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0ABAA" w14:textId="44D19FDA" w:rsidR="00E6413A" w:rsidRPr="00005A1E" w:rsidRDefault="0033379A" w:rsidP="000A6123">
      <w:pPr>
        <w:rPr>
          <w:rFonts w:cstheme="minorBidi"/>
          <w:sz w:val="28"/>
          <w:szCs w:val="28"/>
          <w:cs/>
        </w:rPr>
      </w:pPr>
      <w:r w:rsidRPr="00855DB5">
        <w:rPr>
          <w:b/>
          <w:bCs/>
          <w:sz w:val="28"/>
          <w:szCs w:val="28"/>
        </w:rPr>
        <w:t>Automatic Thai Finger Spelling Transcription.</w:t>
      </w:r>
    </w:p>
    <w:p w14:paraId="4D9666E8" w14:textId="77777777" w:rsidR="00675A2F" w:rsidRPr="0046347D" w:rsidRDefault="00675A2F" w:rsidP="000A6123"/>
    <w:p w14:paraId="76EF862F" w14:textId="77777777" w:rsidR="00145102" w:rsidRPr="0046347D" w:rsidRDefault="00145102" w:rsidP="000A6123">
      <w:pPr>
        <w:rPr>
          <w:b/>
          <w:bCs/>
        </w:rPr>
      </w:pPr>
      <w:r w:rsidRPr="0046347D">
        <w:rPr>
          <w:b/>
          <w:bCs/>
        </w:rPr>
        <w:t>Running title</w:t>
      </w:r>
    </w:p>
    <w:p w14:paraId="5DFBAC3D" w14:textId="5BCB8EF7" w:rsidR="00145102" w:rsidRPr="00855DB5" w:rsidRDefault="00855DB5" w:rsidP="000A6123">
      <w:r w:rsidRPr="00855DB5">
        <w:t>Automatic Thai Finger Spelling Transcription.</w:t>
      </w:r>
    </w:p>
    <w:p w14:paraId="1B0B810C" w14:textId="77777777" w:rsidR="00E45934" w:rsidRPr="0046347D" w:rsidRDefault="00E45934" w:rsidP="000A6123"/>
    <w:p w14:paraId="23625784" w14:textId="77777777" w:rsidR="00E6413A" w:rsidRPr="0046347D" w:rsidRDefault="00AE0A09" w:rsidP="000A6123">
      <w:pPr>
        <w:spacing w:after="120"/>
      </w:pPr>
      <w:r w:rsidRPr="0046347D">
        <w:rPr>
          <w:b/>
          <w:bCs/>
        </w:rPr>
        <w:t>Abstract</w:t>
      </w:r>
    </w:p>
    <w:p w14:paraId="0EC43899" w14:textId="1D99FEE1" w:rsidR="00E6413A" w:rsidRPr="0046347D" w:rsidRDefault="00855DB5" w:rsidP="000A6123">
      <w:pPr>
        <w:autoSpaceDE w:val="0"/>
        <w:autoSpaceDN w:val="0"/>
        <w:adjustRightInd w:val="0"/>
      </w:pPr>
      <w:r>
        <w:tab/>
      </w:r>
      <w:r w:rsidR="0033379A" w:rsidRPr="0046347D">
        <w:t xml:space="preserve">This article explores a transcription of a video recording Thai Finger Spelling (TFS)— a specific signing mode used in Thai sign language— to a corresponding Thai word. TFS copes with 42 Thai alphabets and 20 vowels using multiple and complex schemes. This leads to its unique challenges and necessity to take an issue of processing video data uncommon in spelling schemes of other sign languages. Our proposed system, Automatic Thai Finger Spelling Transcription (ATFS), processes a signing video in 3 stages: ALS marking video frames </w:t>
      </w:r>
      <w:proofErr w:type="gramStart"/>
      <w:r w:rsidR="0033379A" w:rsidRPr="0046347D">
        <w:t>in order to</w:t>
      </w:r>
      <w:proofErr w:type="gramEnd"/>
      <w:r w:rsidR="0033379A" w:rsidRPr="0046347D">
        <w:t xml:space="preserve"> easily remove any non-signing frame as well as conveniently group frames associating to the same alphabet, SR classifying a signing image frame to a sign label (or its equivalence), and SSR transcribing a series of signs into an alphabet. ALS utilizes TFS practice of signing different alphabets at different locations. SR and SSC employ well-adopted spatial and sequential models. Our ATFS has been found to achieve Alphabet Error Rate 0.256 (c.f. 0.63 of the baseline method). Our findings also reveal a benefit of smoothing mechanism in ALS, which could lead to over 15.88% improvement.</w:t>
      </w:r>
    </w:p>
    <w:p w14:paraId="18BC10AA" w14:textId="777659EF" w:rsidR="00AE0A09" w:rsidRPr="0046347D" w:rsidRDefault="00E6413A" w:rsidP="0084689D">
      <w:pPr>
        <w:spacing w:before="120"/>
      </w:pPr>
      <w:r w:rsidRPr="0046347D">
        <w:rPr>
          <w:b/>
          <w:bCs/>
        </w:rPr>
        <w:t xml:space="preserve">Keywords: </w:t>
      </w:r>
      <w:r w:rsidR="0033379A" w:rsidRPr="0084689D">
        <w:rPr>
          <w:i/>
          <w:iCs/>
        </w:rPr>
        <w:t>Sign Language Transcription, Thai Finger Spelling Transcription, Sign Sequence</w:t>
      </w:r>
      <w:r w:rsidR="0084689D">
        <w:rPr>
          <w:i/>
          <w:iCs/>
        </w:rPr>
        <w:t xml:space="preserve"> </w:t>
      </w:r>
      <w:r w:rsidR="0033379A" w:rsidRPr="0084689D">
        <w:rPr>
          <w:i/>
          <w:iCs/>
        </w:rPr>
        <w:t>Classification Sign Video Transcription.</w:t>
      </w:r>
    </w:p>
    <w:p w14:paraId="01D7FD63" w14:textId="77777777" w:rsidR="00A224A2" w:rsidRPr="0046347D" w:rsidRDefault="00A224A2" w:rsidP="000A6123"/>
    <w:p w14:paraId="56207836" w14:textId="77777777" w:rsidR="00E45934" w:rsidRPr="0046347D" w:rsidRDefault="00E45934" w:rsidP="000A6123"/>
    <w:p w14:paraId="06E82F66" w14:textId="1D864F21" w:rsidR="0033379A" w:rsidRPr="0046347D" w:rsidRDefault="0033379A" w:rsidP="00B01511">
      <w:pPr>
        <w:pStyle w:val="Heading1"/>
      </w:pPr>
      <w:bookmarkStart w:id="0" w:name="GrindEQpgref5f0dae551"/>
      <w:bookmarkEnd w:id="0"/>
      <w:commentRangeStart w:id="1"/>
      <w:r w:rsidRPr="0046347D">
        <w:t>Introduction</w:t>
      </w:r>
    </w:p>
    <w:p w14:paraId="146F1CB9" w14:textId="65C9DB6B" w:rsidR="0033379A" w:rsidRDefault="0033379A" w:rsidP="320F3E27">
      <w:pPr>
        <w:tabs>
          <w:tab w:val="center" w:pos="4800"/>
          <w:tab w:val="right" w:pos="9500"/>
        </w:tabs>
        <w:ind w:firstLine="720"/>
        <w:jc w:val="both"/>
        <w:rPr>
          <w:noProof/>
        </w:rPr>
      </w:pPr>
      <w:r w:rsidRPr="0046347D">
        <w:rPr>
          <w:noProof/>
        </w:rPr>
        <w:t>Sign language is a main communication channel of a deaf community. However, sign languages are not universal nor mutually intelligible with each other. Each country creates its own sign language with its own grammar and lexicon. There are more than one-hundred different sign languages around the world and also many different gesture alphabets to represent their alphabets. A finger spelling is used in a sign language to represent alphabets for spelling names of people and any meaning which has not been defined as a semantic sign. Various schemes have been employed for finger spelling: American, French, and Russian Sign Languages employ a one-hand scheme; British and Australian Sign Languages employed two-hand scheme. In order to cope with 42 alphabets and 20 vowels, Thai Finger Spelling (TFS) employ a one-hand scheme with an extension using multi-postures for the alphabets and a two-hand scheme for the vowels</w:t>
      </w:r>
      <w:r w:rsidR="00FB066C">
        <w:rPr>
          <w:noProof/>
        </w:rPr>
        <w:fldChar w:fldCharType="begin"/>
      </w:r>
      <w:r w:rsidR="00FB066C">
        <w:rPr>
          <w:noProof/>
        </w:rPr>
        <w:instrText xml:space="preserve"> ADDIN ZOTERO_ITEM CSL_CITATION {"citationID":"tCky9Ux6","properties":{"formattedCitation":"[1]","plainCitation":"[1]","noteIndex":0},"citationItems":[{"id":846,"uris":["http://zotero.org/users/3310922/items/UG4XW2PX"],"uri":["http://zotero.org/users/3310922/items/UG4XW2PX"],"itemData":{"id":846,"type":"article-journal","abstract":"The finger spelling is a necessary part of Sign Language—an important means of communication among people with hearing disability. The finger spelling is used to spell out names, places or signs that have not yet been defined. A sign recognition system attempts to allow better communication between hearing majority and hearing disability people. Our study investigates Thai Finger Spelling(TFS), its unique characteristics, a design of automatic TFS recognition, and approaches to handle a TFS key potential issue. Our research designs automatic TFS recognition as a two-stage pipeline: (1) locating and extracting a signing hand on the image and (2) classifying the signing image into the valid TFS sign. Signing hand is located and extracted based on color scheme and contour area using Green's Theorem. Two approaches are examined for signing image classification: Convolution Neural Network(CNN)-based and Histogram of Oriented Gradients(HOG)-based approaches. Our experimental results have shown the viability of the proposed pipeline, which achieves mean Average Precision (mAP) at 91.26. The proposed design outperforms state-of-the-arts in automatic visual TFS recognition. In a practical sign recognition system, invalid TFS signs may appear in sign transition or simply from unaware hand postures. We proposed a formulation, called confidence ratio. Confidence ratio is simple to compute and generally compatible with multi-class classifiers. The confidence ratio has been found to be a promising mechanism for identifying invalid TFS signs. Our findings reveal challenging issues related to TFS recognition, practical design for TFS sign transcription, formulation and effectiveness of confidence ratio.","container-title":"Journal of Signal Processing Systems","DOI":"10.1007/s11265-018-1375-6","ISSN":"19398115","issue":"2","note":"Citation Key: Nakjai2019\npublisher: Springer New York LLC","page":"131–146","title":"Hand sign recognition for thai finger spelling: an application of convolution neural network","volume":"91","author":[{"family":"Nakjai","given":"Pisit"},{"family":"Katanyukul","given":"Tatpong"}],"issued":{"date-parts":[["2019",2]]}}}],"schema":"https://github.com/citation-style-language/schema/raw/master/csl-citation.json"} </w:instrText>
      </w:r>
      <w:r w:rsidR="00FB066C">
        <w:rPr>
          <w:noProof/>
        </w:rPr>
        <w:fldChar w:fldCharType="separate"/>
      </w:r>
      <w:r w:rsidR="00FB066C" w:rsidRPr="00FB066C">
        <w:t>[1]</w:t>
      </w:r>
      <w:r w:rsidR="00FB066C">
        <w:rPr>
          <w:noProof/>
        </w:rPr>
        <w:fldChar w:fldCharType="end"/>
      </w:r>
      <w:r w:rsidRPr="0046347D">
        <w:rPr>
          <w:noProof/>
        </w:rPr>
        <w:t xml:space="preserve">. Noted that, finger spellings of many large-alphabet-repertoire languages, e.g., Chinese and Japanese, resort to a phonetic system for a manageable set of spelling signs.  </w:t>
      </w:r>
      <w:commentRangeEnd w:id="1"/>
      <w:r w:rsidR="008746AB">
        <w:rPr>
          <w:rStyle w:val="CommentReference"/>
        </w:rPr>
        <w:commentReference w:id="1"/>
      </w:r>
    </w:p>
    <w:p w14:paraId="0BF38977" w14:textId="63C18E19" w:rsidR="00FA66C6" w:rsidRPr="0046347D" w:rsidRDefault="00FA66C6" w:rsidP="320F3E27">
      <w:pPr>
        <w:tabs>
          <w:tab w:val="center" w:pos="4800"/>
          <w:tab w:val="right" w:pos="9500"/>
        </w:tabs>
        <w:ind w:firstLine="720"/>
        <w:jc w:val="both"/>
        <w:rPr>
          <w:noProof/>
        </w:rPr>
      </w:pPr>
      <w:commentRangeStart w:id="2"/>
      <w:r>
        <w:rPr>
          <w:noProof/>
        </w:rPr>
        <w:t xml:space="preserve">In addition, the </w:t>
      </w:r>
      <w:del w:id="3" w:author="Pisit Nakjai" w:date="2020-12-10T13:00:00Z">
        <w:r w:rsidRPr="320F3E27" w:rsidDel="00FA66C6">
          <w:rPr>
            <w:noProof/>
          </w:rPr>
          <w:delText xml:space="preserve">videophone </w:delText>
        </w:r>
      </w:del>
      <w:ins w:id="4" w:author="Pisit Nakjai" w:date="2020-12-10T13:00:00Z">
        <w:r w:rsidR="00FE3A14" w:rsidRPr="320F3E27">
          <w:rPr>
            <w:noProof/>
          </w:rPr>
          <w:t xml:space="preserve">mobile phone </w:t>
        </w:r>
      </w:ins>
      <w:r>
        <w:rPr>
          <w:noProof/>
        </w:rPr>
        <w:t xml:space="preserve">technology allows </w:t>
      </w:r>
      <w:r w:rsidRPr="00FA66C6">
        <w:rPr>
          <w:noProof/>
        </w:rPr>
        <w:t>deaf people to use videophone to communicate with other deaf people,</w:t>
      </w:r>
      <w:r>
        <w:rPr>
          <w:noProof/>
        </w:rPr>
        <w:t xml:space="preserve"> but </w:t>
      </w:r>
      <w:r w:rsidR="00900C53">
        <w:rPr>
          <w:noProof/>
        </w:rPr>
        <w:t xml:space="preserve">it is diffecult to comnunicate between deaf people and normal people. The translatter is need to tanslate from sign languate to text </w:t>
      </w:r>
      <w:ins w:id="5" w:author="Pisit Nakjai" w:date="2020-12-10T13:00:00Z">
        <w:r w:rsidR="00025695" w:rsidRPr="320F3E27">
          <w:rPr>
            <w:noProof/>
          </w:rPr>
          <w:t xml:space="preserve">or voice </w:t>
        </w:r>
      </w:ins>
      <w:r w:rsidR="00900C53">
        <w:rPr>
          <w:noProof/>
        </w:rPr>
        <w:t>for this situation.</w:t>
      </w:r>
      <w:r w:rsidR="005A1486">
        <w:rPr>
          <w:noProof/>
        </w:rPr>
        <w:t xml:space="preserve"> An automatic sign language translation is an improtance technology for communicate betweem them.</w:t>
      </w:r>
      <w:r w:rsidR="00683B5E">
        <w:rPr>
          <w:noProof/>
        </w:rPr>
        <w:t xml:space="preserve"> A deaf people and normal people would take benefit from this technology to improve the communication that </w:t>
      </w:r>
      <w:ins w:id="6" w:author="Pisit Nakjai" w:date="2020-12-10T13:08:00Z">
        <w:r w:rsidR="00A345A2" w:rsidRPr="320F3E27">
          <w:rPr>
            <w:noProof/>
          </w:rPr>
          <w:t xml:space="preserve">would make </w:t>
        </w:r>
      </w:ins>
      <w:ins w:id="7" w:author="Pisit Nakjai" w:date="2020-12-10T13:09:00Z">
        <w:r w:rsidR="004138F5" w:rsidRPr="320F3E27">
          <w:rPr>
            <w:noProof/>
          </w:rPr>
          <w:t>a better society.</w:t>
        </w:r>
      </w:ins>
      <w:del w:id="8" w:author="Pisit Nakjai" w:date="2020-12-10T13:06:00Z">
        <w:r w:rsidRPr="320F3E27" w:rsidDel="00FA66C6">
          <w:rPr>
            <w:noProof/>
          </w:rPr>
          <w:delText xml:space="preserve">wouble </w:delText>
        </w:r>
      </w:del>
      <w:del w:id="9" w:author="Pisit Nakjai" w:date="2020-12-10T13:08:00Z">
        <w:r w:rsidRPr="320F3E27" w:rsidDel="00FA66C6">
          <w:rPr>
            <w:noProof/>
          </w:rPr>
          <w:delText>be a better our life</w:delText>
        </w:r>
      </w:del>
      <w:r w:rsidR="00683B5E">
        <w:rPr>
          <w:noProof/>
        </w:rPr>
        <w:t>.</w:t>
      </w:r>
      <w:commentRangeEnd w:id="2"/>
      <w:r w:rsidR="00B353D3">
        <w:rPr>
          <w:rStyle w:val="CommentReference"/>
        </w:rPr>
        <w:commentReference w:id="2"/>
      </w:r>
    </w:p>
    <w:p w14:paraId="0F694E93" w14:textId="77777777" w:rsidR="00D81CBB" w:rsidRDefault="00D81CBB" w:rsidP="000A6123">
      <w:pPr>
        <w:tabs>
          <w:tab w:val="center" w:pos="4800"/>
          <w:tab w:val="right" w:pos="9500"/>
        </w:tabs>
        <w:rPr>
          <w:b/>
          <w:bCs/>
          <w:noProof/>
        </w:rPr>
      </w:pPr>
    </w:p>
    <w:p w14:paraId="112CC636" w14:textId="64C73EFF" w:rsidR="0033379A" w:rsidRPr="0046347D" w:rsidRDefault="0084689D" w:rsidP="00B01511">
      <w:pPr>
        <w:pStyle w:val="Heading2"/>
        <w:ind w:firstLine="0"/>
      </w:pPr>
      <w:r>
        <w:tab/>
      </w:r>
      <w:r w:rsidR="00F67292" w:rsidRPr="00F67292">
        <w:t>Literature Review</w:t>
      </w:r>
      <w:r w:rsidR="0033379A" w:rsidRPr="0046347D">
        <w:t>.</w:t>
      </w:r>
    </w:p>
    <w:p w14:paraId="7DBCCCA5" w14:textId="6273113D" w:rsidR="0033379A" w:rsidRDefault="0033379A" w:rsidP="320F3E27">
      <w:pPr>
        <w:tabs>
          <w:tab w:val="center" w:pos="4800"/>
          <w:tab w:val="right" w:pos="9500"/>
        </w:tabs>
        <w:ind w:firstLine="454"/>
        <w:jc w:val="both"/>
        <w:rPr>
          <w:noProof/>
        </w:rPr>
      </w:pPr>
      <w:r w:rsidRPr="0046347D">
        <w:rPr>
          <w:noProof/>
        </w:rPr>
        <w:t xml:space="preserve">A Finger Spelling Recognition (FSR) system takes an image of a signing hand and automatically gives a corresponding sign label. </w:t>
      </w:r>
      <w:ins w:id="10" w:author="Pisit Nakjai" w:date="2020-12-09T15:45:00Z">
        <w:r w:rsidR="004A57C5">
          <w:t xml:space="preserve">P. Nakjai and T. </w:t>
        </w:r>
        <w:proofErr w:type="spellStart"/>
        <w:r w:rsidR="004A57C5">
          <w:t>Katanyukul</w:t>
        </w:r>
        <w:proofErr w:type="spellEnd"/>
        <w:r w:rsidR="004A57C5" w:rsidRPr="320F3E27">
          <w:rPr>
            <w:noProof/>
          </w:rPr>
          <w:t xml:space="preserve"> </w:t>
        </w:r>
      </w:ins>
      <w:r w:rsidR="00FB066C">
        <w:rPr>
          <w:noProof/>
        </w:rPr>
        <w:fldChar w:fldCharType="begin"/>
      </w:r>
      <w:r w:rsidR="00FB066C">
        <w:rPr>
          <w:noProof/>
        </w:rPr>
        <w:instrText xml:space="preserve"> ADDIN ZOTERO_ITEM CSL_CITATION {"citationID":"rDVfJzW5","properties":{"formattedCitation":"[1]","plainCitation":"[1]","noteIndex":0},"citationItems":[{"id":846,"uris":["http://zotero.org/users/3310922/items/UG4XW2PX"],"uri":["http://zotero.org/users/3310922/items/UG4XW2PX"],"itemData":{"id":846,"type":"article-journal","abstract":"The finger spelling is a necessary part of Sign Language—an important means of communication among people with hearing disability. The finger spelling is used to spell out names, places or signs that have not yet been defined. A sign recognition system attempts to allow better communication between hearing majority and hearing disability people. Our study investigates Thai Finger Spelling(TFS), its unique characteristics, a design of automatic TFS recognition, and approaches to handle a TFS key potential issue. Our research designs automatic TFS recognition as a two-stage pipeline: (1) locating and extracting a signing hand on the image and (2) classifying the signing image into the valid TFS sign. Signing hand is located and extracted based on color scheme and contour area using Green's Theorem. Two approaches are examined for signing image classification: Convolution Neural Network(CNN)-based and Histogram of Oriented Gradients(HOG)-based approaches. Our experimental results have shown the viability of the proposed pipeline, which achieves mean Average Precision (mAP) at 91.26. The proposed design outperforms state-of-the-arts in automatic visual TFS recognition. In a practical sign recognition system, invalid TFS signs may appear in sign transition or simply from unaware hand postures. We proposed a formulation, called confidence ratio. Confidence ratio is simple to compute and generally compatible with multi-class classifiers. The confidence ratio has been found to be a promising mechanism for identifying invalid TFS signs. Our findings reveal challenging issues related to TFS recognition, practical design for TFS sign transcription, formulation and effectiveness of confidence ratio.","container-title":"Journal of Signal Processing Systems","DOI":"10.1007/s11265-018-1375-6","ISSN":"19398115","issue":"2","note":"Citation Key: Nakjai2019\npublisher: Springer New York LLC","page":"131–146","title":"Hand sign recognition for thai finger spelling: an application of convolution neural network","volume":"91","author":[{"family":"Nakjai","given":"Pisit"},{"family":"Katanyukul","given":"Tatpong"}],"issued":{"date-parts":[["2019",2]]}}}],"schema":"https://github.com/citation-style-language/schema/raw/master/csl-citation.json"} </w:instrText>
      </w:r>
      <w:r w:rsidR="00FB066C">
        <w:rPr>
          <w:noProof/>
        </w:rPr>
        <w:fldChar w:fldCharType="separate"/>
      </w:r>
      <w:r w:rsidR="00FB066C" w:rsidRPr="00FB066C">
        <w:t>[1]</w:t>
      </w:r>
      <w:r w:rsidR="00FB066C">
        <w:rPr>
          <w:noProof/>
        </w:rPr>
        <w:fldChar w:fldCharType="end"/>
      </w:r>
      <w:r w:rsidR="00FB066C">
        <w:rPr>
          <w:noProof/>
        </w:rPr>
        <w:t xml:space="preserve"> </w:t>
      </w:r>
      <w:r w:rsidRPr="0046347D">
        <w:rPr>
          <w:noProof/>
        </w:rPr>
        <w:t xml:space="preserve">has addressed FSR for TFS using their customized CNN and reported an average accuracy of </w:t>
      </w:r>
      <m:oMath>
        <m:r>
          <m:rPr>
            <m:sty m:val="p"/>
          </m:rPr>
          <w:rPr>
            <w:rFonts w:ascii="Cambria Math" w:hAnsi="Cambria Math"/>
            <w:noProof/>
          </w:rPr>
          <m:t>91.26%</m:t>
        </m:r>
      </m:oMath>
      <w:r w:rsidRPr="0046347D">
        <w:rPr>
          <w:noProof/>
        </w:rPr>
        <w:t xml:space="preserve"> on a single-image setting. </w:t>
      </w:r>
      <w:ins w:id="11" w:author="Pisit Nakjai" w:date="2020-12-09T15:46:00Z">
        <w:r w:rsidR="004A57C5">
          <w:t xml:space="preserve">P. Nakjai, P. </w:t>
        </w:r>
        <w:proofErr w:type="spellStart"/>
        <w:r w:rsidR="004A57C5">
          <w:t>Maneerat</w:t>
        </w:r>
        <w:proofErr w:type="spellEnd"/>
        <w:r w:rsidR="004A57C5">
          <w:t xml:space="preserve">, and T. </w:t>
        </w:r>
        <w:proofErr w:type="spellStart"/>
        <w:r w:rsidR="004A57C5">
          <w:t>Katanyukul</w:t>
        </w:r>
        <w:proofErr w:type="spellEnd"/>
        <w:r w:rsidR="004A57C5" w:rsidRPr="320F3E27">
          <w:rPr>
            <w:noProof/>
          </w:rPr>
          <w:t xml:space="preserve"> </w:t>
        </w:r>
      </w:ins>
      <w:r w:rsidR="00FB066C">
        <w:rPr>
          <w:noProof/>
        </w:rPr>
        <w:fldChar w:fldCharType="begin"/>
      </w:r>
      <w:r w:rsidR="00FB066C">
        <w:rPr>
          <w:noProof/>
        </w:rPr>
        <w:instrText xml:space="preserve"> ADDIN ZOTERO_ITEM CSL_CITATION {"citationID":"QBOnTDh7","properties":{"formattedCitation":"[2]","plainCitation":"[2]","noteIndex":0},"citationItems":[{"id":1095,"uris":["http://zotero.org/users/3310922/items/KNYBVA72"],"uri":["http://zotero.org/users/3310922/items/KNYBVA72"],"itemData":{"id":1095,"type":"paper-conference","abstract":"Sign language recognition has been actively studied and remains a challenge in computer vision. The finger spelling is an integral part of a sign language. This study focuses on Thai finger spelling(TFS), especially TFS single hand schema under complex background condition. We proposed a YOLO-based Thai finger spelling(YTFS) that used the convolution neural network architecture to localize and classify 25 TFS signs. The experiment on the training dataset of 15,000 images and test dataset of 15,000 images shows that our system has performed well and is robust against various background conditions. For the Thai fingerspelling recognition, our Y-TFS achieved the mAPs of 82.06% under a complex background and 84.99 % under a plain background.","container-title":"ACM international conference proceeding series","ISBN":"978-1-4503-6619-9","note":"Citation Key: Nakjai2019b","page":"230–233","title":"Thai finger spelling localization and classification under complex background using a yolo-based deep learning","author":[{"family":"Nakjai","given":"Pisit"},{"family":"Maneerat","given":"Patcharee"},{"family":"Katanyukul","given":"Tatpong"}],"issued":{"date-parts":[["2019"]]}}}],"schema":"https://github.com/citation-style-language/schema/raw/master/csl-citation.json"} </w:instrText>
      </w:r>
      <w:r w:rsidR="00FB066C">
        <w:rPr>
          <w:noProof/>
        </w:rPr>
        <w:fldChar w:fldCharType="separate"/>
      </w:r>
      <w:r w:rsidR="00FB066C" w:rsidRPr="00FB066C">
        <w:t>[2]</w:t>
      </w:r>
      <w:r w:rsidR="00FB066C">
        <w:rPr>
          <w:noProof/>
        </w:rPr>
        <w:fldChar w:fldCharType="end"/>
      </w:r>
      <w:r w:rsidR="00FB066C">
        <w:rPr>
          <w:noProof/>
        </w:rPr>
        <w:t xml:space="preserve"> </w:t>
      </w:r>
      <w:r w:rsidRPr="0046347D">
        <w:rPr>
          <w:noProof/>
        </w:rPr>
        <w:t>has employed a Yolo-based Darknet-19</w:t>
      </w:r>
      <w:r w:rsidR="00FB066C">
        <w:rPr>
          <w:noProof/>
        </w:rPr>
        <w:fldChar w:fldCharType="begin"/>
      </w:r>
      <w:r w:rsidR="00FB066C">
        <w:rPr>
          <w:noProof/>
        </w:rPr>
        <w:instrText xml:space="preserve"> ADDIN ZOTERO_ITEM CSL_CITATION {"citationID":"03tns5Ym","properties":{"formattedCitation":"[3]","plainCitation":"[3]","noteIndex":0},"citationItems":[{"id":839,"uris":["http://zotero.org/users/3310922/items/NC4BDHEQ"],"uri":["http://zotero.org/users/3310922/items/NC4BDHEQ"],"itemData":{"id":839,"type":"paper-conference","abstract":"We introduce YOLO9000, a state-of-the-art, real-time object detection system that can detect over 9000 object categories. First we propose various improvements to the YOLO detection method, both novel and drawn from prior work. The improved model, YOLOv2, is state-of-the-art on standard detection tasks like PASCAL VOC and COCO. Using a novel, multi-scale training method the same YOLOv2 model can run at varying sizes, offering an easy tradeoff between speed and accuracy. At 67 FPS, YOLOv2 gets 76.8 mAP on VOC 2007. At 40 FPS, YOLOv2 gets 78.6 mAP, outperforming state-of-the-art methods like Faster R-CNN with ResNet and SSD while still running significantly faster. Finally we propose a method to jointly train on object detection and classification. Using this method we train YOLO9000 simultaneously on the COCO detection dataset and the ImageNet classification dataset. Our joint training allows YOLO9000 to predict detections for object classes that don't have labelled detection data. We validate our approach on the ImageNet detection task. YOLO9000 gets 19.7 mAP on the ImageNet detection validation set despite only having detection data for 44 of the 200 classes. On the 156 classes not in COCO, YOLO9000 gets 16.0 mAP. YOLO9000 predicts detections for more than 9000 different object categories, all in real-time.","container-title":"Proceedings - 30th IEEE conference on computer vision and pattern recognition, CVPR 2017","DOI":"10.1109/CVPR.2017.690","ISBN":"978-1-5386-0457-1","note":"Citation Key: Redmon2017\narXiv: 1612.08242\ntex.arxivid: 1612.08242","page":"6517–6525","publisher":"IEEE","title":"YOLO9000: Better, faster, stronger","URL":"http://ieeexplore.ieee.org/document/8100173/","volume":"2017-January","author":[{"family":"Redmon","given":"Joseph"},{"family":"Farhadi","given":"Ali"}],"issued":{"date-parts":[["2017",7]]}}}],"schema":"https://github.com/citation-style-language/schema/raw/master/csl-citation.json"} </w:instrText>
      </w:r>
      <w:r w:rsidR="00FB066C">
        <w:rPr>
          <w:noProof/>
        </w:rPr>
        <w:fldChar w:fldCharType="separate"/>
      </w:r>
      <w:r w:rsidR="00FB066C" w:rsidRPr="00FB066C">
        <w:t>[3]</w:t>
      </w:r>
      <w:r w:rsidR="00FB066C">
        <w:rPr>
          <w:noProof/>
        </w:rPr>
        <w:fldChar w:fldCharType="end"/>
      </w:r>
      <w:r w:rsidR="00FB066C">
        <w:rPr>
          <w:noProof/>
        </w:rPr>
        <w:t xml:space="preserve"> </w:t>
      </w:r>
      <w:r w:rsidRPr="0046347D">
        <w:rPr>
          <w:noProof/>
        </w:rPr>
        <w:t xml:space="preserve">to both locating a hand and reading a sign. has reported mAP </w:t>
      </w:r>
      <m:oMath>
        <m:r>
          <m:rPr>
            <m:sty m:val="p"/>
          </m:rPr>
          <w:rPr>
            <w:rFonts w:ascii="Cambria Math" w:hAnsi="Cambria Math"/>
            <w:noProof/>
          </w:rPr>
          <m:t>82.06%</m:t>
        </m:r>
      </m:oMath>
      <w:r w:rsidRPr="0046347D">
        <w:rPr>
          <w:noProof/>
        </w:rPr>
        <w:t xml:space="preserve"> also on a single-image setting, but with a complex background. </w:t>
      </w:r>
      <w:r w:rsidR="00FB066C">
        <w:rPr>
          <w:noProof/>
        </w:rPr>
        <w:t xml:space="preserve"> </w:t>
      </w:r>
      <w:r w:rsidR="00FB066C">
        <w:rPr>
          <w:noProof/>
        </w:rPr>
        <w:fldChar w:fldCharType="begin"/>
      </w:r>
      <w:r w:rsidR="00FB066C">
        <w:rPr>
          <w:noProof/>
        </w:rPr>
        <w:instrText xml:space="preserve"> ADDIN ZOTERO_ITEM CSL_CITATION {"citationID":"Ra7eHrZ6","properties":{"formattedCitation":"[4]","plainCitation":"[4]","noteIndex":0},"citationItems":[{"id":1005,"uris":["http://zotero.org/users/3310922/items/WJ4RS29C"],"uri":["http://zotero.org/users/3310922/items/WJ4RS29C"],"itemData":{"id":1005,"type":"chapter","abstract":"Sign language is a main communication channel among a hearing disability community. Automatic sign language transcription could facilitate better communication and understanding between a hearing disability community and a hearing majority. As a recent work in automatic sign language transcription has discussed, effectively handling or identifying a non-sign posture is one of the key issues. A non-sign posture is a posture unintended for sign reading and does not belong to any valid sign. A non-sign posture may arise during a sign transition or simply from an unaware posture. Confidence ratio (CR) has been proposed to mitigate the issue. CR is simple to compute and readily available without extra training. However, CR is reported to only partially address the problem. In addition, CR formulation is susceptible to computational instability. This article proposes alternative formulations to CR, investigates an issue of non-sign identification for Thai Finger Spelling recognition, explores potential solutions and has found a promising direction. Not only does this finding address the issue of non-sign identification, it also provide an insight behind a well-learned inference machine, revealing hidden meaning and new interpretation of the underlying mechanism. Our proposed methods are evaluated and shown to be effective for non-sign detection.","container-title":"Lecture notes in computer science LNAI","ISBN":"978-3-319-99977-7","note":"Citation Key: Nakjai2018\nISSN: 16113349","page":"255–267","publisher":"Springer Verlag","title":"Automatic hand sign recognition: Identify unusuality through latent cognizance","volume":"11081 LNAI","author":[{"family":"Nakjai","given":"Pisit"},{"family":"Katanyukul","given":"Tatpong"}],"issued":{"date-parts":[["2018",9]]}}}],"schema":"https://github.com/citation-style-language/schema/raw/master/csl-citation.json"} </w:instrText>
      </w:r>
      <w:r w:rsidR="00FB066C">
        <w:rPr>
          <w:noProof/>
        </w:rPr>
        <w:fldChar w:fldCharType="separate"/>
      </w:r>
      <w:r w:rsidR="00FB066C" w:rsidRPr="00FB066C">
        <w:t>[4]</w:t>
      </w:r>
      <w:r w:rsidR="00FB066C">
        <w:rPr>
          <w:noProof/>
        </w:rPr>
        <w:fldChar w:fldCharType="end"/>
      </w:r>
      <w:r w:rsidR="00FB066C">
        <w:rPr>
          <w:noProof/>
        </w:rPr>
        <w:t xml:space="preserve"> </w:t>
      </w:r>
      <w:r w:rsidRPr="0046347D">
        <w:rPr>
          <w:noProof/>
        </w:rPr>
        <w:t>has employed VGG-16</w:t>
      </w:r>
      <w:r w:rsidR="00FB066C">
        <w:rPr>
          <w:noProof/>
        </w:rPr>
        <w:fldChar w:fldCharType="begin"/>
      </w:r>
      <w:r w:rsidR="00FB066C">
        <w:rPr>
          <w:noProof/>
        </w:rPr>
        <w:instrText xml:space="preserve"> ADDIN ZOTERO_ITEM CSL_CITATION {"citationID":"HUBVApcm","properties":{"formattedCitation":"[5]","plainCitation":"[5]","noteIndex":0},"citationItems":[{"id":840,"uris":["http://zotero.org/users/3310922/items/JEZQNIKS"],"uri":["http://zotero.org/users/3310922/items/JEZQNIKS"],"itemData":{"id":840,"type":"article-journal","abstract":"In this work we investigate the effect of the convolutional network depth on its accuracy in the large-scale image recognition setting. Our main contribution is a thorough evaluation of networks of increasing depth using an architecture with very small (3 × 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vision.","container-title":"3rd International Conference on Learning Representations, ICLR 2015 - Conference Track Proceedings","note":"Citation Key: Simonyan2015\ntex.mendeley-tags: Computer Science - Computer Vision and Pattern Rec","title":"Very deep convolutional networks for large-scale image recognition","URL":"http://arxiv.org/abs/1409.1556","author":[{"family":"Simonyan","given":"Karen"},{"family":"Zisserman","given":"Andrew"}],"issued":{"date-parts":[["2015",9]]}}}],"schema":"https://github.com/citation-style-language/schema/raw/master/csl-citation.json"} </w:instrText>
      </w:r>
      <w:r w:rsidR="00FB066C">
        <w:rPr>
          <w:noProof/>
        </w:rPr>
        <w:fldChar w:fldCharType="separate"/>
      </w:r>
      <w:r w:rsidR="00FB066C" w:rsidRPr="00FB066C">
        <w:t>[5]</w:t>
      </w:r>
      <w:r w:rsidR="00FB066C">
        <w:rPr>
          <w:noProof/>
        </w:rPr>
        <w:fldChar w:fldCharType="end"/>
      </w:r>
      <w:r w:rsidR="00FB066C">
        <w:rPr>
          <w:noProof/>
        </w:rPr>
        <w:t xml:space="preserve"> </w:t>
      </w:r>
      <w:r w:rsidRPr="0046347D">
        <w:rPr>
          <w:noProof/>
        </w:rPr>
        <w:t xml:space="preserve">and reported mAP </w:t>
      </w:r>
      <m:oMath>
        <m:r>
          <m:rPr>
            <m:sty m:val="p"/>
          </m:rPr>
          <w:rPr>
            <w:rFonts w:ascii="Cambria Math" w:hAnsi="Cambria Math"/>
            <w:noProof/>
          </w:rPr>
          <m:t>97.59%</m:t>
        </m:r>
      </m:oMath>
      <w:r w:rsidRPr="0046347D">
        <w:rPr>
          <w:noProof/>
        </w:rPr>
        <w:t xml:space="preserve"> on a single-image setting, as well as discovered Latent Cognizance—an innovative mechanism to allow an out-of-context awareness. Although addressing TFS video transcription is in need for a practical FSR as</w:t>
      </w:r>
      <w:r w:rsidR="00FB066C">
        <w:rPr>
          <w:noProof/>
        </w:rPr>
        <w:t xml:space="preserve"> </w:t>
      </w:r>
      <w:r w:rsidR="00FB066C">
        <w:rPr>
          <w:noProof/>
        </w:rPr>
        <w:fldChar w:fldCharType="begin"/>
      </w:r>
      <w:r w:rsidR="00FB066C">
        <w:rPr>
          <w:noProof/>
        </w:rPr>
        <w:instrText xml:space="preserve"> ADDIN ZOTERO_ITEM CSL_CITATION {"citationID":"tV0aLN7w","properties":{"formattedCitation":"[1]","plainCitation":"[1]","noteIndex":0},"citationItems":[{"id":846,"uris":["http://zotero.org/users/3310922/items/UG4XW2PX"],"uri":["http://zotero.org/users/3310922/items/UG4XW2PX"],"itemData":{"id":846,"type":"article-journal","abstract":"The finger spelling is a necessary part of Sign Language—an important means of communication among people with hearing disability. The finger spelling is used to spell out names, places or signs that have not yet been defined. A sign recognition system attempts to allow better communication between hearing majority and hearing disability people. Our study investigates Thai Finger Spelling(TFS), its unique characteristics, a design of automatic TFS recognition, and approaches to handle a TFS key potential issue. Our research designs automatic TFS recognition as a two-stage pipeline: (1) locating and extracting a signing hand on the image and (2) classifying the signing image into the valid TFS sign. Signing hand is located and extracted based on color scheme and contour area using Green's Theorem. Two approaches are examined for signing image classification: Convolution Neural Network(CNN)-based and Histogram of Oriented Gradients(HOG)-based approaches. Our experimental results have shown the viability of the proposed pipeline, which achieves mean Average Precision (mAP) at 91.26. The proposed design outperforms state-of-the-arts in automatic visual TFS recognition. In a practical sign recognition system, invalid TFS signs may appear in sign transition or simply from unaware hand postures. We proposed a formulation, called confidence ratio. Confidence ratio is simple to compute and generally compatible with multi-class classifiers. The confidence ratio has been found to be a promising mechanism for identifying invalid TFS signs. Our findings reveal challenging issues related to TFS recognition, practical design for TFS sign transcription, formulation and effectiveness of confidence ratio.","container-title":"Journal of Signal Processing Systems","DOI":"10.1007/s11265-018-1375-6","ISSN":"19398115","issue":"2","note":"Citation Key: Nakjai2019\npublisher: Springer New York LLC","page":"131–146","title":"Hand sign recognition for thai finger spelling: an application of convolution neural network","volume":"91","author":[{"family":"Nakjai","given":"Pisit"},{"family":"Katanyukul","given":"Tatpong"}],"issued":{"date-parts":[["2019",2]]}}}],"schema":"https://github.com/citation-style-language/schema/raw/master/csl-citation.json"} </w:instrText>
      </w:r>
      <w:r w:rsidR="00FB066C">
        <w:rPr>
          <w:noProof/>
        </w:rPr>
        <w:fldChar w:fldCharType="separate"/>
      </w:r>
      <w:r w:rsidR="00FB066C" w:rsidRPr="00FB066C">
        <w:t>[1]</w:t>
      </w:r>
      <w:r w:rsidR="00FB066C">
        <w:rPr>
          <w:noProof/>
        </w:rPr>
        <w:fldChar w:fldCharType="end"/>
      </w:r>
      <w:r w:rsidRPr="0046347D">
        <w:rPr>
          <w:noProof/>
        </w:rPr>
        <w:t xml:space="preserve"> discussed, an investigation into this issue has so far been lacking. Therefore, this article proposes Automatic Thai Finger Spelling Transcription</w:t>
      </w:r>
      <w:r w:rsidR="005B5BA5">
        <w:rPr>
          <w:noProof/>
        </w:rPr>
        <w:t xml:space="preserve"> </w:t>
      </w:r>
      <w:r w:rsidRPr="0046347D">
        <w:rPr>
          <w:noProof/>
        </w:rPr>
        <w:t xml:space="preserve">(ATFS) to address transcription of a video clip signing TFS. Unlike other sign languages, TFS employs multiple and complex schemes, as shown in </w:t>
      </w:r>
      <w:r w:rsidR="00FB066C" w:rsidRPr="00FB066C">
        <w:rPr>
          <w:noProof/>
        </w:rPr>
        <w:fldChar w:fldCharType="begin"/>
      </w:r>
      <w:r w:rsidR="00FB066C" w:rsidRPr="00FB066C">
        <w:rPr>
          <w:noProof/>
        </w:rPr>
        <w:instrText xml:space="preserve"> REF _Ref45801480 \h  \* MERGEFORMAT </w:instrText>
      </w:r>
      <w:r w:rsidR="00FB066C" w:rsidRPr="00FB066C">
        <w:rPr>
          <w:noProof/>
        </w:rPr>
      </w:r>
      <w:r w:rsidR="00FB066C" w:rsidRPr="00FB066C">
        <w:rPr>
          <w:noProof/>
        </w:rPr>
        <w:fldChar w:fldCharType="separate"/>
      </w:r>
      <w:r w:rsidR="00FB066C" w:rsidRPr="00FB066C">
        <w:t>Table 1</w:t>
      </w:r>
      <w:r w:rsidR="00FB066C" w:rsidRPr="00FB066C">
        <w:rPr>
          <w:noProof/>
        </w:rPr>
        <w:fldChar w:fldCharType="end"/>
      </w:r>
      <w:r w:rsidRPr="0046347D">
        <w:rPr>
          <w:noProof/>
        </w:rPr>
        <w:t xml:space="preserve">. This uniqueness renders challenges and necessity of addressing video setting, which is uncommon in other sign languages.   </w:t>
      </w:r>
    </w:p>
    <w:p w14:paraId="34A7032A" w14:textId="77777777" w:rsidR="005F317A" w:rsidRDefault="005F317A" w:rsidP="000A6123">
      <w:pPr>
        <w:tabs>
          <w:tab w:val="center" w:pos="4800"/>
          <w:tab w:val="right" w:pos="9500"/>
        </w:tabs>
        <w:jc w:val="both"/>
        <w:rPr>
          <w:noProof/>
        </w:rPr>
      </w:pPr>
    </w:p>
    <w:p w14:paraId="425DF5E6" w14:textId="4E27F2DE" w:rsidR="00D81CBB" w:rsidRPr="0084689D" w:rsidRDefault="005F317A" w:rsidP="0084689D">
      <w:pPr>
        <w:pStyle w:val="Caption"/>
      </w:pPr>
      <w:bookmarkStart w:id="12" w:name="_Ref45801480"/>
      <w:r w:rsidRPr="0084689D">
        <w:rPr>
          <w:b/>
          <w:bCs/>
        </w:rPr>
        <w:t xml:space="preserve">Table </w:t>
      </w:r>
      <w:r w:rsidR="0084689D" w:rsidRPr="0084689D">
        <w:rPr>
          <w:b/>
          <w:bCs/>
        </w:rPr>
        <w:fldChar w:fldCharType="begin"/>
      </w:r>
      <w:r w:rsidR="0084689D" w:rsidRPr="0084689D">
        <w:rPr>
          <w:b/>
          <w:bCs/>
        </w:rPr>
        <w:instrText xml:space="preserve"> SEQ Table \* ARABIC </w:instrText>
      </w:r>
      <w:r w:rsidR="0084689D" w:rsidRPr="0084689D">
        <w:rPr>
          <w:b/>
          <w:bCs/>
        </w:rPr>
        <w:fldChar w:fldCharType="separate"/>
      </w:r>
      <w:r w:rsidR="00F77F60">
        <w:rPr>
          <w:b/>
          <w:bCs/>
          <w:noProof/>
        </w:rPr>
        <w:t>1</w:t>
      </w:r>
      <w:r w:rsidR="0084689D" w:rsidRPr="0084689D">
        <w:rPr>
          <w:b/>
          <w:bCs/>
        </w:rPr>
        <w:fldChar w:fldCharType="end"/>
      </w:r>
      <w:bookmarkEnd w:id="12"/>
      <w:r w:rsidRPr="0084689D">
        <w:t xml:space="preserve"> Example of Sign languages and their finger spelling scheme.</w:t>
      </w:r>
    </w:p>
    <w:tbl>
      <w:tblPr>
        <w:tblStyle w:val="TableGrid"/>
        <w:tblW w:w="0" w:type="auto"/>
        <w:tblInd w:w="108" w:type="dxa"/>
        <w:tblLayout w:type="fixed"/>
        <w:tblLook w:val="04A0" w:firstRow="1" w:lastRow="0" w:firstColumn="1" w:lastColumn="0" w:noHBand="0" w:noVBand="1"/>
      </w:tblPr>
      <w:tblGrid>
        <w:gridCol w:w="1051"/>
        <w:gridCol w:w="1410"/>
        <w:gridCol w:w="1938"/>
        <w:gridCol w:w="1383"/>
        <w:gridCol w:w="1518"/>
        <w:gridCol w:w="1172"/>
      </w:tblGrid>
      <w:tr w:rsidR="00D81CBB" w:rsidRPr="005F317A" w14:paraId="3EB5C212" w14:textId="77777777" w:rsidTr="0084689D">
        <w:trPr>
          <w:trHeight w:val="670"/>
        </w:trPr>
        <w:tc>
          <w:tcPr>
            <w:tcW w:w="1051" w:type="dxa"/>
          </w:tcPr>
          <w:p w14:paraId="3B56B0ED" w14:textId="7C301A03" w:rsidR="00D81CBB" w:rsidRPr="005F317A" w:rsidRDefault="00D81CBB" w:rsidP="000A6123">
            <w:pPr>
              <w:jc w:val="center"/>
            </w:pPr>
            <w:r w:rsidRPr="005F317A">
              <w:t>Sign Language</w:t>
            </w:r>
          </w:p>
        </w:tc>
        <w:tc>
          <w:tcPr>
            <w:tcW w:w="1410" w:type="dxa"/>
          </w:tcPr>
          <w:p w14:paraId="07CE35AA" w14:textId="7C386560" w:rsidR="00D81CBB" w:rsidRPr="005F317A" w:rsidRDefault="00D81CBB" w:rsidP="000A6123">
            <w:pPr>
              <w:jc w:val="center"/>
            </w:pPr>
            <w:r w:rsidRPr="005F317A">
              <w:t>Number of</w:t>
            </w:r>
            <w:r w:rsidR="005F317A">
              <w:t xml:space="preserve"> </w:t>
            </w:r>
            <w:r w:rsidRPr="005F317A">
              <w:t>Signs</w:t>
            </w:r>
          </w:p>
        </w:tc>
        <w:tc>
          <w:tcPr>
            <w:tcW w:w="1938" w:type="dxa"/>
          </w:tcPr>
          <w:p w14:paraId="0CED6BC4" w14:textId="093CC439" w:rsidR="00D81CBB" w:rsidRPr="005F317A" w:rsidRDefault="00D81CBB" w:rsidP="000A6123">
            <w:pPr>
              <w:jc w:val="center"/>
            </w:pPr>
            <w:r w:rsidRPr="005F317A">
              <w:t>Number of</w:t>
            </w:r>
            <w:r w:rsidR="005F317A">
              <w:t xml:space="preserve"> </w:t>
            </w:r>
            <w:r w:rsidRPr="005F317A">
              <w:t>Alphabets/Characters</w:t>
            </w:r>
          </w:p>
        </w:tc>
        <w:tc>
          <w:tcPr>
            <w:tcW w:w="1383" w:type="dxa"/>
          </w:tcPr>
          <w:p w14:paraId="19B4BCB1" w14:textId="77777777" w:rsidR="00D81CBB" w:rsidRPr="005F317A" w:rsidRDefault="00D81CBB" w:rsidP="000A6123">
            <w:pPr>
              <w:jc w:val="center"/>
            </w:pPr>
            <w:r w:rsidRPr="005F317A">
              <w:t>Signing</w:t>
            </w:r>
          </w:p>
          <w:p w14:paraId="0B4BE9BD" w14:textId="45B79776" w:rsidR="00D81CBB" w:rsidRPr="005F317A" w:rsidRDefault="00D81CBB" w:rsidP="000A6123">
            <w:pPr>
              <w:jc w:val="center"/>
            </w:pPr>
            <w:r w:rsidRPr="005F317A">
              <w:t>Scheme</w:t>
            </w:r>
          </w:p>
        </w:tc>
        <w:tc>
          <w:tcPr>
            <w:tcW w:w="1518" w:type="dxa"/>
          </w:tcPr>
          <w:p w14:paraId="6108A027" w14:textId="77777777" w:rsidR="00D81CBB" w:rsidRPr="005F317A" w:rsidRDefault="00D81CBB" w:rsidP="000A6123">
            <w:pPr>
              <w:jc w:val="center"/>
            </w:pPr>
            <w:r w:rsidRPr="005F317A">
              <w:t>Automatic Transcription</w:t>
            </w:r>
          </w:p>
          <w:p w14:paraId="7A52BF97" w14:textId="1484F661" w:rsidR="00D81CBB" w:rsidRPr="005F317A" w:rsidRDefault="00773F55" w:rsidP="000A6123">
            <w:pPr>
              <w:jc w:val="center"/>
            </w:pPr>
            <w:r w:rsidRPr="005F317A">
              <w:t>Approach</w:t>
            </w:r>
          </w:p>
        </w:tc>
        <w:tc>
          <w:tcPr>
            <w:tcW w:w="1172" w:type="dxa"/>
          </w:tcPr>
          <w:p w14:paraId="538CEC14" w14:textId="7B631BE7" w:rsidR="00D81CBB" w:rsidRPr="005F317A" w:rsidRDefault="00D81CBB" w:rsidP="000A6123">
            <w:pPr>
              <w:jc w:val="center"/>
            </w:pPr>
            <w:r w:rsidRPr="005F317A">
              <w:t>Remark</w:t>
            </w:r>
          </w:p>
        </w:tc>
      </w:tr>
      <w:tr w:rsidR="005F317A" w:rsidRPr="005F317A" w14:paraId="03889D52" w14:textId="77777777" w:rsidTr="0084689D">
        <w:trPr>
          <w:trHeight w:val="373"/>
        </w:trPr>
        <w:tc>
          <w:tcPr>
            <w:tcW w:w="1051" w:type="dxa"/>
            <w:vAlign w:val="center"/>
          </w:tcPr>
          <w:p w14:paraId="5DE2F033" w14:textId="23650381" w:rsidR="005F317A" w:rsidRPr="005F317A" w:rsidRDefault="005F317A" w:rsidP="000A6123">
            <w:r w:rsidRPr="005F317A">
              <w:t>British</w:t>
            </w:r>
            <w:r w:rsidR="00FB066C">
              <w:fldChar w:fldCharType="begin"/>
            </w:r>
            <w:r w:rsidR="00FB066C">
              <w:instrText xml:space="preserve"> ADDIN ZOTERO_ITEM CSL_CITATION {"citationID":"ACt5fB3V","properties":{"formattedCitation":"[6]","plainCitation":"[6]","noteIndex":0},"citationItems":[{"id":1088,"uris":["http://zotero.org/users/3310922/items/RHG7VB2Q"],"uri":["http://zotero.org/users/3310922/items/RHG7VB2Q"],"itemData":{"id":1088,"type":"paper-conference","abstract":"We investigate the problem of recognizing words from video, fingerspelled using the British Sign Language (BSL) fingerspelling alphabet. This is a challenging task since the BSL alphabet involves both hands occluding each other, and contains signs which are ambiguous from the observer's viewpoint. The main contributions of our work include: (i) recognition based on hand shape alone, not requiring motion cues; (ii) robust visual features for hand shape recognition; (iii) scalability to large lexicon recognition with no re-training. We report results on a dataset of 1,000 low quality webcam videos of 100 words. The proposed method achieves a word recognition accuracy of 98.9%. © 2009 IEEE.","container-title":"CVPR","ISBN":"978-1-4244-3991-1","note":"Citation Key: Liwicki2009\nnumber: i","page":"50–57","publisher":"IEEE","title":"Automatic recognition of fingerspelled words in british sign language","author":[{"family":"Liwicki","given":"Stephan"},{"family":"Everingham","given":"Mark"}],"issued":{"date-parts":[["2009",6]]}}}],"schema":"https://github.com/citation-style-language/schema/raw/master/csl-citation.json"} </w:instrText>
            </w:r>
            <w:r w:rsidR="00FB066C">
              <w:fldChar w:fldCharType="separate"/>
            </w:r>
            <w:r w:rsidR="00FB066C" w:rsidRPr="00FB066C">
              <w:t>[6]</w:t>
            </w:r>
            <w:r w:rsidR="00FB066C">
              <w:fldChar w:fldCharType="end"/>
            </w:r>
          </w:p>
        </w:tc>
        <w:tc>
          <w:tcPr>
            <w:tcW w:w="1410" w:type="dxa"/>
            <w:vAlign w:val="center"/>
          </w:tcPr>
          <w:p w14:paraId="6625AF30" w14:textId="666BFB70" w:rsidR="005F317A" w:rsidRPr="005F317A" w:rsidRDefault="005F317A" w:rsidP="000A6123">
            <w:r w:rsidRPr="005F317A">
              <w:t>26 signs</w:t>
            </w:r>
          </w:p>
        </w:tc>
        <w:tc>
          <w:tcPr>
            <w:tcW w:w="1938" w:type="dxa"/>
            <w:vAlign w:val="center"/>
          </w:tcPr>
          <w:p w14:paraId="4EBEBC66" w14:textId="65C46223" w:rsidR="005F317A" w:rsidRPr="005F317A" w:rsidRDefault="005F317A" w:rsidP="000A6123">
            <w:r w:rsidRPr="005F317A">
              <w:t>26</w:t>
            </w:r>
          </w:p>
        </w:tc>
        <w:tc>
          <w:tcPr>
            <w:tcW w:w="1383" w:type="dxa"/>
            <w:vAlign w:val="center"/>
          </w:tcPr>
          <w:p w14:paraId="064E677B" w14:textId="218AC13C" w:rsidR="005F317A" w:rsidRPr="005F317A" w:rsidRDefault="005F317A" w:rsidP="000A6123">
            <w:r w:rsidRPr="005F317A">
              <w:t>Two-handed</w:t>
            </w:r>
            <w:r>
              <w:t xml:space="preserve"> </w:t>
            </w:r>
            <w:r w:rsidRPr="005F317A">
              <w:t>posture</w:t>
            </w:r>
          </w:p>
        </w:tc>
        <w:tc>
          <w:tcPr>
            <w:tcW w:w="1518" w:type="dxa"/>
            <w:vMerge w:val="restart"/>
            <w:vAlign w:val="center"/>
          </w:tcPr>
          <w:p w14:paraId="08E485AC" w14:textId="1A3B9D1E" w:rsidR="005F317A" w:rsidRPr="005F317A" w:rsidRDefault="005F317A" w:rsidP="000A6123">
            <w:r w:rsidRPr="005F317A">
              <w:t>Classification</w:t>
            </w:r>
          </w:p>
        </w:tc>
        <w:tc>
          <w:tcPr>
            <w:tcW w:w="1172" w:type="dxa"/>
            <w:vAlign w:val="center"/>
          </w:tcPr>
          <w:p w14:paraId="41E8BC80" w14:textId="77777777" w:rsidR="005F317A" w:rsidRPr="005F317A" w:rsidRDefault="005F317A" w:rsidP="000A6123"/>
        </w:tc>
      </w:tr>
      <w:tr w:rsidR="005F317A" w:rsidRPr="005F317A" w14:paraId="1DFB8540" w14:textId="77777777" w:rsidTr="0084689D">
        <w:trPr>
          <w:trHeight w:val="670"/>
        </w:trPr>
        <w:tc>
          <w:tcPr>
            <w:tcW w:w="1051" w:type="dxa"/>
            <w:vAlign w:val="center"/>
          </w:tcPr>
          <w:p w14:paraId="2B0811CE" w14:textId="500ABA8B" w:rsidR="005F317A" w:rsidRPr="005F317A" w:rsidRDefault="005F317A" w:rsidP="000A6123">
            <w:r w:rsidRPr="005F317A">
              <w:t xml:space="preserve">American </w:t>
            </w:r>
            <w:r w:rsidR="00FB066C">
              <w:fldChar w:fldCharType="begin"/>
            </w:r>
            <w:r w:rsidR="00FB066C">
              <w:instrText xml:space="preserve"> ADDIN ZOTERO_ITEM CSL_CITATION {"citationID":"ix3cDlzR","properties":{"formattedCitation":"[7], [8]","plainCitation":"[7], [8]","noteIndex":0},"citationItems":[{"id":838,"uris":["http://zotero.org/users/3310922/items/CD5A3W9C"],"uri":["http://zotero.org/users/3310922/items/CD5A3W9C"],"itemData":{"id":838,"type":"article-journal","abstract":"An American Sign Language (ASL) recognition system is being developed using artificial neural networks (ANNs) to translate ASL words into English. The system uses a sensory glove called the Cyberglove™ and a Flock of Birds® 3-D motion tracker to extract the gesture features. The data regarding finger joint angles obtained from strain gauges in the sensory glove define the hand shape, while the data from the tracker describe the trajectory of hand movements. The data from these devices are processed by a velocity network with noise reduction and feature extraction and by a word recognition network. Some global and local features are extracted for each ASL word. A neural network is used as a classifier of this feature vector. Our goal is to continuously recognize ASL signs using these devices in real time. We trained and tested the ANN model for 50 ASL words with a different number of samples for every word. The test results show that our feature vector extraction method and neural networks can be used successfully for isolated word recognition. This system is flexible and open for future extension. © 2011 Elsevier Ltd. All rights reserved.","container-title":"Engineering Applications of Artificial Intelligence","DOI":"10.1016/j.engappai.2011.06.015","ISSN":"09521976","issue":"7","note":"Citation Key: Oz2011\ntex.mendeley-tags: ASL recognition,American Sign Language (ASL),Artificial Neural Networks (ANNs),Finger spelling recognition,Folder - Hand ASL,Hand-shape recognition","page":"1204–1213","title":"American Sign Language word recognition with a sensory glove using artificial neural networks","volume":"24","author":[{"family":"Oz","given":"Cemil"},{"family":"Leu","given":"Ming C."}],"issued":{"date-parts":[["2011",10]]}},"label":"page"},{"id":916,"uris":["http://zotero.org/users/3310922/items/4N7332DZ"],"uri":["http://zotero.org/users/3310922/items/4N7332DZ"],"itemData":{"id":916,"type":"article-journal","abstract":"The manual signs in sign languages are generated and interpreted using three basic building blocks: handshape, motion, and place of articulation. When combined, these three components (together with palm orientation) uniquely determine the meaning of the manual sign. This means that the use of pattern recognition techniques that only employ a subset of these components is inappropriate for interpreting the sign or to build automatic recognizers of the language. In this paper, we define an algorithm to model these three basic components form a single video sequence of two-dimensional pictures of a sign. Recognition of these three components are then combined to determine the class of the signs in the videos. Experiments are performed on a database of (isolated) American Sign Language (ASL) signs. The results demonstrate that, using semi-automatic detection, all three components can be reliably recovered from two-dimensional video sequences, allowing for an accurate representation and recognition of the signs. © 2009 Elsevier B.V. All rights reserved.","collection-title":"Visual and multimodal analysis of human spontaneous behaviour:","container-title":"Image and Vision Computing","DOI":"10.1016/j.imavis.2009.02.005","ISSN":"02628856","issue":"12","note":"Citation Key: Ding2009\ntex.mendeley-tags: American Sign Language,Computer vision,Folder - Linguistic,Handshape,Motion reconstruction,Multiple cue recognition","page":"1826–1844","title":"Modelling and recognition of the linguistic components in American Sign Language","volume":"27","author":[{"family":"Ding","given":"Liya"},{"family":"Martinez","given":"Aleix M."}],"issued":{"date-parts":[["2009",11]]}},"label":"page"}],"schema":"https://github.com/citation-style-language/schema/raw/master/csl-citation.json"} </w:instrText>
            </w:r>
            <w:r w:rsidR="00FB066C">
              <w:fldChar w:fldCharType="separate"/>
            </w:r>
            <w:r w:rsidR="00FB066C" w:rsidRPr="00FB066C">
              <w:t>[7], [8]</w:t>
            </w:r>
            <w:r w:rsidR="00FB066C">
              <w:fldChar w:fldCharType="end"/>
            </w:r>
          </w:p>
        </w:tc>
        <w:tc>
          <w:tcPr>
            <w:tcW w:w="1410" w:type="dxa"/>
            <w:vAlign w:val="center"/>
          </w:tcPr>
          <w:p w14:paraId="5E9E08A5" w14:textId="77777777" w:rsidR="005F317A" w:rsidRPr="005F317A" w:rsidRDefault="005F317A" w:rsidP="000A6123">
            <w:r w:rsidRPr="005F317A">
              <w:t>24 signs and</w:t>
            </w:r>
          </w:p>
          <w:p w14:paraId="6F9FDC75" w14:textId="6FBE8CF0" w:rsidR="005F317A" w:rsidRPr="005F317A" w:rsidRDefault="005F317A" w:rsidP="000A6123">
            <w:r w:rsidRPr="005F317A">
              <w:t>2 movements</w:t>
            </w:r>
          </w:p>
        </w:tc>
        <w:tc>
          <w:tcPr>
            <w:tcW w:w="1938" w:type="dxa"/>
            <w:vAlign w:val="center"/>
          </w:tcPr>
          <w:p w14:paraId="62D95F6D" w14:textId="25001E88" w:rsidR="005F317A" w:rsidRPr="005F317A" w:rsidRDefault="005F317A" w:rsidP="000A6123">
            <w:r w:rsidRPr="005F317A">
              <w:t>26</w:t>
            </w:r>
          </w:p>
        </w:tc>
        <w:tc>
          <w:tcPr>
            <w:tcW w:w="1383" w:type="dxa"/>
            <w:vMerge w:val="restart"/>
            <w:vAlign w:val="center"/>
          </w:tcPr>
          <w:p w14:paraId="482EBA3B" w14:textId="413FEAD6" w:rsidR="005F317A" w:rsidRPr="005F317A" w:rsidRDefault="005F317A" w:rsidP="000A6123">
            <w:proofErr w:type="gramStart"/>
            <w:r w:rsidRPr="005F317A">
              <w:t>Single-posture</w:t>
            </w:r>
            <w:proofErr w:type="gramEnd"/>
          </w:p>
        </w:tc>
        <w:tc>
          <w:tcPr>
            <w:tcW w:w="1518" w:type="dxa"/>
            <w:vMerge/>
            <w:vAlign w:val="center"/>
          </w:tcPr>
          <w:p w14:paraId="43AB36E9" w14:textId="77777777" w:rsidR="005F317A" w:rsidRPr="005F317A" w:rsidRDefault="005F317A" w:rsidP="000A6123"/>
        </w:tc>
        <w:tc>
          <w:tcPr>
            <w:tcW w:w="1172" w:type="dxa"/>
            <w:vAlign w:val="center"/>
          </w:tcPr>
          <w:p w14:paraId="1A665B71" w14:textId="77777777" w:rsidR="005F317A" w:rsidRPr="005F317A" w:rsidRDefault="005F317A" w:rsidP="000A6123"/>
        </w:tc>
      </w:tr>
      <w:tr w:rsidR="005F317A" w:rsidRPr="005F317A" w14:paraId="6E14B965" w14:textId="77777777" w:rsidTr="0084689D">
        <w:trPr>
          <w:trHeight w:val="446"/>
        </w:trPr>
        <w:tc>
          <w:tcPr>
            <w:tcW w:w="1051" w:type="dxa"/>
            <w:vAlign w:val="center"/>
          </w:tcPr>
          <w:p w14:paraId="5533A098" w14:textId="4D9F5254" w:rsidR="005F317A" w:rsidRPr="005F317A" w:rsidRDefault="005F317A" w:rsidP="000A6123">
            <w:r w:rsidRPr="005F317A">
              <w:t>Russian</w:t>
            </w:r>
            <w:r w:rsidR="00FB066C">
              <w:t xml:space="preserve"> </w:t>
            </w:r>
            <w:r w:rsidR="00FB066C">
              <w:fldChar w:fldCharType="begin"/>
            </w:r>
            <w:r w:rsidR="00FB066C">
              <w:instrText xml:space="preserve"> ADDIN ZOTERO_ITEM CSL_CITATION {"citationID":"KkETcA4r","properties":{"formattedCitation":"[9]","plainCitation":"[9]","noteIndex":0},"citationItems":[{"id":841,"uris":["http://zotero.org/users/3310922/items/Z8D4TBQL"],"uri":["http://zotero.org/users/3310922/items/Z8D4TBQL"],"itemData":{"id":841,"type":"article-journal","abstract":"The aim of this paper is to help the communication of two people, one hearing impaired and one visually impaired by converting speech to fingerspelling and fingerspelling to speech. Fingerspelling is a subset of sign language, and uses finger signs to spell letters of the spoken or written language. We aim to convert finger spelled words to speech and vice versa. Different spoken languages and sign languages such as English, Russian, Turkish and Czech are considered. © 2011 OpenInterface Association.","container-title":"Journal on Multimodal User Interfaces","DOI":"10.1007/s12193-011-0059-3","ISSN":"17837677","issue":"2","note":"Citation Key: Hruz2011\ntex.tauthor: Hrúz, Marek and Campr, Pavel and Dikici, E. and Kindiroǧlu, Ahmet Alp and Krňoul, Zdeněk and Ronzhin, Alexander and Sak, Haşim and Schorno, Daniel and Yalçin, Hülya and Akarun, Lale and Aran, Oya and Karpov, Alexey and Saraçlar, Murat and Železný, Milos\npublisher: Springer","page":"61–79","title":"Automatic fingersign-to-speech translation system","volume":"4","author":[{"family":"Hrúz","given":"Marek"},{"family":"Campr","given":"Pavel"},{"family":"Dikici","given":"E."},{"family":"Kindiroǧlu","given":"Ahmet Alp"},{"family":"Krňoul","given":"Zdeněk"},{"family":"Ronzhin","given":"Alexander"},{"family":"Sak","given":"Haşim"},{"family":"Schorno","given":"Daniel"},{"family":"Yalçin","given":"Hülya"},{"family":"Akarun","given":"Lale"},{"family":"Aran","given":"Oya"},{"family":"Karpov","given":"Alexey"},{"family":"Saraçlar","given":"Murat"},{"family":"Železný","given":"Milos"}],"issued":{"date-parts":[["2011",7]]}}}],"schema":"https://github.com/citation-style-language/schema/raw/master/csl-citation.json"} </w:instrText>
            </w:r>
            <w:r w:rsidR="00FB066C">
              <w:fldChar w:fldCharType="separate"/>
            </w:r>
            <w:r w:rsidR="00FB066C" w:rsidRPr="00FB066C">
              <w:t>[9]</w:t>
            </w:r>
            <w:r w:rsidR="00FB066C">
              <w:fldChar w:fldCharType="end"/>
            </w:r>
          </w:p>
        </w:tc>
        <w:tc>
          <w:tcPr>
            <w:tcW w:w="1410" w:type="dxa"/>
            <w:vAlign w:val="center"/>
          </w:tcPr>
          <w:p w14:paraId="529800D4" w14:textId="77777777" w:rsidR="005F317A" w:rsidRPr="005F317A" w:rsidRDefault="005F317A" w:rsidP="000A6123">
            <w:r w:rsidRPr="005F317A">
              <w:t>24 signs and</w:t>
            </w:r>
          </w:p>
          <w:p w14:paraId="38A4D7D6" w14:textId="251F1C21" w:rsidR="005F317A" w:rsidRPr="005F317A" w:rsidRDefault="005F317A" w:rsidP="000A6123">
            <w:r w:rsidRPr="005F317A">
              <w:t>8 movement</w:t>
            </w:r>
            <w:r w:rsidR="00FB066C">
              <w:t>s</w:t>
            </w:r>
          </w:p>
        </w:tc>
        <w:tc>
          <w:tcPr>
            <w:tcW w:w="1938" w:type="dxa"/>
            <w:vAlign w:val="center"/>
          </w:tcPr>
          <w:p w14:paraId="26F906CF" w14:textId="672BA1F5" w:rsidR="005F317A" w:rsidRPr="005F317A" w:rsidRDefault="005F317A" w:rsidP="000A6123">
            <w:r w:rsidRPr="005F317A">
              <w:t>32</w:t>
            </w:r>
          </w:p>
        </w:tc>
        <w:tc>
          <w:tcPr>
            <w:tcW w:w="1383" w:type="dxa"/>
            <w:vMerge/>
            <w:vAlign w:val="center"/>
          </w:tcPr>
          <w:p w14:paraId="3A86F36A" w14:textId="77777777" w:rsidR="005F317A" w:rsidRPr="005F317A" w:rsidRDefault="005F317A" w:rsidP="000A6123"/>
        </w:tc>
        <w:tc>
          <w:tcPr>
            <w:tcW w:w="1518" w:type="dxa"/>
            <w:vMerge/>
            <w:vAlign w:val="center"/>
          </w:tcPr>
          <w:p w14:paraId="6634F688" w14:textId="77777777" w:rsidR="005F317A" w:rsidRPr="005F317A" w:rsidRDefault="005F317A" w:rsidP="000A6123"/>
        </w:tc>
        <w:tc>
          <w:tcPr>
            <w:tcW w:w="1172" w:type="dxa"/>
            <w:vAlign w:val="center"/>
          </w:tcPr>
          <w:p w14:paraId="18E2B51F" w14:textId="77777777" w:rsidR="005F317A" w:rsidRPr="005F317A" w:rsidRDefault="005F317A" w:rsidP="000A6123"/>
        </w:tc>
      </w:tr>
      <w:tr w:rsidR="005F317A" w:rsidRPr="005F317A" w14:paraId="3B041EAE" w14:textId="77777777" w:rsidTr="0084689D">
        <w:trPr>
          <w:trHeight w:val="681"/>
        </w:trPr>
        <w:tc>
          <w:tcPr>
            <w:tcW w:w="1051" w:type="dxa"/>
            <w:vAlign w:val="center"/>
          </w:tcPr>
          <w:p w14:paraId="2C195187" w14:textId="5BE05C00" w:rsidR="005F317A" w:rsidRPr="005F317A" w:rsidRDefault="005F317A" w:rsidP="000A6123">
            <w:r w:rsidRPr="005F317A">
              <w:t>Arabic</w:t>
            </w:r>
            <w:r w:rsidR="00A038BA">
              <w:t xml:space="preserve"> </w:t>
            </w:r>
            <w:r w:rsidR="00A038BA">
              <w:fldChar w:fldCharType="begin"/>
            </w:r>
            <w:r w:rsidR="00A038BA">
              <w:instrText xml:space="preserve"> ADDIN ZOTERO_ITEM CSL_CITATION {"citationID":"lc1huCGB","properties":{"formattedCitation":"[10], [11]","plainCitation":"[10], [11]","noteIndex":0},"citationItems":[{"id":877,"uris":["http://zotero.org/users/3310922/items/F4RNPF4N"],"uri":["http://zotero.org/users/3310922/items/F4RNPF4N"],"itemData":{"id":877,"type":"paper-conference","abstract":"This paper presents an automatic translation system of gestures of the manual alphabets in the Arabic sign language. The proposed Arabic Sign Language Alphabets Translator (ArSLAT) system does not rely on using any gloves or visual markings to accomplish the recognition job. As an alternative, it deals with images of bare hands, which allows the user to interact with the system in a natural way. The proposed system consists of five main phases; pre-processing phase, best-frame detection phase, category detection phase, feature extraction phase, and classification phase. The extracted features used are translation, scale, and rotation invariant, which make the system more flexible. Experiments revealed that the proposed ArSLAT system was able to recognize the 30 Arabic alphabets with an accuracy of 91.3%. ©2010 IEEE.","container-title":"2010 international conference on computer information systems and industrial management applications (CISIM)","DOI":"10.1109/CISIM.2010.5643519","ISBN":"978-1-4244-7817-0","note":"Citation Key: El-Bendary2010\ntex.tauthor: El-Bendary, Nashwa and Zawbaa, Hossam M. and Daoud, Mahmoud S. and Hassanien, Aboul Ella and Nakamatsu, Kazumi","page":"590–595","publisher":"IEEE","title":"ArSLAT: Arabic sign language alphabets translator","URL":"http://ieeexplore.ieee.org/document/5643519/","author":[{"family":"El-Bendary","given":"Nashwa"},{"family":"Zawbaa","given":"Hossam M."},{"family":"Daoud","given":"Mahmoud S."},{"family":"Hassanien","given":"Aboul Ella"},{"family":"Nakamatsu","given":"Kazumi"}],"issued":{"date-parts":[["2010",10]]}},"label":"page"},{"id":876,"uris":["http://zotero.org/users/3310922/items/FE6ELHD2"],"uri":["http://zotero.org/users/3310922/items/FE6ELHD2"],"itemData":{"id":876,"type":"paper-conference","abstract":"Sign language is important for facilitating communication between hearing impaired and the rest of society. However, most vocal people do not understand sign language, hence, the need to develop system capable of translating sign language. Two approaches have traditionally been used in the literature: image-based and glove-based systems. Glove-based systems require the user to wear electronic gloves while performing the signs. The glove includes a number of sensors detecting different hand and finger articulations. Image-based systems use camera(s) to acquire a sequence of images of the hand. Each of the two approaches has its own disadvantages. The glove-based method is not natural as the user must wear a cumbersome instrument while the camera-based system requires specific background and environmental conditions to achieve high accuracy. In this paper, we propose a new approach for Arabic Sign Language Recognition (ArSLR) which involves the use of two Leap Motion Controllers (LMC) to prevent the case of one finger being occluded by another finger or hand. This device detects and tracks the hand and fingers to provide position and motion information. We propose to use the two LMCs as a backbone of the ArSLR system. In addition to data acquisition, the system includes a preprocessing stage, a feature extraction stage, and a classification stage. Fusion of evidences from the two LMCs at the feature extraction and classification stage was also investigated using Dempster-Shafer theory of evidence. Features fusion from the two LMCs gives 97.7% classification accuracy with Linear Discriminant Analysis (LDA) classifier and 97.1% with classifier level fusion. This gives better recognition over the use of a single LMC.","container-title":"2015 IEEE 12th international multi-conference on systems, signals &amp; devices (SSD15)","DOI":"10.1109/SSD.2015.7348113","ISBN":"978-1-4799-1758-7","note":"Citation Key: Mohandes2015\ntex.tauthor: Mohandes, M. and Aliyu, S. and Deriche, M.","page":"1–6","publisher":"IEEE","title":"Prototype Arabic Sign language recognition using multi-sensor data fusion of two leap motion controllers","URL":"http://ieeexplore.ieee.org/document/7348113/","author":[{"family":"Mohandes","given":"M."},{"family":"Aliyu","given":"S."},{"family":"Deriche","given":"M."}],"issued":{"date-parts":[["2015",3]]}},"label":"page"}],"schema":"https://github.com/citation-style-language/schema/raw/master/csl-citation.json"} </w:instrText>
            </w:r>
            <w:r w:rsidR="00A038BA">
              <w:fldChar w:fldCharType="separate"/>
            </w:r>
            <w:r w:rsidR="00A038BA" w:rsidRPr="00A038BA">
              <w:t>[10], [11]</w:t>
            </w:r>
            <w:r w:rsidR="00A038BA">
              <w:fldChar w:fldCharType="end"/>
            </w:r>
          </w:p>
        </w:tc>
        <w:tc>
          <w:tcPr>
            <w:tcW w:w="1410" w:type="dxa"/>
            <w:vAlign w:val="center"/>
          </w:tcPr>
          <w:p w14:paraId="39580218" w14:textId="77777777" w:rsidR="005F317A" w:rsidRPr="005F317A" w:rsidRDefault="005F317A" w:rsidP="000A6123">
            <w:r w:rsidRPr="005F317A">
              <w:t>28 signs and</w:t>
            </w:r>
          </w:p>
          <w:p w14:paraId="62596901" w14:textId="00551230" w:rsidR="005F317A" w:rsidRPr="005F317A" w:rsidRDefault="005F317A" w:rsidP="000A6123">
            <w:r w:rsidRPr="005F317A">
              <w:t>2 movements</w:t>
            </w:r>
          </w:p>
        </w:tc>
        <w:tc>
          <w:tcPr>
            <w:tcW w:w="1938" w:type="dxa"/>
            <w:vAlign w:val="center"/>
          </w:tcPr>
          <w:p w14:paraId="1B1E37B6" w14:textId="30E8C3E5" w:rsidR="005F317A" w:rsidRPr="005F317A" w:rsidRDefault="005F317A" w:rsidP="000A6123">
            <w:r w:rsidRPr="005F317A">
              <w:t>30</w:t>
            </w:r>
          </w:p>
        </w:tc>
        <w:tc>
          <w:tcPr>
            <w:tcW w:w="1383" w:type="dxa"/>
            <w:vMerge/>
            <w:vAlign w:val="center"/>
          </w:tcPr>
          <w:p w14:paraId="714C0D9E" w14:textId="77777777" w:rsidR="005F317A" w:rsidRPr="005F317A" w:rsidRDefault="005F317A" w:rsidP="000A6123"/>
        </w:tc>
        <w:tc>
          <w:tcPr>
            <w:tcW w:w="1518" w:type="dxa"/>
            <w:vMerge/>
            <w:vAlign w:val="center"/>
          </w:tcPr>
          <w:p w14:paraId="0DB351B3" w14:textId="77777777" w:rsidR="005F317A" w:rsidRPr="005F317A" w:rsidRDefault="005F317A" w:rsidP="000A6123"/>
        </w:tc>
        <w:tc>
          <w:tcPr>
            <w:tcW w:w="1172" w:type="dxa"/>
            <w:vAlign w:val="center"/>
          </w:tcPr>
          <w:p w14:paraId="3351F7B3" w14:textId="77777777" w:rsidR="005F317A" w:rsidRPr="005F317A" w:rsidRDefault="005F317A" w:rsidP="000A6123"/>
        </w:tc>
      </w:tr>
      <w:tr w:rsidR="005F317A" w:rsidRPr="005F317A" w14:paraId="616C11CB" w14:textId="77777777" w:rsidTr="0084689D">
        <w:trPr>
          <w:trHeight w:val="670"/>
        </w:trPr>
        <w:tc>
          <w:tcPr>
            <w:tcW w:w="1051" w:type="dxa"/>
            <w:vAlign w:val="center"/>
          </w:tcPr>
          <w:p w14:paraId="2819C231" w14:textId="3474D234" w:rsidR="005F317A" w:rsidRPr="005F317A" w:rsidRDefault="005F317A" w:rsidP="000A6123">
            <w:r w:rsidRPr="005F317A">
              <w:t xml:space="preserve">French </w:t>
            </w:r>
            <w:r w:rsidR="00FB066C">
              <w:fldChar w:fldCharType="begin"/>
            </w:r>
            <w:r w:rsidR="00A038BA">
              <w:instrText xml:space="preserve"> ADDIN ZOTERO_ITEM CSL_CITATION {"citationID":"tmC2CjMZ","properties":{"formattedCitation":"[12]","plainCitation":"[12]","noteIndex":0},"citationItems":[{"id":833,"uris":["http://zotero.org/users/3310922/items/CJY84QNR"],"uri":["http://zotero.org/users/3310922/items/CJY84QNR"],"itemData":{"id":833,"type":"article-journal","abstract":"This paper introduces a new approach for hand gesture recognition based on depth Map captured by an RGB-D Kinect camera. Although this camera provides two types of information \"Depth Map\" and \"RGB Image\", only the depth data information is used to analyze and recognize the hand gestures. Given the complexity of this task, a new method based on edge detection is proposed to eliminate the noise and segment the hand. Moreover, new descriptors are introduce to model the hand gesture. These features are invariant to scale, rotation and translation. Our approach is applied on French sign language alphabet to show its effectiveness and evaluate the robustness of the proposed descriptors. The experimental results clearly show that the proposed system is very satisfactory as it to recognizes the French alphabet sign with an accuracy of more than 93%. Our approach is also applied to a public dataset in order to be compared in the existing studies. The results prove that our system can outperform previous methods using the same dataset.","container-title":"Computacion y Sistemas","DOI":"10.13053/CyS-20-4-2390","ISSN":"14055546","issue":"4","note":"Citation Key: BenJmaa2016\ntex.tauthor: Ben Jmaa, Ahmed and Mahdi, Walid and Ben Jemaa, Yousra and Ben Hamadou, Abdelmajid\npublisher: Instituto Politecnico Nacional","page":"709–721","title":"A new approach for hand gestures recognition based on depth map captured by RGB-D camera","volume":"20","author":[{"family":"Ben Jmaa","given":"Ahmed"},{"family":"Mahdi","given":"Walid"},{"family":"Ben Jemaa","given":"Yousra"},{"family":"Ben Hamadou","given":"Abdelmajid"}],"issued":{"date-parts":[["2016"]]}}}],"schema":"https://github.com/citation-style-language/schema/raw/master/csl-citation.json"} </w:instrText>
            </w:r>
            <w:r w:rsidR="00FB066C">
              <w:fldChar w:fldCharType="separate"/>
            </w:r>
            <w:r w:rsidR="00A038BA" w:rsidRPr="00A038BA">
              <w:t>[12]</w:t>
            </w:r>
            <w:r w:rsidR="00FB066C">
              <w:fldChar w:fldCharType="end"/>
            </w:r>
          </w:p>
        </w:tc>
        <w:tc>
          <w:tcPr>
            <w:tcW w:w="1410" w:type="dxa"/>
            <w:vAlign w:val="center"/>
          </w:tcPr>
          <w:p w14:paraId="7954A554" w14:textId="77777777" w:rsidR="005F317A" w:rsidRPr="005F317A" w:rsidRDefault="005F317A" w:rsidP="000A6123">
            <w:r w:rsidRPr="005F317A">
              <w:t>23 signs and</w:t>
            </w:r>
          </w:p>
          <w:p w14:paraId="7F3BA87D" w14:textId="3F5782C6" w:rsidR="005F317A" w:rsidRPr="005F317A" w:rsidRDefault="005F317A" w:rsidP="000A6123">
            <w:r w:rsidRPr="005F317A">
              <w:t>3 movements</w:t>
            </w:r>
          </w:p>
        </w:tc>
        <w:tc>
          <w:tcPr>
            <w:tcW w:w="1938" w:type="dxa"/>
            <w:vAlign w:val="center"/>
          </w:tcPr>
          <w:p w14:paraId="2EBBC9AF" w14:textId="37957B37" w:rsidR="005F317A" w:rsidRPr="005F317A" w:rsidRDefault="005F317A" w:rsidP="000A6123">
            <w:r w:rsidRPr="005F317A">
              <w:t>26</w:t>
            </w:r>
          </w:p>
        </w:tc>
        <w:tc>
          <w:tcPr>
            <w:tcW w:w="1383" w:type="dxa"/>
            <w:vMerge/>
            <w:vAlign w:val="center"/>
          </w:tcPr>
          <w:p w14:paraId="7535053B" w14:textId="77777777" w:rsidR="005F317A" w:rsidRPr="005F317A" w:rsidRDefault="005F317A" w:rsidP="000A6123"/>
        </w:tc>
        <w:tc>
          <w:tcPr>
            <w:tcW w:w="1518" w:type="dxa"/>
            <w:vMerge/>
            <w:vAlign w:val="center"/>
          </w:tcPr>
          <w:p w14:paraId="0E168D4A" w14:textId="77777777" w:rsidR="005F317A" w:rsidRPr="005F317A" w:rsidRDefault="005F317A" w:rsidP="000A6123"/>
        </w:tc>
        <w:tc>
          <w:tcPr>
            <w:tcW w:w="1172" w:type="dxa"/>
            <w:vAlign w:val="center"/>
          </w:tcPr>
          <w:p w14:paraId="1237163E" w14:textId="77777777" w:rsidR="005F317A" w:rsidRPr="005F317A" w:rsidRDefault="005F317A" w:rsidP="000A6123"/>
        </w:tc>
      </w:tr>
      <w:tr w:rsidR="005F317A" w:rsidRPr="005F317A" w14:paraId="140A8E48" w14:textId="77777777" w:rsidTr="0084689D">
        <w:trPr>
          <w:trHeight w:val="893"/>
        </w:trPr>
        <w:tc>
          <w:tcPr>
            <w:tcW w:w="1051" w:type="dxa"/>
            <w:vAlign w:val="center"/>
          </w:tcPr>
          <w:p w14:paraId="09F37DAE" w14:textId="3702139C" w:rsidR="005F317A" w:rsidRPr="005F317A" w:rsidRDefault="005F317A" w:rsidP="000A6123">
            <w:r w:rsidRPr="005F317A">
              <w:t xml:space="preserve">Chinese </w:t>
            </w:r>
            <w:r w:rsidR="00FB066C">
              <w:fldChar w:fldCharType="begin"/>
            </w:r>
            <w:r w:rsidR="00A038BA">
              <w:instrText xml:space="preserve"> ADDIN ZOTERO_ITEM CSL_CITATION {"citationID":"Afut8AY7","properties":{"formattedCitation":"[13]","plainCitation":"[13]","noteIndex":0},"citationItems":[{"id":1083,"uris":["http://zotero.org/users/3310922/items/ESWS6JUH"],"uri":["http://zotero.org/users/3310922/items/ESWS6JUH"],"itemData":{"id":1083,"type":"chapter","abstract":"In this paper 3-layer feedforward network is introduced to recognize Chinese manual alphabet, and Single Parameter Dynamic Search Algorithm(SPDS) is used to learn net parameters. In addition, a recognition algorithm for recognizing manual alphabets based on multifeatures and multi-classifiers is proposed to promote the recognition performance of finger-spelling. From experiment result, it is shown that Chinese finger-spelling recognition based on multi-features and multiclassifiers outperforms its recognition based on single-classifier.","container-title":"LNAI","ISBN":"978-3-540-43678-2","note":"Citation Key: Jiangqin2002\nISSN: 16113349","page":"96–100","publisher":"Springer Verlag","title":"The recognition of finger-spelling for chinese sign language","volume":"2298","author":[{"family":"Jiangqin","given":"Wu"},{"family":"Wen","given":"Gao"}],"issued":{"date-parts":[["2002"]]}}}],"schema":"https://github.com/citation-style-language/schema/raw/master/csl-citation.json"} </w:instrText>
            </w:r>
            <w:r w:rsidR="00FB066C">
              <w:fldChar w:fldCharType="separate"/>
            </w:r>
            <w:r w:rsidR="00A038BA" w:rsidRPr="00A038BA">
              <w:t>[13]</w:t>
            </w:r>
            <w:r w:rsidR="00FB066C">
              <w:fldChar w:fldCharType="end"/>
            </w:r>
          </w:p>
        </w:tc>
        <w:tc>
          <w:tcPr>
            <w:tcW w:w="1410" w:type="dxa"/>
            <w:vAlign w:val="center"/>
          </w:tcPr>
          <w:p w14:paraId="5D292306" w14:textId="6F39EDC3" w:rsidR="005F317A" w:rsidRPr="005F317A" w:rsidRDefault="005F317A" w:rsidP="000A6123">
            <w:r w:rsidRPr="005F317A">
              <w:t>30 signs</w:t>
            </w:r>
          </w:p>
        </w:tc>
        <w:tc>
          <w:tcPr>
            <w:tcW w:w="1938" w:type="dxa"/>
            <w:vAlign w:val="center"/>
          </w:tcPr>
          <w:p w14:paraId="0E317A78" w14:textId="157A12D4" w:rsidR="005F317A" w:rsidRPr="005F317A" w:rsidRDefault="005F317A" w:rsidP="000A6123">
            <w:r w:rsidRPr="005F317A">
              <w:t>3000+</w:t>
            </w:r>
          </w:p>
        </w:tc>
        <w:tc>
          <w:tcPr>
            <w:tcW w:w="1383" w:type="dxa"/>
            <w:vMerge/>
            <w:vAlign w:val="center"/>
          </w:tcPr>
          <w:p w14:paraId="1B34068B" w14:textId="77777777" w:rsidR="005F317A" w:rsidRPr="005F317A" w:rsidRDefault="005F317A" w:rsidP="000A6123"/>
        </w:tc>
        <w:tc>
          <w:tcPr>
            <w:tcW w:w="1518" w:type="dxa"/>
            <w:vMerge/>
            <w:vAlign w:val="center"/>
          </w:tcPr>
          <w:p w14:paraId="35EBB7C5" w14:textId="77777777" w:rsidR="005F317A" w:rsidRPr="005F317A" w:rsidRDefault="005F317A" w:rsidP="000A6123"/>
        </w:tc>
        <w:tc>
          <w:tcPr>
            <w:tcW w:w="1172" w:type="dxa"/>
            <w:vAlign w:val="center"/>
          </w:tcPr>
          <w:p w14:paraId="693A962E" w14:textId="77777777" w:rsidR="005F317A" w:rsidRPr="005F317A" w:rsidRDefault="005F317A" w:rsidP="000A6123">
            <w:r w:rsidRPr="005F317A">
              <w:t>Phonetic System</w:t>
            </w:r>
          </w:p>
          <w:p w14:paraId="2EF5E007" w14:textId="07A04D1D" w:rsidR="005F317A" w:rsidRPr="005F317A" w:rsidRDefault="005F317A" w:rsidP="000A6123">
            <w:r w:rsidRPr="005F317A">
              <w:t>(30 sounds)</w:t>
            </w:r>
          </w:p>
        </w:tc>
      </w:tr>
      <w:tr w:rsidR="005F317A" w:rsidRPr="005F317A" w14:paraId="38F10AC4" w14:textId="77777777" w:rsidTr="0084689D">
        <w:trPr>
          <w:trHeight w:val="748"/>
        </w:trPr>
        <w:tc>
          <w:tcPr>
            <w:tcW w:w="1051" w:type="dxa"/>
            <w:vAlign w:val="center"/>
          </w:tcPr>
          <w:p w14:paraId="74012CC5" w14:textId="1D28AF8A" w:rsidR="005F317A" w:rsidRPr="005F317A" w:rsidRDefault="005F317A" w:rsidP="000A6123">
            <w:r w:rsidRPr="005F317A">
              <w:t xml:space="preserve">Japanese </w:t>
            </w:r>
            <w:r w:rsidR="00FB066C">
              <w:fldChar w:fldCharType="begin"/>
            </w:r>
            <w:r w:rsidR="00A038BA">
              <w:instrText xml:space="preserve"> ADDIN ZOTERO_ITEM CSL_CITATION {"citationID":"0MCe37tO","properties":{"formattedCitation":"[14], [15]","plainCitation":"[14], [15]","noteIndex":0},"citationItems":[{"id":847,"uris":["http://zotero.org/users/3310922/items/PBWNIFT9"],"uri":["http://zotero.org/users/3310922/items/PBWNIFT9"],"itemData":{"id":847,"type":"paper-conference","abstract":"Sign language is a very important communication tool for hearing-impaired people and also for the communication between hearing-impaired and non-handicapped people. There are many methods for sign language recognition, some of which are based on Hidden Markov Model (HMM) and others are based on Support Vector Machine (SVM) and so forth. In fact, the most of previous methods recognize fingerspelling using video sequence because some fingerspellings are accompanied by movement. Some methods use Microsoft Kinect or Leap Motion controller to obtain the finger movement. Some fingerspellings, however, are not accompanied by movement and can be recognized with just one snap shot of fingerspelling. Therefore, this paper proposes a recognition method of fingerspelling without movement. The target fingerspellings are 41 characters without movement in Japanese sign language, and the method uses only one picture. Some of fingerspellings are easily recognized and others are not so that the method is based on pattern recognition using classification tree and machine learning with SVM for easily recognized fingerspellings and difficultly recognized ones, respectively. As the result of the experiment, the averaged recognition rate was 86%.","container-title":"Proceedings - 2017 NICOGRAPH international, NICOInt 2017","DOI":"10.1109/NICOInt.2017.9","ISBN":"978-1-5090-5332-2","note":"Citation Key: Mukai2017\ntex.tauthor: Mukai, Nobuhiko and Harada, Naoto and Chang, Youngha","page":"19–24","publisher":"Institute of Electrical and Electronics Engineers Inc.","title":"Japanese fingerspelling recognition based on classification tree and machine learning","author":[{"family":"Mukai","given":"Nobuhiko"},{"family":"Harada","given":"Naoto"},{"family":"Chang","given":"Youngha"}],"issued":{"date-parts":[["2017",9]]}},"label":"page"},{"id":837,"uris":["http://zotero.org/users/3310922/items/8SPFMGYW"],"uri":["http://zotero.org/users/3310922/items/8SPFMGYW"],"itemData":{"id":837,"type":"article-journal","abstract":"Effective communication with the hearing and speech impaired often requires at least a basic working knowledge of sign language gestures, without which a memo pad and pen, or a mobile phone's notepad is indispensable. The aim of this study was to build a neural network that could be used to recognize static finger-hand gestures of the yubimoji, the Japanese sign language syllabary. To build the network, signal inputs from a data glove interface were taken for each of the static yubimoji gestures. The network was trained and tested 10 times using a multilayer perceptron model. Overall, only 18 of the 41 static gestures were successfully recognized. One of the reasons was attributed to the inability of the data glove to measure gesture directions particularly for yubimoji gestures with similar finger configurations. Future work will focus on these problems as well as the inclusion of dynamic yubimoji gestures. © 2010 Informa UK Ltd.","container-title":"Journal of Medical Engineering and Technology","DOI":"10.3109/03091900903580520","ISSN":"03091902","issue":"4","note":"Citation Key: Machacon2010","page":"254–260","title":"Recognition of Japanese finger spelling gestures using neural networks","volume":"34","author":[{"family":"Machacon","given":"H. T.C."},{"family":"Shiga","given":"S."}],"issued":{"date-parts":[["2010",5]]}},"label":"page"}],"schema":"https://github.com/citation-style-language/schema/raw/master/csl-citation.json"} </w:instrText>
            </w:r>
            <w:r w:rsidR="00FB066C">
              <w:fldChar w:fldCharType="separate"/>
            </w:r>
            <w:r w:rsidR="00A038BA" w:rsidRPr="00A038BA">
              <w:t>[14], [15]</w:t>
            </w:r>
            <w:r w:rsidR="00FB066C">
              <w:fldChar w:fldCharType="end"/>
            </w:r>
          </w:p>
        </w:tc>
        <w:tc>
          <w:tcPr>
            <w:tcW w:w="1410" w:type="dxa"/>
            <w:vAlign w:val="center"/>
          </w:tcPr>
          <w:p w14:paraId="08575826" w14:textId="77777777" w:rsidR="005F317A" w:rsidRPr="005F317A" w:rsidRDefault="005F317A" w:rsidP="000A6123">
            <w:r w:rsidRPr="005F317A">
              <w:t>41 signs and</w:t>
            </w:r>
          </w:p>
          <w:p w14:paraId="6C1F6422" w14:textId="19DD4EBF" w:rsidR="005F317A" w:rsidRPr="005F317A" w:rsidRDefault="005F317A" w:rsidP="000A6123">
            <w:r w:rsidRPr="005F317A">
              <w:t>5 movements</w:t>
            </w:r>
          </w:p>
        </w:tc>
        <w:tc>
          <w:tcPr>
            <w:tcW w:w="1938" w:type="dxa"/>
            <w:vAlign w:val="center"/>
          </w:tcPr>
          <w:p w14:paraId="0B51576D" w14:textId="1D64D9AA" w:rsidR="005F317A" w:rsidRPr="005F317A" w:rsidRDefault="005F317A" w:rsidP="000A6123">
            <w:r w:rsidRPr="005F317A">
              <w:t>46 (Hiragana)</w:t>
            </w:r>
          </w:p>
        </w:tc>
        <w:tc>
          <w:tcPr>
            <w:tcW w:w="1383" w:type="dxa"/>
            <w:vMerge/>
            <w:vAlign w:val="center"/>
          </w:tcPr>
          <w:p w14:paraId="4A93B9CD" w14:textId="77777777" w:rsidR="005F317A" w:rsidRPr="005F317A" w:rsidRDefault="005F317A" w:rsidP="000A6123"/>
        </w:tc>
        <w:tc>
          <w:tcPr>
            <w:tcW w:w="1518" w:type="dxa"/>
            <w:vMerge/>
            <w:vAlign w:val="center"/>
          </w:tcPr>
          <w:p w14:paraId="204BD912" w14:textId="77777777" w:rsidR="005F317A" w:rsidRPr="005F317A" w:rsidRDefault="005F317A" w:rsidP="000A6123"/>
        </w:tc>
        <w:tc>
          <w:tcPr>
            <w:tcW w:w="1172" w:type="dxa"/>
            <w:vAlign w:val="center"/>
          </w:tcPr>
          <w:p w14:paraId="0E4951DE" w14:textId="77777777" w:rsidR="005F317A" w:rsidRPr="005F317A" w:rsidRDefault="005F317A" w:rsidP="000A6123">
            <w:r w:rsidRPr="005F317A">
              <w:t>Phonetic System</w:t>
            </w:r>
          </w:p>
          <w:p w14:paraId="18D35B16" w14:textId="2DD66427" w:rsidR="005F317A" w:rsidRPr="005F317A" w:rsidRDefault="005F317A" w:rsidP="000A6123">
            <w:r w:rsidRPr="005F317A">
              <w:t>(46 Hiragana)</w:t>
            </w:r>
          </w:p>
        </w:tc>
      </w:tr>
      <w:tr w:rsidR="00D81CBB" w:rsidRPr="005F317A" w14:paraId="35A213D4" w14:textId="77777777" w:rsidTr="0084689D">
        <w:trPr>
          <w:trHeight w:val="1576"/>
        </w:trPr>
        <w:tc>
          <w:tcPr>
            <w:tcW w:w="1051" w:type="dxa"/>
            <w:vAlign w:val="center"/>
          </w:tcPr>
          <w:p w14:paraId="1C105E83" w14:textId="3DB33C3A" w:rsidR="00D81CBB" w:rsidRPr="005F317A" w:rsidRDefault="00D81CBB" w:rsidP="000A6123">
            <w:pPr>
              <w:tabs>
                <w:tab w:val="center" w:pos="4800"/>
                <w:tab w:val="right" w:pos="9500"/>
              </w:tabs>
            </w:pPr>
            <w:r w:rsidRPr="005F317A">
              <w:t xml:space="preserve">Thai </w:t>
            </w:r>
            <w:r w:rsidR="00FB066C">
              <w:fldChar w:fldCharType="begin"/>
            </w:r>
            <w:r w:rsidR="00A038BA">
              <w:instrText xml:space="preserve"> ADDIN ZOTERO_ITEM CSL_CITATION {"citationID":"jMjPJzoq","properties":{"formattedCitation":"[1], [16]","plainCitation":"[1], [16]","noteIndex":0},"citationItems":[{"id":846,"uris":["http://zotero.org/users/3310922/items/UG4XW2PX"],"uri":["http://zotero.org/users/3310922/items/UG4XW2PX"],"itemData":{"id":846,"type":"article-journal","abstract":"The finger spelling is a necessary part of Sign Language—an important means of communication among people with hearing disability. The finger spelling is used to spell out names, places or signs that have not yet been defined. A sign recognition system attempts to allow better communication between hearing majority and hearing disability people. Our study investigates Thai Finger Spelling(TFS), its unique characteristics, a design of automatic TFS recognition, and approaches to handle a TFS key potential issue. Our research designs automatic TFS recognition as a two-stage pipeline: (1) locating and extracting a signing hand on the image and (2) classifying the signing image into the valid TFS sign. Signing hand is located and extracted based on color scheme and contour area using Green's Theorem. Two approaches are examined for signing image classification: Convolution Neural Network(CNN)-based and Histogram of Oriented Gradients(HOG)-based approaches. Our experimental results have shown the viability of the proposed pipeline, which achieves mean Average Precision (mAP) at 91.26. The proposed design outperforms state-of-the-arts in automatic visual TFS recognition. In a practical sign recognition system, invalid TFS signs may appear in sign transition or simply from unaware hand postures. We proposed a formulation, called confidence ratio. Confidence ratio is simple to compute and generally compatible with multi-class classifiers. The confidence ratio has been found to be a promising mechanism for identifying invalid TFS signs. Our findings reveal challenging issues related to TFS recognition, practical design for TFS sign transcription, formulation and effectiveness of confidence ratio.","container-title":"Journal of Signal Processing Systems","DOI":"10.1007/s11265-018-1375-6","ISSN":"19398115","issue":"2","note":"Citation Key: Nakjai2019\npublisher: Springer New York LLC","page":"131–146","title":"Hand sign recognition for thai finger spelling: an application of convolution neural network","volume":"91","author":[{"family":"Nakjai","given":"Pisit"},{"family":"Katanyukul","given":"Tatpong"}],"issued":{"date-parts":[["2019",2]]}},"label":"page"},{"id":911,"uris":["http://zotero.org/users/3310922/items/H7549HAS"],"uri":["http://zotero.org/users/3310922/items/H7549HAS"],"itemData":{"id":911,"type":"article-journal","abstract":"A dictionary of Thai sign language outlines and illustrates the vocabulary and structure of the sign language used by the deaf community throughout Thailand. It reflects the Thai lexical structure, with the signs arranged into six basic sign groups (movement verbs, oppositions, negation, verb tenses, dimensions, and a category containing days, colors, questions, miscellaneous vocabulary, and handshapes) with notes on syntax and other structural aspects. Meanings are given in Thai and English and are cross-indexed in Thai and English. (MSE)","language":"English","note":"Citation Key: Suwanarat1986","title":"The thai sign language dictionary. Volume 1","URL":"https://eric.ed.gov/?id=ED275204","author":[{"family":"Suwanarat","given":"Manfa"},{"family":"Reilly","given":"Charles"}],"issued":{"date-parts":[["1986"]]}},"label":"page"}],"schema":"https://github.com/citation-style-language/schema/raw/master/csl-citation.json"} </w:instrText>
            </w:r>
            <w:r w:rsidR="00FB066C">
              <w:fldChar w:fldCharType="separate"/>
            </w:r>
            <w:r w:rsidR="00A038BA" w:rsidRPr="00A038BA">
              <w:t>[1], [16]</w:t>
            </w:r>
            <w:r w:rsidR="00FB066C">
              <w:fldChar w:fldCharType="end"/>
            </w:r>
          </w:p>
        </w:tc>
        <w:tc>
          <w:tcPr>
            <w:tcW w:w="1410" w:type="dxa"/>
            <w:vAlign w:val="center"/>
          </w:tcPr>
          <w:p w14:paraId="225C2299" w14:textId="0B179406" w:rsidR="00D81CBB" w:rsidRPr="005F317A" w:rsidRDefault="00D81CBB" w:rsidP="000A6123">
            <w:pPr>
              <w:tabs>
                <w:tab w:val="clear" w:pos="454"/>
              </w:tabs>
              <w:autoSpaceDE w:val="0"/>
              <w:autoSpaceDN w:val="0"/>
              <w:adjustRightInd w:val="0"/>
            </w:pPr>
            <w:r w:rsidRPr="005F317A">
              <w:t>25 signs</w:t>
            </w:r>
            <w:r w:rsidR="00A6513E">
              <w:t xml:space="preserve"> </w:t>
            </w:r>
            <w:proofErr w:type="gramStart"/>
            <w:r w:rsidRPr="005F317A">
              <w:t>( consonants</w:t>
            </w:r>
            <w:proofErr w:type="gramEnd"/>
            <w:r w:rsidRPr="005F317A">
              <w:t>),</w:t>
            </w:r>
          </w:p>
          <w:p w14:paraId="43A81C7A" w14:textId="77777777" w:rsidR="00D81CBB" w:rsidRPr="005F317A" w:rsidRDefault="00D81CBB" w:rsidP="000A6123">
            <w:pPr>
              <w:tabs>
                <w:tab w:val="clear" w:pos="454"/>
              </w:tabs>
              <w:autoSpaceDE w:val="0"/>
              <w:autoSpaceDN w:val="0"/>
              <w:adjustRightInd w:val="0"/>
            </w:pPr>
            <w:r w:rsidRPr="005F317A">
              <w:t>6 signs(non-consonants) and</w:t>
            </w:r>
          </w:p>
          <w:p w14:paraId="3B068302" w14:textId="23594672" w:rsidR="00D81CBB" w:rsidRPr="005F317A" w:rsidRDefault="00D81CBB" w:rsidP="000A6123">
            <w:pPr>
              <w:tabs>
                <w:tab w:val="center" w:pos="4800"/>
                <w:tab w:val="right" w:pos="9500"/>
              </w:tabs>
              <w:rPr>
                <w:noProof/>
              </w:rPr>
            </w:pPr>
            <w:r w:rsidRPr="005F317A">
              <w:t>17 palm locations</w:t>
            </w:r>
          </w:p>
        </w:tc>
        <w:tc>
          <w:tcPr>
            <w:tcW w:w="1938" w:type="dxa"/>
            <w:vAlign w:val="center"/>
          </w:tcPr>
          <w:p w14:paraId="5DF4FFB5" w14:textId="77777777" w:rsidR="005F317A" w:rsidRPr="005F317A" w:rsidRDefault="005F317A" w:rsidP="000A6123">
            <w:pPr>
              <w:tabs>
                <w:tab w:val="clear" w:pos="454"/>
              </w:tabs>
              <w:autoSpaceDE w:val="0"/>
              <w:autoSpaceDN w:val="0"/>
              <w:adjustRightInd w:val="0"/>
            </w:pPr>
            <w:r w:rsidRPr="005F317A">
              <w:t>42 consonants,</w:t>
            </w:r>
          </w:p>
          <w:p w14:paraId="1B02B53F" w14:textId="77777777" w:rsidR="005F317A" w:rsidRPr="005F317A" w:rsidRDefault="005F317A" w:rsidP="000A6123">
            <w:pPr>
              <w:tabs>
                <w:tab w:val="clear" w:pos="454"/>
              </w:tabs>
              <w:autoSpaceDE w:val="0"/>
              <w:autoSpaceDN w:val="0"/>
              <w:adjustRightInd w:val="0"/>
            </w:pPr>
            <w:r w:rsidRPr="005F317A">
              <w:t>4 intonations and</w:t>
            </w:r>
          </w:p>
          <w:p w14:paraId="03DCBF25" w14:textId="51EFFA57" w:rsidR="00D81CBB" w:rsidRPr="005F317A" w:rsidRDefault="005F317A" w:rsidP="000A6123">
            <w:pPr>
              <w:tabs>
                <w:tab w:val="center" w:pos="4800"/>
                <w:tab w:val="right" w:pos="9500"/>
              </w:tabs>
              <w:rPr>
                <w:noProof/>
              </w:rPr>
            </w:pPr>
            <w:r w:rsidRPr="005F317A">
              <w:t>20 vowel visuals</w:t>
            </w:r>
          </w:p>
        </w:tc>
        <w:tc>
          <w:tcPr>
            <w:tcW w:w="1383" w:type="dxa"/>
            <w:vAlign w:val="center"/>
          </w:tcPr>
          <w:p w14:paraId="17B127D4" w14:textId="77777777" w:rsidR="005F317A" w:rsidRPr="005F317A" w:rsidRDefault="005F317A" w:rsidP="000A6123">
            <w:pPr>
              <w:tabs>
                <w:tab w:val="clear" w:pos="454"/>
              </w:tabs>
              <w:autoSpaceDE w:val="0"/>
              <w:autoSpaceDN w:val="0"/>
              <w:adjustRightInd w:val="0"/>
            </w:pPr>
            <w:proofErr w:type="gramStart"/>
            <w:r w:rsidRPr="005F317A">
              <w:t>Single-posture</w:t>
            </w:r>
            <w:proofErr w:type="gramEnd"/>
            <w:r w:rsidRPr="005F317A">
              <w:t>,</w:t>
            </w:r>
          </w:p>
          <w:p w14:paraId="0251A811" w14:textId="77777777" w:rsidR="005F317A" w:rsidRPr="005F317A" w:rsidRDefault="005F317A" w:rsidP="000A6123">
            <w:pPr>
              <w:tabs>
                <w:tab w:val="clear" w:pos="454"/>
              </w:tabs>
              <w:autoSpaceDE w:val="0"/>
              <w:autoSpaceDN w:val="0"/>
              <w:adjustRightInd w:val="0"/>
            </w:pPr>
            <w:r w:rsidRPr="005F317A">
              <w:t>Multi-posture,</w:t>
            </w:r>
          </w:p>
          <w:p w14:paraId="469D92A2" w14:textId="11A9428F" w:rsidR="00D81CBB" w:rsidRPr="005F317A" w:rsidRDefault="005F317A" w:rsidP="000A6123">
            <w:pPr>
              <w:tabs>
                <w:tab w:val="center" w:pos="4800"/>
                <w:tab w:val="right" w:pos="9500"/>
              </w:tabs>
              <w:rPr>
                <w:noProof/>
              </w:rPr>
            </w:pPr>
            <w:r w:rsidRPr="005F317A">
              <w:t>and Hand- mapping</w:t>
            </w:r>
          </w:p>
        </w:tc>
        <w:tc>
          <w:tcPr>
            <w:tcW w:w="1518" w:type="dxa"/>
            <w:vAlign w:val="center"/>
          </w:tcPr>
          <w:p w14:paraId="131B8572" w14:textId="77777777" w:rsidR="005F317A" w:rsidRPr="005F317A" w:rsidRDefault="005F317A" w:rsidP="000A6123">
            <w:pPr>
              <w:tabs>
                <w:tab w:val="clear" w:pos="454"/>
              </w:tabs>
              <w:autoSpaceDE w:val="0"/>
              <w:autoSpaceDN w:val="0"/>
              <w:adjustRightInd w:val="0"/>
            </w:pPr>
            <w:r w:rsidRPr="005F317A">
              <w:t>Our Approach targeted</w:t>
            </w:r>
          </w:p>
          <w:p w14:paraId="260F206D" w14:textId="21DB280E" w:rsidR="00D81CBB" w:rsidRPr="005F317A" w:rsidRDefault="005F317A" w:rsidP="000A6123">
            <w:pPr>
              <w:tabs>
                <w:tab w:val="center" w:pos="4800"/>
                <w:tab w:val="right" w:pos="9500"/>
              </w:tabs>
              <w:rPr>
                <w:noProof/>
              </w:rPr>
            </w:pPr>
            <w:r w:rsidRPr="005F317A">
              <w:t>25 signs covering 42 alphabets</w:t>
            </w:r>
          </w:p>
        </w:tc>
        <w:tc>
          <w:tcPr>
            <w:tcW w:w="1172" w:type="dxa"/>
            <w:vAlign w:val="center"/>
          </w:tcPr>
          <w:p w14:paraId="2D5BCBB1" w14:textId="77777777" w:rsidR="00D81CBB" w:rsidRPr="005F317A" w:rsidRDefault="00D81CBB" w:rsidP="000A6123">
            <w:pPr>
              <w:tabs>
                <w:tab w:val="center" w:pos="4800"/>
                <w:tab w:val="right" w:pos="9500"/>
              </w:tabs>
              <w:rPr>
                <w:noProof/>
              </w:rPr>
            </w:pPr>
          </w:p>
        </w:tc>
      </w:tr>
    </w:tbl>
    <w:p w14:paraId="73CCCE52" w14:textId="03AA424D" w:rsidR="00D81CBB" w:rsidRDefault="00D81CBB" w:rsidP="000A6123">
      <w:pPr>
        <w:tabs>
          <w:tab w:val="center" w:pos="4800"/>
          <w:tab w:val="right" w:pos="9500"/>
        </w:tabs>
        <w:jc w:val="both"/>
        <w:rPr>
          <w:noProof/>
        </w:rPr>
      </w:pPr>
    </w:p>
    <w:p w14:paraId="5DACC516" w14:textId="77777777" w:rsidR="007D114C" w:rsidRPr="0046347D" w:rsidRDefault="007D114C" w:rsidP="000A6123">
      <w:pPr>
        <w:tabs>
          <w:tab w:val="center" w:pos="4800"/>
          <w:tab w:val="right" w:pos="9500"/>
        </w:tabs>
        <w:jc w:val="center"/>
        <w:rPr>
          <w:noProof/>
        </w:rPr>
      </w:pPr>
      <w:r>
        <w:rPr>
          <w:noProof/>
        </w:rPr>
        <w:drawing>
          <wp:inline distT="0" distB="0" distL="0" distR="0" wp14:anchorId="6BBF4E1E" wp14:editId="73DA78A1">
            <wp:extent cx="2112010" cy="3238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2112010" cy="3238500"/>
                    </a:xfrm>
                    <a:prstGeom prst="rect">
                      <a:avLst/>
                    </a:prstGeom>
                  </pic:spPr>
                </pic:pic>
              </a:graphicData>
            </a:graphic>
          </wp:inline>
        </w:drawing>
      </w:r>
    </w:p>
    <w:p w14:paraId="4811BE53" w14:textId="3246C9B7" w:rsidR="007D114C" w:rsidRDefault="007D114C" w:rsidP="000A6123">
      <w:pPr>
        <w:pStyle w:val="Caption"/>
        <w:rPr>
          <w:ins w:id="13" w:author="Pisit Nakjai" w:date="2020-12-09T14:35:00Z"/>
          <w:noProof/>
        </w:rPr>
      </w:pPr>
      <w:bookmarkStart w:id="14" w:name="_Ref45803660"/>
      <w:r w:rsidRPr="00B01511">
        <w:rPr>
          <w:b/>
          <w:bCs/>
        </w:rPr>
        <w:t xml:space="preserve">Figure </w:t>
      </w:r>
      <w:r w:rsidRPr="00B01511">
        <w:rPr>
          <w:b/>
          <w:bCs/>
        </w:rPr>
        <w:fldChar w:fldCharType="begin"/>
      </w:r>
      <w:r w:rsidRPr="00B01511">
        <w:rPr>
          <w:b/>
          <w:bCs/>
        </w:rPr>
        <w:instrText xml:space="preserve"> SEQ Figure \* ARABIC </w:instrText>
      </w:r>
      <w:r w:rsidRPr="00B01511">
        <w:rPr>
          <w:b/>
          <w:bCs/>
        </w:rPr>
        <w:fldChar w:fldCharType="separate"/>
      </w:r>
      <w:r w:rsidR="007650DB">
        <w:rPr>
          <w:b/>
          <w:bCs/>
          <w:noProof/>
        </w:rPr>
        <w:t>1</w:t>
      </w:r>
      <w:r w:rsidRPr="00B01511">
        <w:rPr>
          <w:b/>
          <w:bCs/>
        </w:rPr>
        <w:fldChar w:fldCharType="end"/>
      </w:r>
      <w:bookmarkEnd w:id="14"/>
      <w:r>
        <w:t xml:space="preserve"> </w:t>
      </w:r>
      <w:r w:rsidRPr="0046347D">
        <w:t>Automatic Thai Finger Spelling Transcription (ATFS).</w:t>
      </w:r>
      <w:ins w:id="15" w:author="Pisit Nakjai" w:date="2020-12-09T14:34:00Z">
        <w:r w:rsidR="001A5D40">
          <w:rPr>
            <w:noProof/>
          </w:rPr>
          <w:t xml:space="preserve"> </w:t>
        </w:r>
        <w:commentRangeStart w:id="16"/>
        <w:r w:rsidR="001A5D40">
          <w:rPr>
            <w:noProof/>
          </w:rPr>
          <w:t>The ATFS</w:t>
        </w:r>
      </w:ins>
      <w:ins w:id="17" w:author="Pisit Nakjai" w:date="2020-12-09T14:35:00Z">
        <w:r w:rsidR="001A5D40">
          <w:rPr>
            <w:noProof/>
          </w:rPr>
          <w:t xml:space="preserve"> has 3 states that are </w:t>
        </w:r>
      </w:ins>
      <w:ins w:id="18" w:author="Pisit Nakjai" w:date="2020-12-09T14:36:00Z">
        <w:r w:rsidR="003B5659">
          <w:t>A</w:t>
        </w:r>
      </w:ins>
      <w:ins w:id="19" w:author="Pisit Nakjai" w:date="2020-12-09T14:35:00Z">
        <w:r w:rsidR="001A5D40" w:rsidRPr="0046347D">
          <w:t>lphabet</w:t>
        </w:r>
      </w:ins>
      <w:ins w:id="20" w:author="Pisit Nakjai" w:date="2020-12-09T14:36:00Z">
        <w:r w:rsidR="003B5659">
          <w:t xml:space="preserve"> </w:t>
        </w:r>
      </w:ins>
      <w:ins w:id="21" w:author="Pisit Nakjai" w:date="2020-12-09T14:35:00Z">
        <w:r w:rsidR="001A5D40" w:rsidRPr="0046347D">
          <w:t>separation stage</w:t>
        </w:r>
        <w:r w:rsidR="001A5D40">
          <w:rPr>
            <w:noProof/>
          </w:rPr>
          <w:t xml:space="preserve">, </w:t>
        </w:r>
      </w:ins>
      <w:ins w:id="22" w:author="Pisit Nakjai" w:date="2020-12-09T14:36:00Z">
        <w:r w:rsidR="003B5659">
          <w:rPr>
            <w:noProof/>
          </w:rPr>
          <w:t>Sign recognition stat</w:t>
        </w:r>
      </w:ins>
      <w:ins w:id="23" w:author="Pisit Nakjai" w:date="2020-12-09T14:37:00Z">
        <w:r w:rsidR="003B5659">
          <w:rPr>
            <w:noProof/>
          </w:rPr>
          <w:t>e, and Sign-sequence classification state.</w:t>
        </w:r>
        <w:r w:rsidR="00E229C4">
          <w:rPr>
            <w:noProof/>
          </w:rPr>
          <w:t xml:space="preserve"> The alphanet separation state take a sequence image </w:t>
        </w:r>
      </w:ins>
      <w:ins w:id="24" w:author="Pisit Nakjai" w:date="2020-12-09T14:39:00Z">
        <w:r w:rsidR="00E229C4">
          <w:rPr>
            <w:noProof/>
          </w:rPr>
          <w:t>as an</w:t>
        </w:r>
      </w:ins>
      <w:ins w:id="25" w:author="Pisit Nakjai" w:date="2020-12-09T14:37:00Z">
        <w:r w:rsidR="00E229C4">
          <w:rPr>
            <w:noProof/>
          </w:rPr>
          <w:t xml:space="preserve"> input </w:t>
        </w:r>
      </w:ins>
      <w:ins w:id="26" w:author="Pisit Nakjai" w:date="2020-12-09T14:39:00Z">
        <w:r w:rsidR="00E229C4">
          <w:rPr>
            <w:noProof/>
          </w:rPr>
          <w:t xml:space="preserve"> and marked </w:t>
        </w:r>
      </w:ins>
      <w:ins w:id="27" w:author="Pisit Nakjai" w:date="2020-12-09T14:40:00Z">
        <w:r w:rsidR="00E229C4">
          <w:rPr>
            <w:noProof/>
          </w:rPr>
          <w:t>c</w:t>
        </w:r>
        <w:r w:rsidR="00E229C4" w:rsidRPr="0046347D">
          <w:rPr>
            <w:noProof/>
          </w:rPr>
          <w:t>onsecutive sign frames</w:t>
        </w:r>
      </w:ins>
      <w:ins w:id="28" w:author="Pisit Nakjai" w:date="2020-12-09T14:41:00Z">
        <w:r w:rsidR="00E229C4">
          <w:rPr>
            <w:noProof/>
          </w:rPr>
          <w:t xml:space="preserve"> to indicate a same an alphabet</w:t>
        </w:r>
      </w:ins>
      <w:ins w:id="29" w:author="Pisit Nakjai" w:date="2020-12-09T14:42:00Z">
        <w:r w:rsidR="00E229C4">
          <w:rPr>
            <w:noProof/>
          </w:rPr>
          <w:t xml:space="preserve"> that are call Alphabet Frame Sequence </w:t>
        </w:r>
      </w:ins>
      <w:ins w:id="30" w:author="Pisit Nakjai" w:date="2020-12-09T14:41:00Z">
        <w:r w:rsidR="00E229C4">
          <w:rPr>
            <w:noProof/>
          </w:rPr>
          <w:t>. The second state ta</w:t>
        </w:r>
      </w:ins>
      <w:ins w:id="31" w:author="Pisit Nakjai" w:date="2020-12-09T14:42:00Z">
        <w:r w:rsidR="00E229C4">
          <w:rPr>
            <w:noProof/>
          </w:rPr>
          <w:t>ke and the alphanet frame sequence and provide a sig</w:t>
        </w:r>
      </w:ins>
      <w:ins w:id="32" w:author="Pisit Nakjai" w:date="2020-12-09T15:25:00Z">
        <w:r w:rsidR="00DC34CF">
          <w:rPr>
            <w:noProof/>
          </w:rPr>
          <w:t>n</w:t>
        </w:r>
      </w:ins>
      <w:ins w:id="33" w:author="Pisit Nakjai" w:date="2020-12-09T14:42:00Z">
        <w:r w:rsidR="00E229C4">
          <w:rPr>
            <w:noProof/>
          </w:rPr>
          <w:t xml:space="preserve"> label sequnce</w:t>
        </w:r>
      </w:ins>
      <w:ins w:id="34" w:author="Pisit Nakjai" w:date="2020-12-09T14:43:00Z">
        <w:r w:rsidR="00E229C4">
          <w:rPr>
            <w:noProof/>
          </w:rPr>
          <w:t xml:space="preserve">. </w:t>
        </w:r>
      </w:ins>
      <w:ins w:id="35" w:author="Pisit Nakjai" w:date="2020-12-09T15:24:00Z">
        <w:r w:rsidR="00DC34CF">
          <w:rPr>
            <w:noProof/>
          </w:rPr>
          <w:t>The final state transcribe the</w:t>
        </w:r>
      </w:ins>
      <w:ins w:id="36" w:author="Pisit Nakjai" w:date="2020-12-09T15:25:00Z">
        <w:r w:rsidR="00DC34CF">
          <w:rPr>
            <w:noProof/>
          </w:rPr>
          <w:t xml:space="preserve"> sign label sequence to a single Thai alphabet.</w:t>
        </w:r>
      </w:ins>
      <w:commentRangeEnd w:id="16"/>
      <w:r w:rsidR="005B5BA5">
        <w:rPr>
          <w:rStyle w:val="CommentReference"/>
        </w:rPr>
        <w:commentReference w:id="16"/>
      </w:r>
    </w:p>
    <w:p w14:paraId="35BE3966" w14:textId="77777777" w:rsidR="007D114C" w:rsidRPr="0046347D" w:rsidRDefault="007D114C" w:rsidP="000A6123">
      <w:pPr>
        <w:tabs>
          <w:tab w:val="center" w:pos="4800"/>
          <w:tab w:val="right" w:pos="9500"/>
        </w:tabs>
        <w:jc w:val="both"/>
        <w:rPr>
          <w:noProof/>
        </w:rPr>
      </w:pPr>
    </w:p>
    <w:p w14:paraId="49A881C2" w14:textId="39AB13B9" w:rsidR="0033379A" w:rsidRPr="00B01511" w:rsidRDefault="0033379A" w:rsidP="00B01511">
      <w:pPr>
        <w:pStyle w:val="Heading1"/>
      </w:pPr>
      <w:bookmarkStart w:id="37" w:name="GrindEQpgref5f0dae552"/>
      <w:bookmarkEnd w:id="37"/>
      <w:r w:rsidRPr="00B01511">
        <w:t>The Proposed System.</w:t>
      </w:r>
    </w:p>
    <w:p w14:paraId="6086DB39" w14:textId="166CE7A6" w:rsidR="0033379A" w:rsidRPr="0046347D" w:rsidRDefault="0033379A" w:rsidP="000A6123">
      <w:pPr>
        <w:tabs>
          <w:tab w:val="center" w:pos="4800"/>
          <w:tab w:val="right" w:pos="9500"/>
        </w:tabs>
        <w:jc w:val="both"/>
        <w:rPr>
          <w:noProof/>
        </w:rPr>
      </w:pPr>
      <w:r w:rsidRPr="0046347D">
        <w:rPr>
          <w:noProof/>
        </w:rPr>
        <w:t xml:space="preserve">  </w:t>
      </w:r>
      <w:r w:rsidR="00D81CBB">
        <w:rPr>
          <w:noProof/>
        </w:rPr>
        <w:tab/>
      </w:r>
      <w:r w:rsidRPr="0046347D">
        <w:rPr>
          <w:noProof/>
        </w:rPr>
        <w:t xml:space="preserve">This section describes the process of our proposed Automatic Thai Finger Spelling Transcription (ATFS) system, targeted 25 signs (covering all 42 Thai alphabets, not including 20 vowels). The ATFS system takes a video clip as an input and transcribes to a Thai word. Our ATFS system can transcribe only one word per video clip. It has 3 main stages: the first stage is alphabet-separation; the second stage is sign recognition; and the last stage is the sign-sequence classification. </w:t>
      </w:r>
      <w:r w:rsidR="008253CA" w:rsidRPr="008253CA">
        <w:rPr>
          <w:noProof/>
        </w:rPr>
        <w:fldChar w:fldCharType="begin"/>
      </w:r>
      <w:r w:rsidR="008253CA" w:rsidRPr="008253CA">
        <w:rPr>
          <w:noProof/>
        </w:rPr>
        <w:instrText xml:space="preserve"> REF _Ref45803660 \h  \* MERGEFORMAT </w:instrText>
      </w:r>
      <w:r w:rsidR="008253CA" w:rsidRPr="008253CA">
        <w:rPr>
          <w:noProof/>
        </w:rPr>
      </w:r>
      <w:r w:rsidR="008253CA" w:rsidRPr="008253CA">
        <w:rPr>
          <w:noProof/>
        </w:rPr>
        <w:fldChar w:fldCharType="separate"/>
      </w:r>
      <w:r w:rsidR="008253CA" w:rsidRPr="008253CA">
        <w:t xml:space="preserve">Figure </w:t>
      </w:r>
      <w:r w:rsidR="008253CA" w:rsidRPr="008253CA">
        <w:rPr>
          <w:noProof/>
        </w:rPr>
        <w:t>1</w:t>
      </w:r>
      <w:r w:rsidR="008253CA" w:rsidRPr="008253CA">
        <w:rPr>
          <w:noProof/>
        </w:rPr>
        <w:fldChar w:fldCharType="end"/>
      </w:r>
      <w:r w:rsidR="008253CA">
        <w:rPr>
          <w:noProof/>
        </w:rPr>
        <w:t xml:space="preserve"> </w:t>
      </w:r>
      <w:r w:rsidRPr="0046347D">
        <w:rPr>
          <w:noProof/>
        </w:rPr>
        <w:t xml:space="preserve">illustrates the ATFS system. </w:t>
      </w:r>
    </w:p>
    <w:p w14:paraId="6670D540" w14:textId="77777777" w:rsidR="0033379A" w:rsidRPr="0046347D" w:rsidRDefault="0033379A" w:rsidP="000A6123">
      <w:pPr>
        <w:keepNext/>
        <w:tabs>
          <w:tab w:val="center" w:pos="4800"/>
          <w:tab w:val="right" w:pos="9500"/>
        </w:tabs>
        <w:jc w:val="center"/>
      </w:pPr>
      <w:r>
        <w:rPr>
          <w:noProof/>
        </w:rPr>
        <w:drawing>
          <wp:inline distT="0" distB="0" distL="0" distR="0" wp14:anchorId="3F4F7212" wp14:editId="7D801C28">
            <wp:extent cx="1863090" cy="25971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1863090" cy="2597150"/>
                    </a:xfrm>
                    <a:prstGeom prst="rect">
                      <a:avLst/>
                    </a:prstGeom>
                  </pic:spPr>
                </pic:pic>
              </a:graphicData>
            </a:graphic>
          </wp:inline>
        </w:drawing>
      </w:r>
    </w:p>
    <w:p w14:paraId="45EC6761" w14:textId="25A9C28B" w:rsidR="0033379A" w:rsidRPr="0046347D" w:rsidRDefault="0033379A" w:rsidP="00B01511">
      <w:pPr>
        <w:pStyle w:val="Caption"/>
        <w:rPr>
          <w:noProof/>
        </w:rPr>
      </w:pPr>
      <w:bookmarkStart w:id="38" w:name="_Ref45803705"/>
      <w:r w:rsidRPr="2F0CBA43">
        <w:rPr>
          <w:b/>
          <w:bCs/>
        </w:rPr>
        <w:t xml:space="preserve">Figure </w:t>
      </w:r>
      <w:r w:rsidRPr="2F0CBA43">
        <w:rPr>
          <w:b/>
          <w:bCs/>
          <w:noProof/>
        </w:rPr>
        <w:fldChar w:fldCharType="begin"/>
      </w:r>
      <w:r w:rsidRPr="2F0CBA43">
        <w:rPr>
          <w:b/>
          <w:bCs/>
          <w:noProof/>
        </w:rPr>
        <w:instrText xml:space="preserve"> SEQ Figure \* ARABIC </w:instrText>
      </w:r>
      <w:r w:rsidRPr="2F0CBA43">
        <w:rPr>
          <w:b/>
          <w:bCs/>
          <w:noProof/>
        </w:rPr>
        <w:fldChar w:fldCharType="separate"/>
      </w:r>
      <w:r w:rsidR="007650DB">
        <w:rPr>
          <w:b/>
          <w:bCs/>
          <w:noProof/>
        </w:rPr>
        <w:t>2</w:t>
      </w:r>
      <w:r w:rsidRPr="2F0CBA43">
        <w:rPr>
          <w:b/>
          <w:bCs/>
          <w:noProof/>
        </w:rPr>
        <w:fldChar w:fldCharType="end"/>
      </w:r>
      <w:bookmarkEnd w:id="38"/>
      <w:r w:rsidR="009108B0" w:rsidRPr="2F0CBA43">
        <w:rPr>
          <w:noProof/>
        </w:rPr>
        <w:t xml:space="preserve"> </w:t>
      </w:r>
      <w:r w:rsidRPr="2F0CBA43">
        <w:rPr>
          <w:noProof/>
        </w:rPr>
        <w:t>Baseline Approach</w:t>
      </w:r>
      <w:ins w:id="39" w:author="Pisit Nakjai" w:date="2020-12-09T15:25:00Z">
        <w:r w:rsidR="00A5057C" w:rsidRPr="2F0CBA43">
          <w:rPr>
            <w:noProof/>
          </w:rPr>
          <w:t xml:space="preserve"> </w:t>
        </w:r>
        <w:commentRangeStart w:id="40"/>
        <w:r w:rsidR="00A5057C" w:rsidRPr="2F0CBA43">
          <w:rPr>
            <w:noProof/>
          </w:rPr>
          <w:t>is</w:t>
        </w:r>
      </w:ins>
      <w:ins w:id="41" w:author="Pisit Nakjai" w:date="2020-12-09T15:26:00Z">
        <w:r w:rsidR="00A5057C" w:rsidRPr="2F0CBA43">
          <w:rPr>
            <w:noProof/>
          </w:rPr>
          <w:t xml:space="preserve"> a basis s</w:t>
        </w:r>
      </w:ins>
      <w:ins w:id="42" w:author="Pisit Nakjai" w:date="2020-12-09T15:27:00Z">
        <w:r w:rsidR="00A5057C" w:rsidRPr="2F0CBA43">
          <w:rPr>
            <w:noProof/>
          </w:rPr>
          <w:t xml:space="preserve">ign </w:t>
        </w:r>
      </w:ins>
      <w:ins w:id="43" w:author="Pisit Nakjai" w:date="2020-12-09T15:26:00Z">
        <w:r w:rsidR="00A5057C" w:rsidRPr="2F0CBA43">
          <w:rPr>
            <w:noProof/>
          </w:rPr>
          <w:t>transcrib</w:t>
        </w:r>
      </w:ins>
      <w:ins w:id="44" w:author="Pisit Nakjai" w:date="2020-12-09T15:27:00Z">
        <w:r w:rsidR="00A5057C" w:rsidRPr="2F0CBA43">
          <w:rPr>
            <w:noProof/>
          </w:rPr>
          <w:t>bing system. Baseline appoach develop</w:t>
        </w:r>
      </w:ins>
      <w:ins w:id="45" w:author="Pisit Nakjai" w:date="2020-12-09T15:28:00Z">
        <w:r w:rsidR="00A5057C" w:rsidRPr="2F0CBA43">
          <w:rPr>
            <w:noProof/>
          </w:rPr>
          <w:t>ed</w:t>
        </w:r>
      </w:ins>
      <w:ins w:id="46" w:author="Pisit Nakjai" w:date="2020-12-09T15:27:00Z">
        <w:r w:rsidR="00A5057C" w:rsidRPr="2F0CBA43">
          <w:rPr>
            <w:noProof/>
          </w:rPr>
          <w:t xml:space="preserve"> based on gredy algorithm that </w:t>
        </w:r>
      </w:ins>
      <w:ins w:id="47" w:author="Pisit Nakjai" w:date="2020-12-09T15:29:00Z">
        <w:r w:rsidR="00A5057C" w:rsidRPr="2F0CBA43">
          <w:rPr>
            <w:noProof/>
          </w:rPr>
          <w:t>consider a subsequence of consecutive signs of the same label whose length is longer than a prespecified number.</w:t>
        </w:r>
      </w:ins>
      <w:ins w:id="48" w:author="Pisit Nakjai" w:date="2020-12-09T15:30:00Z">
        <w:r w:rsidR="00A5057C" w:rsidRPr="2F0CBA43">
          <w:rPr>
            <w:noProof/>
          </w:rPr>
          <w:t xml:space="preserve"> A subsequence of consecutive signs will be </w:t>
        </w:r>
      </w:ins>
      <w:ins w:id="49" w:author="Pisit Nakjai" w:date="2020-12-09T15:31:00Z">
        <w:r w:rsidR="00A5057C" w:rsidRPr="2F0CBA43">
          <w:rPr>
            <w:noProof/>
          </w:rPr>
          <w:t>marked to be a sign label and</w:t>
        </w:r>
      </w:ins>
      <w:ins w:id="50" w:author="Pisit Nakjai" w:date="2020-12-09T15:32:00Z">
        <w:r w:rsidR="00A5057C" w:rsidRPr="2F0CBA43">
          <w:rPr>
            <w:noProof/>
          </w:rPr>
          <w:t xml:space="preserve"> transcribed to a Thai alphabet.</w:t>
        </w:r>
      </w:ins>
      <w:commentRangeEnd w:id="40"/>
      <w:r>
        <w:rPr>
          <w:rStyle w:val="CommentReference"/>
        </w:rPr>
        <w:commentReference w:id="40"/>
      </w:r>
      <w:del w:id="51" w:author="Pisit Nakjai" w:date="2020-12-09T15:27:00Z">
        <w:r w:rsidRPr="2F0CBA43" w:rsidDel="0033379A">
          <w:rPr>
            <w:noProof/>
          </w:rPr>
          <w:delText xml:space="preserve">    </w:delText>
        </w:r>
      </w:del>
    </w:p>
    <w:p w14:paraId="226F9347" w14:textId="661C92E6" w:rsidR="0033379A" w:rsidRPr="0046347D" w:rsidRDefault="0033379A" w:rsidP="00B01511">
      <w:pPr>
        <w:keepNext/>
        <w:tabs>
          <w:tab w:val="clear" w:pos="454"/>
          <w:tab w:val="center" w:pos="4800"/>
          <w:tab w:val="right" w:pos="9500"/>
        </w:tabs>
        <w:jc w:val="center"/>
      </w:pPr>
      <w:r>
        <w:rPr>
          <w:noProof/>
        </w:rPr>
        <w:drawing>
          <wp:inline distT="0" distB="0" distL="0" distR="0" wp14:anchorId="27FA0596" wp14:editId="34096FD7">
            <wp:extent cx="4305300" cy="2238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05300" cy="2238375"/>
                    </a:xfrm>
                    <a:prstGeom prst="rect">
                      <a:avLst/>
                    </a:prstGeom>
                  </pic:spPr>
                </pic:pic>
              </a:graphicData>
            </a:graphic>
          </wp:inline>
        </w:drawing>
      </w:r>
    </w:p>
    <w:p w14:paraId="2D71D233" w14:textId="59E387E5" w:rsidR="0033379A" w:rsidRPr="0046347D" w:rsidRDefault="0033379A" w:rsidP="000A6123">
      <w:pPr>
        <w:pStyle w:val="Caption"/>
        <w:jc w:val="both"/>
      </w:pPr>
      <w:bookmarkStart w:id="52" w:name="_Ref45803675"/>
      <w:r w:rsidRPr="00B01511">
        <w:rPr>
          <w:b/>
          <w:bCs/>
        </w:rPr>
        <w:t xml:space="preserve">Figure </w:t>
      </w:r>
      <w:r w:rsidR="0084689D" w:rsidRPr="00B01511">
        <w:rPr>
          <w:b/>
          <w:bCs/>
        </w:rPr>
        <w:fldChar w:fldCharType="begin"/>
      </w:r>
      <w:r w:rsidR="0084689D" w:rsidRPr="00B01511">
        <w:rPr>
          <w:b/>
          <w:bCs/>
        </w:rPr>
        <w:instrText xml:space="preserve"> SEQ Figure \* ARABIC </w:instrText>
      </w:r>
      <w:r w:rsidR="0084689D" w:rsidRPr="00B01511">
        <w:rPr>
          <w:b/>
          <w:bCs/>
        </w:rPr>
        <w:fldChar w:fldCharType="separate"/>
      </w:r>
      <w:r w:rsidR="007650DB">
        <w:rPr>
          <w:b/>
          <w:bCs/>
          <w:noProof/>
        </w:rPr>
        <w:t>3</w:t>
      </w:r>
      <w:r w:rsidR="0084689D" w:rsidRPr="00B01511">
        <w:rPr>
          <w:b/>
          <w:bCs/>
          <w:noProof/>
        </w:rPr>
        <w:fldChar w:fldCharType="end"/>
      </w:r>
      <w:bookmarkEnd w:id="52"/>
      <w:r w:rsidRPr="0046347D">
        <w:rPr>
          <w:noProof/>
        </w:rPr>
        <w:t xml:space="preserve"> Alphabet-separation (ALS) stage. A sequence of image frames, shown as superimposed image on the top, illustrates signing of a word with two alphabets. A signer generally positions each signing at a slightly different location. Signing postures are broken down and displayed in order from left to right; arrows associates each signing to its position. Below the signing postures, frame markers (output from ALS stage) and true frame signs are shown. The whole signing spells two-alphabet word “</w:t>
      </w:r>
      <w:r w:rsidRPr="0046347D">
        <w:rPr>
          <w:rFonts w:ascii="Angsana New" w:hAnsi="Angsana New" w:cs="Angsana New"/>
          <w:noProof/>
          <w:cs/>
        </w:rPr>
        <w:t>บท</w:t>
      </w:r>
      <w:r w:rsidRPr="0046347D">
        <w:rPr>
          <w:noProof/>
        </w:rPr>
        <w:t xml:space="preserve">”, composed of 3 signs: S1 </w:t>
      </w:r>
      <m:oMath>
        <m:r>
          <w:rPr>
            <w:rFonts w:ascii="Cambria Math" w:hAnsi="Cambria Math"/>
            <w:noProof/>
          </w:rPr>
          <m:t>→</m:t>
        </m:r>
      </m:oMath>
      <w:r w:rsidRPr="0046347D">
        <w:rPr>
          <w:noProof/>
        </w:rPr>
        <w:t xml:space="preserve"> “</w:t>
      </w:r>
      <w:r w:rsidRPr="0046347D">
        <w:rPr>
          <w:rFonts w:ascii="Angsana New" w:hAnsi="Angsana New" w:cs="Angsana New"/>
          <w:noProof/>
          <w:cs/>
        </w:rPr>
        <w:t>บ</w:t>
      </w:r>
      <w:r w:rsidRPr="0046347D">
        <w:rPr>
          <w:noProof/>
        </w:rPr>
        <w:t xml:space="preserve">”; (S2,S3) </w:t>
      </w:r>
      <m:oMath>
        <m:r>
          <w:rPr>
            <w:rFonts w:ascii="Cambria Math" w:hAnsi="Cambria Math"/>
            <w:noProof/>
          </w:rPr>
          <m:t>→</m:t>
        </m:r>
      </m:oMath>
      <w:r w:rsidRPr="0046347D">
        <w:rPr>
          <w:noProof/>
        </w:rPr>
        <w:t xml:space="preserve"> “</w:t>
      </w:r>
      <w:r w:rsidRPr="0046347D">
        <w:rPr>
          <w:rFonts w:ascii="Angsana New" w:hAnsi="Angsana New" w:cs="Angsana New"/>
          <w:noProof/>
          <w:cs/>
        </w:rPr>
        <w:t>ท</w:t>
      </w:r>
      <w:r w:rsidRPr="0046347D">
        <w:rPr>
          <w:noProof/>
        </w:rPr>
        <w:t>”.</w:t>
      </w:r>
    </w:p>
    <w:p w14:paraId="3960BCE2" w14:textId="4BDE8222" w:rsidR="0033379A" w:rsidRPr="0046347D" w:rsidRDefault="0033379A" w:rsidP="000A6123">
      <w:pPr>
        <w:tabs>
          <w:tab w:val="center" w:pos="4800"/>
          <w:tab w:val="right" w:pos="9500"/>
        </w:tabs>
        <w:jc w:val="both"/>
        <w:rPr>
          <w:noProof/>
        </w:rPr>
      </w:pPr>
      <w:r w:rsidRPr="0046347D">
        <w:rPr>
          <w:noProof/>
        </w:rPr>
        <w:t xml:space="preserve">   </w:t>
      </w:r>
    </w:p>
    <w:p w14:paraId="4F3AF8A0" w14:textId="0BA87B0C" w:rsidR="0033379A" w:rsidRPr="0046347D" w:rsidRDefault="0033379A" w:rsidP="000A6123">
      <w:pPr>
        <w:tabs>
          <w:tab w:val="center" w:pos="4800"/>
          <w:tab w:val="right" w:pos="9500"/>
        </w:tabs>
        <w:jc w:val="center"/>
        <w:rPr>
          <w:noProof/>
        </w:rPr>
      </w:pPr>
      <w:r>
        <w:rPr>
          <w:noProof/>
        </w:rPr>
        <w:drawing>
          <wp:inline distT="0" distB="0" distL="0" distR="0" wp14:anchorId="669D1F9F" wp14:editId="578AD0F1">
            <wp:extent cx="5128262" cy="2097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28262" cy="2097405"/>
                    </a:xfrm>
                    <a:prstGeom prst="rect">
                      <a:avLst/>
                    </a:prstGeom>
                  </pic:spPr>
                </pic:pic>
              </a:graphicData>
            </a:graphic>
          </wp:inline>
        </w:drawing>
      </w:r>
    </w:p>
    <w:p w14:paraId="598527DE" w14:textId="6CE87189" w:rsidR="0033379A" w:rsidRPr="0046347D" w:rsidRDefault="0033379A" w:rsidP="000A6123">
      <w:pPr>
        <w:pStyle w:val="Caption"/>
        <w:rPr>
          <w:noProof/>
        </w:rPr>
      </w:pPr>
      <w:bookmarkStart w:id="53" w:name="_Ref45803697"/>
      <w:r w:rsidRPr="00B01511">
        <w:rPr>
          <w:b/>
          <w:bCs/>
        </w:rPr>
        <w:t xml:space="preserve">Figure </w:t>
      </w:r>
      <w:r w:rsidRPr="00B01511">
        <w:rPr>
          <w:b/>
          <w:bCs/>
          <w:noProof/>
        </w:rPr>
        <w:fldChar w:fldCharType="begin"/>
      </w:r>
      <w:r w:rsidRPr="00B01511">
        <w:rPr>
          <w:b/>
          <w:bCs/>
          <w:noProof/>
        </w:rPr>
        <w:instrText xml:space="preserve"> SEQ Figure \* ARABIC </w:instrText>
      </w:r>
      <w:r w:rsidRPr="00B01511">
        <w:rPr>
          <w:b/>
          <w:bCs/>
          <w:noProof/>
        </w:rPr>
        <w:fldChar w:fldCharType="separate"/>
      </w:r>
      <w:r w:rsidR="007650DB">
        <w:rPr>
          <w:b/>
          <w:bCs/>
          <w:noProof/>
        </w:rPr>
        <w:t>4</w:t>
      </w:r>
      <w:r w:rsidRPr="00B01511">
        <w:rPr>
          <w:b/>
          <w:bCs/>
          <w:noProof/>
        </w:rPr>
        <w:fldChar w:fldCharType="end"/>
      </w:r>
      <w:bookmarkEnd w:id="53"/>
      <w:r w:rsidRPr="0046347D">
        <w:rPr>
          <w:noProof/>
        </w:rPr>
        <w:t xml:space="preserve"> CNN structure of SR stage</w:t>
      </w:r>
      <w:ins w:id="54" w:author="Pisit Nakjai" w:date="2020-12-09T15:50:00Z">
        <w:r w:rsidR="00D47F8B">
          <w:rPr>
            <w:noProof/>
          </w:rPr>
          <w:t xml:space="preserve"> follows [1]</w:t>
        </w:r>
      </w:ins>
      <w:r w:rsidRPr="0046347D">
        <w:rPr>
          <w:noProof/>
        </w:rPr>
        <w:t>.</w:t>
      </w:r>
      <w:ins w:id="55" w:author="Pisit Nakjai" w:date="2020-12-09T15:50:00Z">
        <w:r w:rsidR="00D47F8B">
          <w:rPr>
            <w:noProof/>
          </w:rPr>
          <w:t xml:space="preserve"> The CNN st</w:t>
        </w:r>
      </w:ins>
      <w:ins w:id="56" w:author="Pisit Nakjai" w:date="2020-12-09T15:51:00Z">
        <w:r w:rsidR="00D47F8B">
          <w:rPr>
            <w:noProof/>
          </w:rPr>
          <w:t xml:space="preserve">ructure </w:t>
        </w:r>
      </w:ins>
      <w:ins w:id="57" w:author="Pisit Nakjai" w:date="2020-12-09T15:56:00Z">
        <w:r w:rsidR="0051546F">
          <w:rPr>
            <w:noProof/>
          </w:rPr>
          <w:t>has</w:t>
        </w:r>
        <w:r w:rsidR="0051546F" w:rsidRPr="0051546F">
          <w:rPr>
            <w:noProof/>
          </w:rPr>
          <w:t xml:space="preserve"> convolution layer </w:t>
        </w:r>
      </w:ins>
      <w:ins w:id="58" w:author="Pisit Nakjai" w:date="2020-12-09T15:57:00Z">
        <w:r w:rsidR="0051546F">
          <w:rPr>
            <w:noProof/>
          </w:rPr>
          <w:t>that</w:t>
        </w:r>
      </w:ins>
      <w:ins w:id="59" w:author="Pisit Nakjai" w:date="2020-12-09T15:56:00Z">
        <w:r w:rsidR="0051546F" w:rsidRPr="0051546F">
          <w:rPr>
            <w:noProof/>
          </w:rPr>
          <w:t xml:space="preserve"> has </w:t>
        </w:r>
      </w:ins>
      <w:ins w:id="60" w:author="Pisit Nakjai" w:date="2020-12-09T16:00:00Z">
        <w:r w:rsidR="001B604C">
          <w:rPr>
            <w:noProof/>
          </w:rPr>
          <w:t>32</w:t>
        </w:r>
      </w:ins>
      <w:ins w:id="61" w:author="Pisit Nakjai" w:date="2020-12-09T15:56:00Z">
        <w:r w:rsidR="0051546F" w:rsidRPr="0051546F">
          <w:rPr>
            <w:noProof/>
          </w:rPr>
          <w:t xml:space="preserve"> filters and </w:t>
        </w:r>
      </w:ins>
      <w:ins w:id="62" w:author="Pisit Nakjai" w:date="2020-12-09T15:58:00Z">
        <w:r w:rsidR="00340134">
          <w:rPr>
            <w:noProof/>
          </w:rPr>
          <w:t>is</w:t>
        </w:r>
      </w:ins>
      <w:ins w:id="63" w:author="Pisit Nakjai" w:date="2020-12-09T15:56:00Z">
        <w:r w:rsidR="0051546F" w:rsidRPr="0051546F">
          <w:rPr>
            <w:noProof/>
          </w:rPr>
          <w:t xml:space="preserve"> followed by ReLUs </w:t>
        </w:r>
      </w:ins>
      <w:ins w:id="64" w:author="Pisit Nakjai" w:date="2020-12-09T15:57:00Z">
        <w:r w:rsidR="00B762EF">
          <w:rPr>
            <w:noProof/>
          </w:rPr>
          <w:t>function as an activattion function</w:t>
        </w:r>
        <w:r w:rsidR="0051546F">
          <w:rPr>
            <w:noProof/>
          </w:rPr>
          <w:t>.</w:t>
        </w:r>
        <w:r w:rsidR="00B762EF">
          <w:rPr>
            <w:noProof/>
          </w:rPr>
          <w:t xml:space="preserve"> Each filter</w:t>
        </w:r>
      </w:ins>
      <w:ins w:id="65" w:author="Pisit Nakjai" w:date="2020-12-09T15:59:00Z">
        <w:r w:rsidR="00882771">
          <w:rPr>
            <w:noProof/>
          </w:rPr>
          <w:t xml:space="preserve"> is of size 3 x 3. Max-pooling layer are appl</w:t>
        </w:r>
      </w:ins>
      <w:ins w:id="66" w:author="Pisit Nakjai" w:date="2020-12-09T16:00:00Z">
        <w:r w:rsidR="00882771">
          <w:rPr>
            <w:noProof/>
          </w:rPr>
          <w:t>ied after the convolution layer.</w:t>
        </w:r>
      </w:ins>
      <w:ins w:id="67" w:author="Pisit Nakjai" w:date="2020-12-09T16:01:00Z">
        <w:r w:rsidR="00A902AA">
          <w:rPr>
            <w:noProof/>
          </w:rPr>
          <w:t xml:space="preserve"> The final layer</w:t>
        </w:r>
      </w:ins>
      <w:ins w:id="68" w:author="Pisit Nakjai" w:date="2020-12-09T16:05:00Z">
        <w:r w:rsidR="00F51677">
          <w:rPr>
            <w:noProof/>
          </w:rPr>
          <w:t xml:space="preserve"> is a fully-connected layer</w:t>
        </w:r>
      </w:ins>
      <w:ins w:id="69" w:author="Pisit Nakjai" w:date="2020-12-09T16:06:00Z">
        <w:r w:rsidR="00F51677">
          <w:rPr>
            <w:noProof/>
          </w:rPr>
          <w:t xml:space="preserve"> that</w:t>
        </w:r>
      </w:ins>
      <w:ins w:id="70" w:author="Pisit Nakjai" w:date="2020-12-09T16:05:00Z">
        <w:r w:rsidR="00F51677">
          <w:rPr>
            <w:noProof/>
          </w:rPr>
          <w:t xml:space="preserve"> has 1024 hidden node</w:t>
        </w:r>
      </w:ins>
      <w:ins w:id="71" w:author="Pisit Nakjai" w:date="2020-12-09T16:06:00Z">
        <w:r w:rsidR="00D04CDB">
          <w:rPr>
            <w:noProof/>
          </w:rPr>
          <w:t xml:space="preserve"> and is followed a soft-max function</w:t>
        </w:r>
        <w:r w:rsidR="000A38FA">
          <w:rPr>
            <w:noProof/>
          </w:rPr>
          <w:t xml:space="preserve"> </w:t>
        </w:r>
        <w:r w:rsidR="000B2F05">
          <w:rPr>
            <w:noProof/>
          </w:rPr>
          <w:t>to predict 25 classes</w:t>
        </w:r>
        <w:r w:rsidR="00D04CDB">
          <w:rPr>
            <w:noProof/>
          </w:rPr>
          <w:t>.</w:t>
        </w:r>
      </w:ins>
    </w:p>
    <w:p w14:paraId="182EF58B" w14:textId="04BE94F2" w:rsidR="00B01511" w:rsidRDefault="00B01511" w:rsidP="00B01511">
      <w:pPr>
        <w:pStyle w:val="Heading2"/>
        <w:ind w:firstLine="0"/>
      </w:pPr>
      <w:r>
        <w:tab/>
      </w:r>
      <w:r w:rsidRPr="0046347D">
        <w:t>The alphabet-separation stage.</w:t>
      </w:r>
      <w:r w:rsidR="0033379A" w:rsidRPr="0046347D">
        <w:t xml:space="preserve">   </w:t>
      </w:r>
    </w:p>
    <w:p w14:paraId="7A193022" w14:textId="77777777" w:rsidR="00A038BA" w:rsidRDefault="00B01511" w:rsidP="000A6123">
      <w:pPr>
        <w:tabs>
          <w:tab w:val="center" w:pos="4800"/>
          <w:tab w:val="right" w:pos="9500"/>
        </w:tabs>
        <w:jc w:val="both"/>
        <w:rPr>
          <w:noProof/>
        </w:rPr>
      </w:pPr>
      <w:r>
        <w:rPr>
          <w:noProof/>
        </w:rPr>
        <w:tab/>
      </w:r>
      <w:r w:rsidR="0033379A" w:rsidRPr="0046347D">
        <w:rPr>
          <w:noProof/>
        </w:rPr>
        <w:t>The first stage, called alphabet-separation (ALS) stage, takes a video clip and provides frame markers to indicate which frames belong to the same alphabet and which frames are non-signing and should be discarded.</w:t>
      </w:r>
    </w:p>
    <w:p w14:paraId="199363BF" w14:textId="77777777" w:rsidR="00E11CE2" w:rsidRDefault="00A038BA" w:rsidP="00E11CE2">
      <w:pPr>
        <w:tabs>
          <w:tab w:val="center" w:pos="4800"/>
          <w:tab w:val="right" w:pos="9500"/>
        </w:tabs>
        <w:jc w:val="both"/>
        <w:rPr>
          <w:noProof/>
        </w:rPr>
      </w:pPr>
      <w:r>
        <w:rPr>
          <w:noProof/>
        </w:rPr>
        <w:tab/>
      </w:r>
      <w:r w:rsidR="0033379A" w:rsidRPr="0046347D">
        <w:rPr>
          <w:noProof/>
        </w:rPr>
        <w:t xml:space="preserve">The alphabet-separation (ALS) stage takes a video clip as an input and provides frame markers to indicate which frames belong to the same alphabet and which frames are non-signing. Each video frame will be marked as either being a sign (labeled 1) or being a non-sign (labeled 0) frame. Consecutive sign frames are called a sign subsequence. </w:t>
      </w:r>
      <w:r w:rsidR="008253CA" w:rsidRPr="008253CA">
        <w:rPr>
          <w:noProof/>
        </w:rPr>
        <w:fldChar w:fldCharType="begin"/>
      </w:r>
      <w:r w:rsidR="008253CA" w:rsidRPr="008253CA">
        <w:rPr>
          <w:noProof/>
        </w:rPr>
        <w:instrText xml:space="preserve"> REF _Ref45803675 \h  \* MERGEFORMAT </w:instrText>
      </w:r>
      <w:r w:rsidR="008253CA" w:rsidRPr="008253CA">
        <w:rPr>
          <w:noProof/>
        </w:rPr>
      </w:r>
      <w:r w:rsidR="008253CA" w:rsidRPr="008253CA">
        <w:rPr>
          <w:noProof/>
        </w:rPr>
        <w:fldChar w:fldCharType="separate"/>
      </w:r>
      <w:r w:rsidR="008253CA" w:rsidRPr="008253CA">
        <w:t xml:space="preserve">Figure </w:t>
      </w:r>
      <w:r w:rsidR="008253CA" w:rsidRPr="008253CA">
        <w:rPr>
          <w:noProof/>
        </w:rPr>
        <w:t>3</w:t>
      </w:r>
      <w:r w:rsidR="008253CA" w:rsidRPr="008253CA">
        <w:rPr>
          <w:noProof/>
        </w:rPr>
        <w:fldChar w:fldCharType="end"/>
      </w:r>
      <w:r w:rsidR="008253CA" w:rsidRPr="008253CA">
        <w:rPr>
          <w:noProof/>
        </w:rPr>
        <w:t xml:space="preserve"> </w:t>
      </w:r>
      <w:r w:rsidR="0033379A" w:rsidRPr="0046347D">
        <w:rPr>
          <w:noProof/>
        </w:rPr>
        <w:t xml:space="preserve">illustrates an alphabet separation stage. Our ALS stage marks signing frames based primarily on signing position. A signer generally positions a different sign at a slightly different location. A centroid of a hand area in a frame image is used to represent a signing position. We investigates five ALS approaches, i.e., D1, D2T, D2M, D2S, and HM. The D1, D2T, D2M, and D2S employ thresholding on a Euclidean distance between centroid of 2 consecutive frames. D1 simply uses a (single) threshold to decide a marker, </w:t>
      </w:r>
      <w:r w:rsidR="00E11CE2">
        <w:rPr>
          <w:noProof/>
        </w:rPr>
        <w:t>that can be calculated as follows:</w:t>
      </w:r>
    </w:p>
    <w:p w14:paraId="4D78A5DA" w14:textId="0F1B0408" w:rsidR="00E11CE2" w:rsidRDefault="00E11CE2" w:rsidP="00E11CE2">
      <w:pPr>
        <w:pStyle w:val="Caption"/>
        <w:tabs>
          <w:tab w:val="left" w:pos="1134"/>
          <w:tab w:val="left" w:pos="7371"/>
        </w:tabs>
        <w:rPr>
          <w:noProof/>
        </w:rPr>
      </w:pPr>
      <w:r>
        <w:rPr>
          <w:noProof/>
        </w:rPr>
        <w:tab/>
      </w:r>
      <w:r>
        <w:rPr>
          <w:noProof/>
        </w:rPr>
        <w:tab/>
      </w:r>
      <w:r w:rsidR="0033379A" w:rsidRPr="0046347D">
        <w:rPr>
          <w:noProof/>
        </w:rPr>
        <w:t xml:space="preserve"> </w:t>
      </w:r>
      <m:oMath>
        <m:sSup>
          <m:sSupPr>
            <m:ctrlPr>
              <w:rPr>
                <w:rFonts w:ascii="Cambria Math" w:hAnsi="Cambria Math"/>
              </w:rPr>
            </m:ctrlPr>
          </m:sSupPr>
          <m:e>
            <m:r>
              <w:rPr>
                <w:rFonts w:ascii="Cambria Math" w:hAnsi="Cambria Math"/>
                <w:noProof/>
              </w:rPr>
              <m:t>m</m:t>
            </m:r>
          </m:e>
          <m:sup>
            <m:r>
              <w:rPr>
                <w:rFonts w:ascii="Cambria Math" w:hAnsi="Cambria Math"/>
                <w:noProof/>
              </w:rPr>
              <m:t>t</m:t>
            </m:r>
          </m:sup>
        </m:sSup>
        <m:r>
          <m:rPr>
            <m:sty m:val="p"/>
          </m:rPr>
          <w:rPr>
            <w:rFonts w:ascii="Cambria Math" w:hAnsi="Cambria Math"/>
            <w:noProof/>
          </w:rPr>
          <m:t>=1</m:t>
        </m:r>
      </m:oMath>
      <w:r w:rsidR="0033379A" w:rsidRPr="0046347D">
        <w:rPr>
          <w:noProof/>
        </w:rPr>
        <w:t xml:space="preserve"> if </w:t>
      </w:r>
      <m:oMath>
        <m:sSup>
          <m:sSupPr>
            <m:ctrlPr>
              <w:rPr>
                <w:rFonts w:ascii="Cambria Math" w:hAnsi="Cambria Math"/>
              </w:rPr>
            </m:ctrlPr>
          </m:sSupPr>
          <m:e>
            <m:r>
              <w:rPr>
                <w:rFonts w:ascii="Cambria Math" w:hAnsi="Cambria Math"/>
                <w:noProof/>
              </w:rPr>
              <m:t>D</m:t>
            </m:r>
          </m:e>
          <m:sup>
            <m:r>
              <w:rPr>
                <w:rFonts w:ascii="Cambria Math" w:hAnsi="Cambria Math"/>
                <w:noProof/>
              </w:rPr>
              <m:t>t</m:t>
            </m:r>
          </m:sup>
        </m:sSup>
        <m:r>
          <m:rPr>
            <m:sty m:val="p"/>
          </m:rPr>
          <w:rPr>
            <w:rFonts w:ascii="Cambria Math" w:hAnsi="Cambria Math"/>
            <w:noProof/>
          </w:rPr>
          <m:t>&lt;</m:t>
        </m:r>
        <m:sSub>
          <m:sSubPr>
            <m:ctrlPr>
              <w:rPr>
                <w:rFonts w:ascii="Cambria Math" w:hAnsi="Cambria Math"/>
              </w:rPr>
            </m:ctrlPr>
          </m:sSubPr>
          <m:e>
            <m:r>
              <w:rPr>
                <w:rFonts w:ascii="Cambria Math" w:hAnsi="Cambria Math"/>
                <w:noProof/>
              </w:rPr>
              <m:t>τ</m:t>
            </m:r>
          </m:e>
          <m:sub>
            <m:r>
              <w:rPr>
                <w:rFonts w:ascii="Cambria Math" w:hAnsi="Cambria Math"/>
                <w:noProof/>
              </w:rPr>
              <m:t>d</m:t>
            </m:r>
          </m:sub>
        </m:sSub>
      </m:oMath>
      <w:r w:rsidR="0033379A" w:rsidRPr="0046347D">
        <w:rPr>
          <w:noProof/>
        </w:rPr>
        <w:t xml:space="preserve">, and </w:t>
      </w:r>
      <m:oMath>
        <m:sSup>
          <m:sSupPr>
            <m:ctrlPr>
              <w:rPr>
                <w:rFonts w:ascii="Cambria Math" w:hAnsi="Cambria Math"/>
              </w:rPr>
            </m:ctrlPr>
          </m:sSupPr>
          <m:e>
            <m:r>
              <w:rPr>
                <w:rFonts w:ascii="Cambria Math" w:hAnsi="Cambria Math"/>
                <w:noProof/>
              </w:rPr>
              <m:t>m</m:t>
            </m:r>
          </m:e>
          <m:sup>
            <m:r>
              <w:rPr>
                <w:rFonts w:ascii="Cambria Math" w:hAnsi="Cambria Math"/>
                <w:noProof/>
              </w:rPr>
              <m:t>t</m:t>
            </m:r>
          </m:sup>
        </m:sSup>
        <m:r>
          <m:rPr>
            <m:sty m:val="p"/>
          </m:rPr>
          <w:rPr>
            <w:rFonts w:ascii="Cambria Math" w:hAnsi="Cambria Math"/>
            <w:noProof/>
          </w:rPr>
          <m:t>=0</m:t>
        </m:r>
      </m:oMath>
      <w:r w:rsidR="0033379A" w:rsidRPr="0046347D">
        <w:rPr>
          <w:noProof/>
        </w:rPr>
        <w:t xml:space="preserve"> otherwise, </w:t>
      </w:r>
      <w:r>
        <w:rPr>
          <w:noProof/>
        </w:rPr>
        <w:tab/>
        <w:t>(</w:t>
      </w:r>
      <w:r>
        <w:rPr>
          <w:noProof/>
        </w:rPr>
        <w:fldChar w:fldCharType="begin"/>
      </w:r>
      <w:r>
        <w:rPr>
          <w:noProof/>
        </w:rPr>
        <w:instrText xml:space="preserve"> SEQ Equation \* ARABIC </w:instrText>
      </w:r>
      <w:r>
        <w:rPr>
          <w:noProof/>
        </w:rPr>
        <w:fldChar w:fldCharType="separate"/>
      </w:r>
      <w:r>
        <w:rPr>
          <w:noProof/>
        </w:rPr>
        <w:t>1</w:t>
      </w:r>
      <w:r>
        <w:rPr>
          <w:noProof/>
        </w:rPr>
        <w:fldChar w:fldCharType="end"/>
      </w:r>
      <w:r>
        <w:rPr>
          <w:noProof/>
        </w:rPr>
        <w:t>)</w:t>
      </w:r>
    </w:p>
    <w:p w14:paraId="167D1AE9" w14:textId="44C3C65C" w:rsidR="00E11CE2" w:rsidRDefault="00E11CE2" w:rsidP="00E11CE2">
      <w:pPr>
        <w:tabs>
          <w:tab w:val="left" w:pos="1134"/>
          <w:tab w:val="center" w:pos="4800"/>
          <w:tab w:val="right" w:pos="9500"/>
        </w:tabs>
        <w:jc w:val="both"/>
        <w:rPr>
          <w:noProof/>
        </w:rPr>
      </w:pPr>
      <w:r>
        <w:rPr>
          <w:noProof/>
        </w:rPr>
        <w:tab/>
      </w:r>
      <w:r w:rsidR="0033379A" w:rsidRPr="0046347D">
        <w:rPr>
          <w:noProof/>
        </w:rPr>
        <w:t xml:space="preserve">where </w:t>
      </w:r>
      <m:oMath>
        <m:sSup>
          <m:sSupPr>
            <m:ctrlPr>
              <w:rPr>
                <w:rFonts w:ascii="Cambria Math" w:hAnsi="Cambria Math"/>
              </w:rPr>
            </m:ctrlPr>
          </m:sSupPr>
          <m:e>
            <m:r>
              <w:rPr>
                <w:rFonts w:ascii="Cambria Math" w:hAnsi="Cambria Math"/>
                <w:noProof/>
              </w:rPr>
              <m:t>m</m:t>
            </m:r>
          </m:e>
          <m:sup>
            <m:r>
              <w:rPr>
                <w:rFonts w:ascii="Cambria Math" w:hAnsi="Cambria Math"/>
                <w:noProof/>
              </w:rPr>
              <m:t>t</m:t>
            </m:r>
          </m:sup>
        </m:sSup>
      </m:oMath>
      <w:r w:rsidR="0033379A" w:rsidRPr="0046347D">
        <w:rPr>
          <w:noProof/>
        </w:rPr>
        <w:t xml:space="preserve"> is a marker of the </w:t>
      </w:r>
      <m:oMath>
        <m:sSup>
          <m:sSupPr>
            <m:ctrlPr>
              <w:rPr>
                <w:rFonts w:ascii="Cambria Math" w:hAnsi="Cambria Math"/>
              </w:rPr>
            </m:ctrlPr>
          </m:sSupPr>
          <m:e>
            <m:r>
              <w:rPr>
                <w:rFonts w:ascii="Cambria Math" w:hAnsi="Cambria Math"/>
                <w:noProof/>
              </w:rPr>
              <m:t>t</m:t>
            </m:r>
          </m:e>
          <m:sup>
            <m:r>
              <w:rPr>
                <w:rFonts w:ascii="Cambria Math" w:hAnsi="Cambria Math"/>
                <w:noProof/>
              </w:rPr>
              <m:t>th</m:t>
            </m:r>
          </m:sup>
        </m:sSup>
      </m:oMath>
      <w:r w:rsidR="0033379A" w:rsidRPr="0046347D">
        <w:rPr>
          <w:noProof/>
        </w:rPr>
        <w:t xml:space="preserve"> frame; </w:t>
      </w:r>
      <m:oMath>
        <m:sSub>
          <m:sSubPr>
            <m:ctrlPr>
              <w:rPr>
                <w:rFonts w:ascii="Cambria Math" w:hAnsi="Cambria Math"/>
              </w:rPr>
            </m:ctrlPr>
          </m:sSubPr>
          <m:e>
            <m:r>
              <w:rPr>
                <w:rFonts w:ascii="Cambria Math" w:hAnsi="Cambria Math"/>
                <w:noProof/>
              </w:rPr>
              <m:t>τ</m:t>
            </m:r>
          </m:e>
          <m:sub>
            <m:r>
              <w:rPr>
                <w:rFonts w:ascii="Cambria Math" w:hAnsi="Cambria Math"/>
                <w:noProof/>
              </w:rPr>
              <m:t>d</m:t>
            </m:r>
          </m:sub>
        </m:sSub>
      </m:oMath>
      <w:r w:rsidR="0033379A" w:rsidRPr="0046347D">
        <w:rPr>
          <w:noProof/>
        </w:rPr>
        <w:t xml:space="preserve"> is pre-defined threshold; Euclidean distance</w:t>
      </w:r>
      <w:r>
        <w:rPr>
          <w:noProof/>
        </w:rPr>
        <w:t>,</w:t>
      </w:r>
      <w:r w:rsidR="0033379A" w:rsidRPr="0046347D">
        <w:rPr>
          <w:noProof/>
        </w:rPr>
        <w:t xml:space="preserve"> </w:t>
      </w:r>
      <m:oMath>
        <m:sSup>
          <m:sSupPr>
            <m:ctrlPr>
              <w:rPr>
                <w:rFonts w:ascii="Cambria Math" w:hAnsi="Cambria Math"/>
              </w:rPr>
            </m:ctrlPr>
          </m:sSupPr>
          <m:e>
            <m:r>
              <w:rPr>
                <w:rFonts w:ascii="Cambria Math" w:hAnsi="Cambria Math"/>
                <w:noProof/>
              </w:rPr>
              <m:t>D</m:t>
            </m:r>
          </m:e>
          <m:sup>
            <m:r>
              <w:rPr>
                <w:rFonts w:ascii="Cambria Math" w:hAnsi="Cambria Math"/>
                <w:noProof/>
              </w:rPr>
              <m:t>t</m:t>
            </m:r>
          </m:sup>
        </m:sSup>
        <m:r>
          <m:rPr>
            <m:sty m:val="p"/>
          </m:rPr>
          <w:rPr>
            <w:rFonts w:ascii="Cambria Math" w:hAnsi="Cambria Math"/>
            <w:noProof/>
          </w:rPr>
          <m:t>=</m:t>
        </m:r>
        <m:rad>
          <m:radPr>
            <m:degHide m:val="1"/>
            <m:ctrlPr>
              <w:rPr>
                <w:rFonts w:ascii="Cambria Math" w:hAnsi="Cambria Math"/>
              </w:rPr>
            </m:ctrlPr>
          </m:radPr>
          <m:deg/>
          <m:e>
            <m:r>
              <m:rPr>
                <m:sty m:val="p"/>
              </m:rPr>
              <w:rPr>
                <w:rFonts w:ascii="Cambria Math" w:hAnsi="Cambria Math"/>
                <w:noProof/>
              </w:rPr>
              <m:t>(</m:t>
            </m:r>
            <m:sSubSup>
              <m:sSubSupPr>
                <m:ctrlPr>
                  <w:rPr>
                    <w:rFonts w:ascii="Cambria Math" w:hAnsi="Cambria Math"/>
                  </w:rPr>
                </m:ctrlPr>
              </m:sSubSupPr>
              <m:e>
                <m:r>
                  <w:rPr>
                    <w:rFonts w:ascii="Cambria Math" w:hAnsi="Cambria Math"/>
                    <w:noProof/>
                  </w:rPr>
                  <m:t>C</m:t>
                </m:r>
              </m:e>
              <m:sub>
                <m:r>
                  <w:rPr>
                    <w:rFonts w:ascii="Cambria Math" w:hAnsi="Cambria Math"/>
                    <w:noProof/>
                  </w:rPr>
                  <m:t>x</m:t>
                </m:r>
              </m:sub>
              <m:sup>
                <m:r>
                  <w:rPr>
                    <w:rFonts w:ascii="Cambria Math" w:hAnsi="Cambria Math"/>
                    <w:noProof/>
                  </w:rPr>
                  <m:t>t</m:t>
                </m:r>
              </m:sup>
            </m:sSubSup>
            <m:r>
              <w:rPr>
                <w:rFonts w:ascii="Cambria Math" w:hAnsi="Cambria Math"/>
                <w:noProof/>
              </w:rPr>
              <m:t>-</m:t>
            </m:r>
            <m:sSubSup>
              <m:sSubSupPr>
                <m:ctrlPr>
                  <w:rPr>
                    <w:rFonts w:ascii="Cambria Math" w:hAnsi="Cambria Math"/>
                  </w:rPr>
                </m:ctrlPr>
              </m:sSubSupPr>
              <m:e>
                <m:r>
                  <w:rPr>
                    <w:rFonts w:ascii="Cambria Math" w:hAnsi="Cambria Math"/>
                    <w:noProof/>
                  </w:rPr>
                  <m:t>C</m:t>
                </m:r>
              </m:e>
              <m:sub>
                <m:r>
                  <w:rPr>
                    <w:rFonts w:ascii="Cambria Math" w:hAnsi="Cambria Math"/>
                    <w:noProof/>
                  </w:rPr>
                  <m:t>x</m:t>
                </m:r>
              </m:sub>
              <m:sup>
                <m:r>
                  <w:rPr>
                    <w:rFonts w:ascii="Cambria Math" w:hAnsi="Cambria Math"/>
                    <w:noProof/>
                  </w:rPr>
                  <m:t>t-</m:t>
                </m:r>
                <m:r>
                  <m:rPr>
                    <m:sty m:val="p"/>
                  </m:rPr>
                  <w:rPr>
                    <w:rFonts w:ascii="Cambria Math" w:hAnsi="Cambria Math"/>
                    <w:noProof/>
                  </w:rPr>
                  <m:t>1</m:t>
                </m:r>
              </m:sup>
            </m:sSubSup>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w:rPr>
                <w:rFonts w:ascii="Cambria Math" w:hAnsi="Cambria Math"/>
                <w:noProof/>
              </w:rPr>
              <m:t>+</m:t>
            </m:r>
            <m:r>
              <m:rPr>
                <m:sty m:val="p"/>
              </m:rPr>
              <w:rPr>
                <w:rFonts w:ascii="Cambria Math" w:hAnsi="Cambria Math"/>
                <w:noProof/>
              </w:rPr>
              <m:t>(</m:t>
            </m:r>
            <m:sSubSup>
              <m:sSubSupPr>
                <m:ctrlPr>
                  <w:rPr>
                    <w:rFonts w:ascii="Cambria Math" w:hAnsi="Cambria Math"/>
                  </w:rPr>
                </m:ctrlPr>
              </m:sSubSupPr>
              <m:e>
                <m:r>
                  <w:rPr>
                    <w:rFonts w:ascii="Cambria Math" w:hAnsi="Cambria Math"/>
                    <w:noProof/>
                  </w:rPr>
                  <m:t>C</m:t>
                </m:r>
              </m:e>
              <m:sub>
                <m:r>
                  <w:rPr>
                    <w:rFonts w:ascii="Cambria Math" w:hAnsi="Cambria Math"/>
                    <w:noProof/>
                  </w:rPr>
                  <m:t>y</m:t>
                </m:r>
              </m:sub>
              <m:sup>
                <m:r>
                  <w:rPr>
                    <w:rFonts w:ascii="Cambria Math" w:hAnsi="Cambria Math"/>
                    <w:noProof/>
                  </w:rPr>
                  <m:t>t</m:t>
                </m:r>
              </m:sup>
            </m:sSubSup>
            <m:r>
              <w:rPr>
                <w:rFonts w:ascii="Cambria Math" w:hAnsi="Cambria Math"/>
                <w:noProof/>
              </w:rPr>
              <m:t>-</m:t>
            </m:r>
            <m:sSubSup>
              <m:sSubSupPr>
                <m:ctrlPr>
                  <w:rPr>
                    <w:rFonts w:ascii="Cambria Math" w:hAnsi="Cambria Math"/>
                  </w:rPr>
                </m:ctrlPr>
              </m:sSubSupPr>
              <m:e>
                <m:r>
                  <w:rPr>
                    <w:rFonts w:ascii="Cambria Math" w:hAnsi="Cambria Math"/>
                    <w:noProof/>
                  </w:rPr>
                  <m:t>C</m:t>
                </m:r>
              </m:e>
              <m:sub>
                <m:r>
                  <w:rPr>
                    <w:rFonts w:ascii="Cambria Math" w:hAnsi="Cambria Math"/>
                    <w:noProof/>
                  </w:rPr>
                  <m:t>y</m:t>
                </m:r>
              </m:sub>
              <m:sup>
                <m:r>
                  <w:rPr>
                    <w:rFonts w:ascii="Cambria Math" w:hAnsi="Cambria Math"/>
                    <w:noProof/>
                  </w:rPr>
                  <m:t>t-</m:t>
                </m:r>
                <m:r>
                  <m:rPr>
                    <m:sty m:val="p"/>
                  </m:rPr>
                  <w:rPr>
                    <w:rFonts w:ascii="Cambria Math" w:hAnsi="Cambria Math"/>
                    <w:noProof/>
                  </w:rPr>
                  <m:t>1</m:t>
                </m:r>
              </m:sup>
            </m:sSubSup>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e>
        </m:rad>
        <m:r>
          <m:rPr>
            <m:sty m:val="p"/>
          </m:rPr>
          <w:rPr>
            <w:rFonts w:ascii="Cambria Math" w:hAnsi="Cambria Math"/>
            <w:noProof/>
          </w:rPr>
          <m:t>,</m:t>
        </m:r>
        <m:r>
          <w:rPr>
            <w:rFonts w:ascii="Cambria Math" w:hAnsi="Cambria Math"/>
            <w:noProof/>
          </w:rPr>
          <m:t>t</m:t>
        </m:r>
        <m:r>
          <m:rPr>
            <m:sty m:val="p"/>
          </m:rPr>
          <w:rPr>
            <w:rFonts w:ascii="Cambria Math" w:hAnsi="Cambria Math"/>
            <w:noProof/>
          </w:rPr>
          <m:t>=2,3,4,...,</m:t>
        </m:r>
        <m:r>
          <w:rPr>
            <w:rFonts w:ascii="Cambria Math" w:hAnsi="Cambria Math"/>
            <w:noProof/>
          </w:rPr>
          <m:t>T</m:t>
        </m:r>
      </m:oMath>
      <w:r w:rsidR="0033379A" w:rsidRPr="0046347D">
        <w:rPr>
          <w:noProof/>
        </w:rPr>
        <w:t xml:space="preserve"> and </w:t>
      </w:r>
      <m:oMath>
        <m:sSup>
          <m:sSupPr>
            <m:ctrlPr>
              <w:rPr>
                <w:rFonts w:ascii="Cambria Math" w:hAnsi="Cambria Math"/>
              </w:rPr>
            </m:ctrlPr>
          </m:sSupPr>
          <m:e>
            <m:r>
              <w:rPr>
                <w:rFonts w:ascii="Cambria Math" w:hAnsi="Cambria Math"/>
                <w:noProof/>
              </w:rPr>
              <m:t>D</m:t>
            </m:r>
          </m:e>
          <m:sup>
            <m:r>
              <m:rPr>
                <m:sty m:val="p"/>
              </m:rPr>
              <w:rPr>
                <w:rFonts w:ascii="Cambria Math" w:hAnsi="Cambria Math"/>
                <w:noProof/>
              </w:rPr>
              <m:t>1</m:t>
            </m:r>
          </m:sup>
        </m:sSup>
        <m:r>
          <m:rPr>
            <m:sty m:val="p"/>
          </m:rPr>
          <w:rPr>
            <w:rFonts w:ascii="Cambria Math" w:hAnsi="Cambria Math"/>
            <w:noProof/>
          </w:rPr>
          <m:t>=0</m:t>
        </m:r>
      </m:oMath>
      <w:r w:rsidR="0033379A" w:rsidRPr="0046347D">
        <w:rPr>
          <w:noProof/>
        </w:rPr>
        <w:t xml:space="preserve">; </w:t>
      </w:r>
      <m:oMath>
        <m:sSubSup>
          <m:sSubSupPr>
            <m:ctrlPr>
              <w:rPr>
                <w:rFonts w:ascii="Cambria Math" w:hAnsi="Cambria Math"/>
              </w:rPr>
            </m:ctrlPr>
          </m:sSubSupPr>
          <m:e>
            <m:r>
              <w:rPr>
                <w:rFonts w:ascii="Cambria Math" w:hAnsi="Cambria Math"/>
                <w:noProof/>
              </w:rPr>
              <m:t>C</m:t>
            </m:r>
          </m:e>
          <m:sub>
            <m:r>
              <w:rPr>
                <w:rFonts w:ascii="Cambria Math" w:hAnsi="Cambria Math"/>
                <w:noProof/>
              </w:rPr>
              <m:t>x</m:t>
            </m:r>
          </m:sub>
          <m:sup>
            <m:r>
              <w:rPr>
                <w:rFonts w:ascii="Cambria Math" w:hAnsi="Cambria Math"/>
                <w:noProof/>
              </w:rPr>
              <m:t>t</m:t>
            </m:r>
          </m:sup>
        </m:sSubSup>
      </m:oMath>
      <w:r w:rsidR="0033379A" w:rsidRPr="0046347D">
        <w:rPr>
          <w:noProof/>
        </w:rPr>
        <w:t xml:space="preserve"> and </w:t>
      </w:r>
      <m:oMath>
        <m:sSubSup>
          <m:sSubSupPr>
            <m:ctrlPr>
              <w:rPr>
                <w:rFonts w:ascii="Cambria Math" w:hAnsi="Cambria Math"/>
              </w:rPr>
            </m:ctrlPr>
          </m:sSubSupPr>
          <m:e>
            <m:r>
              <w:rPr>
                <w:rFonts w:ascii="Cambria Math" w:hAnsi="Cambria Math"/>
                <w:noProof/>
              </w:rPr>
              <m:t>C</m:t>
            </m:r>
          </m:e>
          <m:sub>
            <m:r>
              <w:rPr>
                <w:rFonts w:ascii="Cambria Math" w:hAnsi="Cambria Math"/>
                <w:noProof/>
              </w:rPr>
              <m:t>y</m:t>
            </m:r>
          </m:sub>
          <m:sup>
            <m:r>
              <w:rPr>
                <w:rFonts w:ascii="Cambria Math" w:hAnsi="Cambria Math"/>
                <w:noProof/>
              </w:rPr>
              <m:t>t</m:t>
            </m:r>
          </m:sup>
        </m:sSubSup>
      </m:oMath>
      <w:r w:rsidR="0033379A" w:rsidRPr="0046347D">
        <w:rPr>
          <w:noProof/>
        </w:rPr>
        <w:t xml:space="preserve"> are x and y coordinates of a centroid of the </w:t>
      </w:r>
      <m:oMath>
        <m:sSup>
          <m:sSupPr>
            <m:ctrlPr>
              <w:rPr>
                <w:rFonts w:ascii="Cambria Math" w:hAnsi="Cambria Math"/>
              </w:rPr>
            </m:ctrlPr>
          </m:sSupPr>
          <m:e>
            <m:r>
              <w:rPr>
                <w:rFonts w:ascii="Cambria Math" w:hAnsi="Cambria Math"/>
                <w:noProof/>
              </w:rPr>
              <m:t>t</m:t>
            </m:r>
          </m:e>
          <m:sup>
            <m:r>
              <w:rPr>
                <w:rFonts w:ascii="Cambria Math" w:hAnsi="Cambria Math"/>
                <w:noProof/>
              </w:rPr>
              <m:t>th</m:t>
            </m:r>
          </m:sup>
        </m:sSup>
      </m:oMath>
      <w:r w:rsidR="0033379A" w:rsidRPr="0046347D">
        <w:rPr>
          <w:noProof/>
        </w:rPr>
        <w:t xml:space="preserve"> frame. D2T, D2M, and D2S employ double thresholding as in Equation</w:t>
      </w:r>
      <w:r>
        <w:rPr>
          <w:noProof/>
        </w:rPr>
        <w:t xml:space="preserve"> 2.</w:t>
      </w:r>
    </w:p>
    <w:p w14:paraId="34E5AE85" w14:textId="77777777" w:rsidR="00E11CE2" w:rsidRDefault="00E11CE2" w:rsidP="00E11CE2">
      <w:pPr>
        <w:tabs>
          <w:tab w:val="left" w:pos="1134"/>
          <w:tab w:val="center" w:pos="4800"/>
          <w:tab w:val="right" w:pos="9500"/>
        </w:tabs>
        <w:jc w:val="both"/>
        <w:rPr>
          <w:noProof/>
        </w:rPr>
      </w:pPr>
    </w:p>
    <w:p w14:paraId="4B770294" w14:textId="022DA031" w:rsidR="007D114C" w:rsidRDefault="00E11CE2" w:rsidP="00E11CE2">
      <w:pPr>
        <w:tabs>
          <w:tab w:val="left" w:pos="1134"/>
          <w:tab w:val="center" w:pos="4800"/>
          <w:tab w:val="left" w:pos="7371"/>
          <w:tab w:val="right" w:pos="9500"/>
        </w:tabs>
        <w:jc w:val="both"/>
        <w:rPr>
          <w:noProof/>
        </w:rPr>
      </w:pPr>
      <w:r>
        <w:rPr>
          <w:noProof/>
        </w:rPr>
        <w:tab/>
      </w:r>
      <w:r>
        <w:rPr>
          <w:noProof/>
        </w:rPr>
        <w:tab/>
      </w:r>
      <m:oMath>
        <m:sSup>
          <m:sSupPr>
            <m:ctrlPr>
              <w:rPr>
                <w:rFonts w:ascii="Cambria Math" w:hAnsi="Cambria Math"/>
              </w:rPr>
            </m:ctrlPr>
          </m:sSupPr>
          <m:e>
            <m:r>
              <w:rPr>
                <w:rFonts w:ascii="Cambria Math" w:hAnsi="Cambria Math"/>
                <w:noProof/>
              </w:rPr>
              <m:t>m</m:t>
            </m:r>
          </m:e>
          <m:sup>
            <m:r>
              <w:rPr>
                <w:rFonts w:ascii="Cambria Math" w:hAnsi="Cambria Math"/>
                <w:noProof/>
              </w:rPr>
              <m:t>t</m:t>
            </m:r>
          </m:sup>
        </m:sSup>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1,</m:t>
                  </m:r>
                </m:e>
                <m:e>
                  <m:r>
                    <m:rPr>
                      <m:sty m:val="p"/>
                    </m:rPr>
                    <w:rPr>
                      <w:rFonts w:ascii="Cambria Math" w:hAnsi="Cambria Math"/>
                      <w:noProof/>
                    </w:rPr>
                    <m:t xml:space="preserve">if </m:t>
                  </m:r>
                  <m:sSup>
                    <m:sSupPr>
                      <m:ctrlPr>
                        <w:rPr>
                          <w:rFonts w:ascii="Cambria Math" w:hAnsi="Cambria Math"/>
                        </w:rPr>
                      </m:ctrlPr>
                    </m:sSupPr>
                    <m:e>
                      <m:r>
                        <w:rPr>
                          <w:rFonts w:ascii="Cambria Math" w:hAnsi="Cambria Math"/>
                          <w:noProof/>
                        </w:rPr>
                        <m:t>d</m:t>
                      </m:r>
                    </m:e>
                    <m:sup>
                      <m:r>
                        <w:rPr>
                          <w:rFonts w:ascii="Cambria Math" w:hAnsi="Cambria Math"/>
                          <w:noProof/>
                        </w:rPr>
                        <m:t>t</m:t>
                      </m:r>
                    </m:sup>
                  </m:sSup>
                  <m:r>
                    <m:rPr>
                      <m:sty m:val="p"/>
                    </m:rPr>
                    <w:rPr>
                      <w:rFonts w:ascii="Cambria Math" w:hAnsi="Cambria Math"/>
                      <w:noProof/>
                    </w:rPr>
                    <m:t>&lt;</m:t>
                  </m:r>
                  <m:sSub>
                    <m:sSubPr>
                      <m:ctrlPr>
                        <w:rPr>
                          <w:rFonts w:ascii="Cambria Math" w:hAnsi="Cambria Math"/>
                        </w:rPr>
                      </m:ctrlPr>
                    </m:sSubPr>
                    <m:e>
                      <m:r>
                        <w:rPr>
                          <w:rFonts w:ascii="Cambria Math" w:hAnsi="Cambria Math"/>
                          <w:noProof/>
                        </w:rPr>
                        <m:t>τ</m:t>
                      </m:r>
                    </m:e>
                    <m:sub>
                      <m:r>
                        <w:rPr>
                          <w:rFonts w:ascii="Cambria Math" w:hAnsi="Cambria Math"/>
                          <w:noProof/>
                        </w:rPr>
                        <m:t>l</m:t>
                      </m:r>
                    </m:sub>
                  </m:sSub>
                  <m:r>
                    <m:rPr>
                      <m:sty m:val="p"/>
                    </m:rPr>
                    <w:rPr>
                      <w:rFonts w:ascii="Cambria Math" w:hAnsi="Cambria Math"/>
                      <w:noProof/>
                    </w:rPr>
                    <m:t>,</m:t>
                  </m:r>
                </m:e>
              </m:mr>
              <m:mr>
                <m:e>
                  <m:r>
                    <m:rPr>
                      <m:sty m:val="p"/>
                    </m:rPr>
                    <w:rPr>
                      <w:rFonts w:ascii="Cambria Math" w:hAnsi="Cambria Math"/>
                      <w:noProof/>
                    </w:rPr>
                    <m:t>0,</m:t>
                  </m:r>
                </m:e>
                <m:e>
                  <m:r>
                    <m:rPr>
                      <m:sty m:val="p"/>
                    </m:rPr>
                    <w:rPr>
                      <w:rFonts w:ascii="Cambria Math" w:hAnsi="Cambria Math"/>
                      <w:noProof/>
                    </w:rPr>
                    <m:t xml:space="preserve">if </m:t>
                  </m:r>
                  <m:sSup>
                    <m:sSupPr>
                      <m:ctrlPr>
                        <w:rPr>
                          <w:rFonts w:ascii="Cambria Math" w:hAnsi="Cambria Math"/>
                        </w:rPr>
                      </m:ctrlPr>
                    </m:sSupPr>
                    <m:e>
                      <m:r>
                        <w:rPr>
                          <w:rFonts w:ascii="Cambria Math" w:hAnsi="Cambria Math"/>
                          <w:noProof/>
                        </w:rPr>
                        <m:t>d</m:t>
                      </m:r>
                    </m:e>
                    <m:sup>
                      <m:r>
                        <w:rPr>
                          <w:rFonts w:ascii="Cambria Math" w:hAnsi="Cambria Math"/>
                          <w:noProof/>
                        </w:rPr>
                        <m:t>t</m:t>
                      </m:r>
                    </m:sup>
                  </m:sSup>
                  <m:r>
                    <m:rPr>
                      <m:sty m:val="p"/>
                    </m:rPr>
                    <w:rPr>
                      <w:rFonts w:ascii="Cambria Math" w:hAnsi="Cambria Math"/>
                      <w:noProof/>
                    </w:rPr>
                    <m:t>&gt;</m:t>
                  </m:r>
                  <m:sSub>
                    <m:sSubPr>
                      <m:ctrlPr>
                        <w:rPr>
                          <w:rFonts w:ascii="Cambria Math" w:hAnsi="Cambria Math"/>
                        </w:rPr>
                      </m:ctrlPr>
                    </m:sSubPr>
                    <m:e>
                      <m:r>
                        <w:rPr>
                          <w:rFonts w:ascii="Cambria Math" w:hAnsi="Cambria Math"/>
                          <w:noProof/>
                        </w:rPr>
                        <m:t>τ</m:t>
                      </m:r>
                    </m:e>
                    <m:sub>
                      <m:r>
                        <w:rPr>
                          <w:rFonts w:ascii="Cambria Math" w:hAnsi="Cambria Math"/>
                          <w:noProof/>
                        </w:rPr>
                        <m:t>u</m:t>
                      </m:r>
                    </m:sub>
                  </m:sSub>
                  <m:r>
                    <m:rPr>
                      <m:sty m:val="p"/>
                    </m:rPr>
                    <w:rPr>
                      <w:rFonts w:ascii="Cambria Math" w:hAnsi="Cambria Math"/>
                      <w:noProof/>
                    </w:rPr>
                    <m:t>,</m:t>
                  </m:r>
                </m:e>
              </m:mr>
              <m:mr>
                <m:e>
                  <m:sSup>
                    <m:sSupPr>
                      <m:ctrlPr>
                        <w:rPr>
                          <w:rFonts w:ascii="Cambria Math" w:hAnsi="Cambria Math"/>
                        </w:rPr>
                      </m:ctrlPr>
                    </m:sSupPr>
                    <m:e>
                      <m:r>
                        <w:rPr>
                          <w:rFonts w:ascii="Cambria Math" w:hAnsi="Cambria Math"/>
                          <w:noProof/>
                        </w:rPr>
                        <m:t>m</m:t>
                      </m:r>
                    </m:e>
                    <m:sup>
                      <m:r>
                        <w:rPr>
                          <w:rFonts w:ascii="Cambria Math" w:hAnsi="Cambria Math"/>
                          <w:noProof/>
                        </w:rPr>
                        <m:t>t-</m:t>
                      </m:r>
                      <m:r>
                        <m:rPr>
                          <m:sty m:val="p"/>
                        </m:rPr>
                        <w:rPr>
                          <w:rFonts w:ascii="Cambria Math" w:hAnsi="Cambria Math"/>
                          <w:noProof/>
                        </w:rPr>
                        <m:t>1</m:t>
                      </m:r>
                    </m:sup>
                  </m:sSup>
                  <m:r>
                    <m:rPr>
                      <m:sty m:val="p"/>
                    </m:rPr>
                    <w:rPr>
                      <w:rFonts w:ascii="Cambria Math" w:hAnsi="Cambria Math"/>
                      <w:noProof/>
                    </w:rPr>
                    <m:t>,</m:t>
                  </m:r>
                </m:e>
                <m:e>
                  <m:r>
                    <w:rPr>
                      <w:rFonts w:ascii="Cambria Math" w:hAnsi="Cambria Math"/>
                      <w:noProof/>
                    </w:rPr>
                    <m:t>otherwise</m:t>
                  </m:r>
                  <m:r>
                    <m:rPr>
                      <m:sty m:val="p"/>
                    </m:rPr>
                    <w:rPr>
                      <w:rFonts w:ascii="Cambria Math" w:hAnsi="Cambria Math"/>
                      <w:noProof/>
                    </w:rPr>
                    <m:t>,</m:t>
                  </m:r>
                </m:e>
              </m:mr>
            </m:m>
          </m:e>
        </m:d>
      </m:oMath>
      <w:r w:rsidR="00B01511">
        <w:t xml:space="preserve"> </w:t>
      </w:r>
      <w:r w:rsidR="00B01511">
        <w:tab/>
      </w:r>
      <w:r>
        <w:tab/>
      </w:r>
      <w:r w:rsidR="007D114C">
        <w:t>(</w:t>
      </w:r>
      <w:r>
        <w:fldChar w:fldCharType="begin"/>
      </w:r>
      <w:r>
        <w:instrText>SEQ Equation \* ARABIC</w:instrText>
      </w:r>
      <w:r>
        <w:fldChar w:fldCharType="separate"/>
      </w:r>
      <w:r>
        <w:rPr>
          <w:noProof/>
        </w:rPr>
        <w:t>2</w:t>
      </w:r>
      <w:r>
        <w:fldChar w:fldCharType="end"/>
      </w:r>
      <w:bookmarkStart w:id="72" w:name="_Ref45653765"/>
      <w:r w:rsidR="007D114C">
        <w:t>)</w:t>
      </w:r>
      <w:bookmarkEnd w:id="72"/>
    </w:p>
    <w:p w14:paraId="545D8710" w14:textId="77777777" w:rsidR="00B01511" w:rsidRDefault="007D114C" w:rsidP="000A6123">
      <w:pPr>
        <w:tabs>
          <w:tab w:val="center" w:pos="4800"/>
          <w:tab w:val="right" w:pos="9500"/>
        </w:tabs>
        <w:jc w:val="both"/>
        <w:rPr>
          <w:noProof/>
        </w:rPr>
      </w:pPr>
      <w:r>
        <w:rPr>
          <w:noProof/>
        </w:rPr>
        <w:tab/>
      </w:r>
    </w:p>
    <w:p w14:paraId="0C32D3DE" w14:textId="01C3C8BE" w:rsidR="00B01511" w:rsidRDefault="00B01511" w:rsidP="000A6123">
      <w:pPr>
        <w:tabs>
          <w:tab w:val="center" w:pos="4800"/>
          <w:tab w:val="right" w:pos="9500"/>
        </w:tabs>
        <w:jc w:val="both"/>
        <w:rPr>
          <w:noProof/>
        </w:rPr>
      </w:pPr>
      <w:r>
        <w:rPr>
          <w:noProof/>
        </w:rPr>
        <w:tab/>
      </w:r>
      <w:r w:rsidR="0033379A" w:rsidRPr="0046347D">
        <w:rPr>
          <w:noProof/>
        </w:rPr>
        <w:t xml:space="preserve">where </w:t>
      </w:r>
      <m:oMath>
        <m:sSub>
          <m:sSubPr>
            <m:ctrlPr>
              <w:rPr>
                <w:rFonts w:ascii="Cambria Math" w:hAnsi="Cambria Math"/>
              </w:rPr>
            </m:ctrlPr>
          </m:sSubPr>
          <m:e>
            <m:r>
              <w:rPr>
                <w:rFonts w:ascii="Cambria Math" w:hAnsi="Cambria Math"/>
                <w:noProof/>
              </w:rPr>
              <m:t>τ</m:t>
            </m:r>
          </m:e>
          <m:sub>
            <m:r>
              <w:rPr>
                <w:rFonts w:ascii="Cambria Math" w:hAnsi="Cambria Math"/>
                <w:noProof/>
              </w:rPr>
              <m:t>l</m:t>
            </m:r>
          </m:sub>
        </m:sSub>
      </m:oMath>
      <w:r w:rsidR="0033379A" w:rsidRPr="0046347D">
        <w:rPr>
          <w:noProof/>
        </w:rPr>
        <w:t xml:space="preserve"> and </w:t>
      </w:r>
      <m:oMath>
        <m:sSub>
          <m:sSubPr>
            <m:ctrlPr>
              <w:rPr>
                <w:rFonts w:ascii="Cambria Math" w:hAnsi="Cambria Math"/>
              </w:rPr>
            </m:ctrlPr>
          </m:sSubPr>
          <m:e>
            <m:r>
              <w:rPr>
                <w:rFonts w:ascii="Cambria Math" w:hAnsi="Cambria Math"/>
                <w:noProof/>
              </w:rPr>
              <m:t>τ</m:t>
            </m:r>
          </m:e>
          <m:sub>
            <m:r>
              <w:rPr>
                <w:rFonts w:ascii="Cambria Math" w:hAnsi="Cambria Math"/>
                <w:noProof/>
              </w:rPr>
              <m:t>u</m:t>
            </m:r>
          </m:sub>
        </m:sSub>
      </m:oMath>
      <w:r w:rsidR="0033379A" w:rsidRPr="0046347D">
        <w:rPr>
          <w:noProof/>
        </w:rPr>
        <w:t xml:space="preserve"> are lower and upper thresholds; </w:t>
      </w:r>
      <m:oMath>
        <m:sSup>
          <m:sSupPr>
            <m:ctrlPr>
              <w:rPr>
                <w:rFonts w:ascii="Cambria Math" w:hAnsi="Cambria Math"/>
              </w:rPr>
            </m:ctrlPr>
          </m:sSupPr>
          <m:e>
            <m:r>
              <w:rPr>
                <w:rFonts w:ascii="Cambria Math" w:hAnsi="Cambria Math"/>
                <w:noProof/>
              </w:rPr>
              <m:t>d</m:t>
            </m:r>
          </m:e>
          <m:sup>
            <m:r>
              <w:rPr>
                <w:rFonts w:ascii="Cambria Math" w:hAnsi="Cambria Math"/>
                <w:noProof/>
              </w:rPr>
              <m:t>t</m:t>
            </m:r>
          </m:sup>
        </m:sSup>
      </m:oMath>
      <w:r w:rsidR="0033379A" w:rsidRPr="0046347D">
        <w:rPr>
          <w:noProof/>
        </w:rPr>
        <w:t xml:space="preserve"> is a distance at the </w:t>
      </w:r>
      <m:oMath>
        <m:sSup>
          <m:sSupPr>
            <m:ctrlPr>
              <w:rPr>
                <w:rFonts w:ascii="Cambria Math" w:hAnsi="Cambria Math"/>
              </w:rPr>
            </m:ctrlPr>
          </m:sSupPr>
          <m:e>
            <m:r>
              <w:rPr>
                <w:rFonts w:ascii="Cambria Math" w:hAnsi="Cambria Math"/>
                <w:noProof/>
              </w:rPr>
              <m:t>t</m:t>
            </m:r>
          </m:e>
          <m:sup>
            <m:r>
              <w:rPr>
                <w:rFonts w:ascii="Cambria Math" w:hAnsi="Cambria Math"/>
                <w:noProof/>
              </w:rPr>
              <m:t>th</m:t>
            </m:r>
          </m:sup>
        </m:sSup>
      </m:oMath>
      <w:r w:rsidR="0033379A" w:rsidRPr="0046347D">
        <w:rPr>
          <w:noProof/>
        </w:rPr>
        <w:t xml:space="preserve"> frame. D2T uses a Euclidean distance </w:t>
      </w:r>
      <m:oMath>
        <m:sSup>
          <m:sSupPr>
            <m:ctrlPr>
              <w:rPr>
                <w:rFonts w:ascii="Cambria Math" w:hAnsi="Cambria Math"/>
              </w:rPr>
            </m:ctrlPr>
          </m:sSupPr>
          <m:e>
            <m:r>
              <w:rPr>
                <w:rFonts w:ascii="Cambria Math" w:hAnsi="Cambria Math"/>
                <w:noProof/>
              </w:rPr>
              <m:t>d</m:t>
            </m:r>
          </m:e>
          <m:sup>
            <m:r>
              <w:rPr>
                <w:rFonts w:ascii="Cambria Math" w:hAnsi="Cambria Math"/>
                <w:noProof/>
              </w:rPr>
              <m:t>t</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D</m:t>
            </m:r>
          </m:e>
          <m:sup>
            <m:r>
              <w:rPr>
                <w:rFonts w:ascii="Cambria Math" w:hAnsi="Cambria Math"/>
                <w:noProof/>
              </w:rPr>
              <m:t>t</m:t>
            </m:r>
          </m:sup>
        </m:sSup>
      </m:oMath>
      <w:r w:rsidR="0033379A" w:rsidRPr="0046347D">
        <w:rPr>
          <w:noProof/>
        </w:rPr>
        <w:t xml:space="preserve">. D2M uses moving average distance, </w:t>
      </w:r>
      <m:oMath>
        <m:sSup>
          <m:sSupPr>
            <m:ctrlPr>
              <w:rPr>
                <w:rFonts w:ascii="Cambria Math" w:hAnsi="Cambria Math"/>
              </w:rPr>
            </m:ctrlPr>
          </m:sSupPr>
          <m:e>
            <m:r>
              <w:rPr>
                <w:rFonts w:ascii="Cambria Math" w:hAnsi="Cambria Math"/>
                <w:noProof/>
              </w:rPr>
              <m:t>d</m:t>
            </m:r>
          </m:e>
          <m:sup>
            <m:r>
              <w:rPr>
                <w:rFonts w:ascii="Cambria Math" w:hAnsi="Cambria Math"/>
                <w:noProof/>
              </w:rPr>
              <m:t>t</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V</m:t>
            </m:r>
          </m:e>
          <m:sup>
            <m:r>
              <w:rPr>
                <w:rFonts w:ascii="Cambria Math" w:hAnsi="Cambria Math"/>
                <w:noProof/>
              </w:rPr>
              <m:t>t</m:t>
            </m:r>
          </m:sup>
        </m:sSup>
      </m:oMath>
      <w:r w:rsidR="0033379A" w:rsidRPr="0046347D">
        <w:rPr>
          <w:noProof/>
        </w:rPr>
        <w:t xml:space="preserve">, whose value is calculated by </w:t>
      </w:r>
      <m:oMath>
        <m:sSup>
          <m:sSupPr>
            <m:ctrlPr>
              <w:rPr>
                <w:rFonts w:ascii="Cambria Math" w:hAnsi="Cambria Math"/>
              </w:rPr>
            </m:ctrlPr>
          </m:sSupPr>
          <m:e>
            <m:r>
              <w:rPr>
                <w:rFonts w:ascii="Cambria Math" w:hAnsi="Cambria Math"/>
                <w:noProof/>
              </w:rPr>
              <m:t>V</m:t>
            </m:r>
          </m:e>
          <m:sup>
            <m:r>
              <w:rPr>
                <w:rFonts w:ascii="Cambria Math" w:hAnsi="Cambria Math"/>
                <w:noProof/>
              </w:rPr>
              <m:t>t</m:t>
            </m:r>
          </m:sup>
        </m:sSup>
        <m:r>
          <m:rPr>
            <m:sty m:val="p"/>
          </m:rPr>
          <w:rPr>
            <w:rFonts w:ascii="Cambria Math" w:hAnsi="Cambria Math"/>
            <w:noProof/>
          </w:rPr>
          <m:t>=</m:t>
        </m:r>
        <m:f>
          <m:fPr>
            <m:ctrlPr>
              <w:rPr>
                <w:rFonts w:ascii="Cambria Math" w:hAnsi="Cambria Math"/>
              </w:rPr>
            </m:ctrlPr>
          </m:fPr>
          <m:num>
            <m:nary>
              <m:naryPr>
                <m:chr m:val="∑"/>
                <m:limLoc m:val="subSup"/>
                <m:ctrlPr>
                  <w:rPr>
                    <w:rFonts w:ascii="Cambria Math" w:hAnsi="Cambria Math"/>
                    <w:noProof/>
                  </w:rPr>
                </m:ctrlPr>
              </m:naryPr>
              <m:sub>
                <m:r>
                  <w:rPr>
                    <w:rFonts w:ascii="Cambria Math" w:hAnsi="Cambria Math"/>
                    <w:noProof/>
                  </w:rPr>
                  <m:t>i</m:t>
                </m:r>
                <m:r>
                  <m:rPr>
                    <m:sty m:val="p"/>
                  </m:rPr>
                  <w:rPr>
                    <w:rFonts w:ascii="Cambria Math" w:hAnsi="Cambria Math"/>
                    <w:noProof/>
                  </w:rPr>
                  <m:t>=(</m:t>
                </m:r>
                <m:r>
                  <w:rPr>
                    <w:rFonts w:ascii="Cambria Math" w:hAnsi="Cambria Math"/>
                    <w:noProof/>
                  </w:rPr>
                  <m:t>t-n</m:t>
                </m:r>
                <m:r>
                  <m:rPr>
                    <m:sty m:val="p"/>
                  </m:rPr>
                  <w:rPr>
                    <w:rFonts w:ascii="Cambria Math" w:hAnsi="Cambria Math"/>
                    <w:noProof/>
                  </w:rPr>
                  <m:t>)</m:t>
                </m:r>
              </m:sub>
              <m:sup>
                <m:r>
                  <w:rPr>
                    <w:rFonts w:ascii="Cambria Math" w:hAnsi="Cambria Math"/>
                    <w:noProof/>
                  </w:rPr>
                  <m:t>t</m:t>
                </m:r>
              </m:sup>
              <m:e>
                <m:r>
                  <m:rPr>
                    <m:sty m:val="p"/>
                  </m:rPr>
                  <w:rPr>
                    <w:rFonts w:ascii="Cambria Math" w:hAnsi="Cambria Math"/>
                    <w:noProof/>
                  </w:rPr>
                  <m:t>‍</m:t>
                </m:r>
              </m:e>
            </m:nary>
            <m:sSup>
              <m:sSupPr>
                <m:ctrlPr>
                  <w:rPr>
                    <w:rFonts w:ascii="Cambria Math" w:hAnsi="Cambria Math"/>
                  </w:rPr>
                </m:ctrlPr>
              </m:sSupPr>
              <m:e>
                <m:r>
                  <w:rPr>
                    <w:rFonts w:ascii="Cambria Math" w:hAnsi="Cambria Math"/>
                    <w:noProof/>
                  </w:rPr>
                  <m:t>D</m:t>
                </m:r>
              </m:e>
              <m:sup>
                <m:r>
                  <w:rPr>
                    <w:rFonts w:ascii="Cambria Math" w:hAnsi="Cambria Math"/>
                    <w:noProof/>
                  </w:rPr>
                  <m:t>i</m:t>
                </m:r>
              </m:sup>
            </m:sSup>
          </m:num>
          <m:den>
            <m:r>
              <w:rPr>
                <w:rFonts w:ascii="Cambria Math" w:hAnsi="Cambria Math"/>
                <w:noProof/>
              </w:rPr>
              <m:t>n</m:t>
            </m:r>
          </m:den>
        </m:f>
        <m:r>
          <m:rPr>
            <m:sty m:val="p"/>
          </m:rPr>
          <w:rPr>
            <w:rFonts w:ascii="Cambria Math" w:hAnsi="Cambria Math"/>
            <w:noProof/>
          </w:rPr>
          <m:t>,for</m:t>
        </m:r>
        <m:r>
          <w:rPr>
            <w:rFonts w:ascii="Cambria Math" w:hAnsi="Cambria Math"/>
            <w:noProof/>
          </w:rPr>
          <m:t>t</m:t>
        </m:r>
        <m:r>
          <m:rPr>
            <m:sty m:val="p"/>
          </m:rPr>
          <w:rPr>
            <w:rFonts w:ascii="Cambria Math" w:hAnsi="Cambria Math"/>
            <w:noProof/>
          </w:rPr>
          <m:t>&gt;</m:t>
        </m:r>
        <m:r>
          <w:rPr>
            <w:rFonts w:ascii="Cambria Math" w:hAnsi="Cambria Math"/>
            <w:noProof/>
          </w:rPr>
          <m:t>n</m:t>
        </m:r>
      </m:oMath>
      <w:r w:rsidR="0033379A" w:rsidRPr="0046347D">
        <w:rPr>
          <w:noProof/>
        </w:rPr>
        <w:t xml:space="preserve">, where </w:t>
      </w:r>
      <m:oMath>
        <m:sSup>
          <m:sSupPr>
            <m:ctrlPr>
              <w:rPr>
                <w:rFonts w:ascii="Cambria Math" w:hAnsi="Cambria Math"/>
              </w:rPr>
            </m:ctrlPr>
          </m:sSupPr>
          <m:e>
            <m:r>
              <w:rPr>
                <w:rFonts w:ascii="Cambria Math" w:hAnsi="Cambria Math"/>
                <w:noProof/>
              </w:rPr>
              <m:t>D</m:t>
            </m:r>
          </m:e>
          <m:sup>
            <m:r>
              <w:rPr>
                <w:rFonts w:ascii="Cambria Math" w:hAnsi="Cambria Math"/>
                <w:noProof/>
              </w:rPr>
              <m:t>i</m:t>
            </m:r>
          </m:sup>
        </m:sSup>
      </m:oMath>
      <w:r w:rsidR="0033379A" w:rsidRPr="0046347D">
        <w:rPr>
          <w:noProof/>
        </w:rPr>
        <w:t xml:space="preserve"> is a Euclidean distance of the </w:t>
      </w:r>
      <m:oMath>
        <m:sSup>
          <m:sSupPr>
            <m:ctrlPr>
              <w:rPr>
                <w:rFonts w:ascii="Cambria Math" w:hAnsi="Cambria Math"/>
              </w:rPr>
            </m:ctrlPr>
          </m:sSupPr>
          <m:e>
            <m:r>
              <w:rPr>
                <w:rFonts w:ascii="Cambria Math" w:hAnsi="Cambria Math"/>
                <w:noProof/>
              </w:rPr>
              <m:t>i</m:t>
            </m:r>
          </m:e>
          <m:sup>
            <m:r>
              <w:rPr>
                <w:rFonts w:ascii="Cambria Math" w:hAnsi="Cambria Math"/>
                <w:noProof/>
              </w:rPr>
              <m:t>th</m:t>
            </m:r>
          </m:sup>
        </m:sSup>
      </m:oMath>
      <w:r w:rsidR="0033379A" w:rsidRPr="0046347D">
        <w:rPr>
          <w:noProof/>
        </w:rPr>
        <w:t xml:space="preserve"> frame; </w:t>
      </w:r>
      <m:oMath>
        <m:r>
          <w:rPr>
            <w:rFonts w:ascii="Cambria Math" w:hAnsi="Cambria Math"/>
            <w:noProof/>
          </w:rPr>
          <m:t>n</m:t>
        </m:r>
      </m:oMath>
      <w:r w:rsidR="0033379A" w:rsidRPr="0046347D">
        <w:rPr>
          <w:noProof/>
        </w:rPr>
        <w:t xml:space="preserve"> is a user-specific value (moving average window); and </w:t>
      </w:r>
      <m:oMath>
        <m:sSup>
          <m:sSupPr>
            <m:ctrlPr>
              <w:rPr>
                <w:rFonts w:ascii="Cambria Math" w:hAnsi="Cambria Math"/>
              </w:rPr>
            </m:ctrlPr>
          </m:sSupPr>
          <m:e>
            <m:r>
              <w:rPr>
                <w:rFonts w:ascii="Cambria Math" w:hAnsi="Cambria Math"/>
                <w:noProof/>
              </w:rPr>
              <m:t>V</m:t>
            </m:r>
          </m:e>
          <m:sup>
            <m:r>
              <w:rPr>
                <w:rFonts w:ascii="Cambria Math" w:hAnsi="Cambria Math"/>
                <w:noProof/>
              </w:rPr>
              <m:t>t</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D</m:t>
            </m:r>
          </m:e>
          <m:sup>
            <m:r>
              <w:rPr>
                <w:rFonts w:ascii="Cambria Math" w:hAnsi="Cambria Math"/>
                <w:noProof/>
              </w:rPr>
              <m:t>t</m:t>
            </m:r>
          </m:sup>
        </m:sSup>
      </m:oMath>
      <w:r w:rsidR="0033379A" w:rsidRPr="0046347D">
        <w:rPr>
          <w:noProof/>
        </w:rPr>
        <w:t xml:space="preserve"> for </w:t>
      </w:r>
      <m:oMath>
        <m:r>
          <w:rPr>
            <w:rFonts w:ascii="Cambria Math" w:hAnsi="Cambria Math"/>
            <w:noProof/>
          </w:rPr>
          <m:t>t</m:t>
        </m:r>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noProof/>
          </w:rPr>
          <m:t>n</m:t>
        </m:r>
      </m:oMath>
      <w:r w:rsidR="0033379A" w:rsidRPr="0046347D">
        <w:rPr>
          <w:noProof/>
        </w:rPr>
        <w:t xml:space="preserve">. D2S use a skipping distance, i.e., </w:t>
      </w:r>
      <m:oMath>
        <m:sSup>
          <m:sSupPr>
            <m:ctrlPr>
              <w:rPr>
                <w:rFonts w:ascii="Cambria Math" w:hAnsi="Cambria Math"/>
              </w:rPr>
            </m:ctrlPr>
          </m:sSupPr>
          <m:e>
            <m:r>
              <w:rPr>
                <w:rFonts w:ascii="Cambria Math" w:hAnsi="Cambria Math"/>
                <w:noProof/>
              </w:rPr>
              <m:t>d</m:t>
            </m:r>
          </m:e>
          <m:sup>
            <m:r>
              <w:rPr>
                <w:rFonts w:ascii="Cambria Math" w:hAnsi="Cambria Math"/>
                <w:noProof/>
              </w:rPr>
              <m:t>t</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D</m:t>
            </m:r>
          </m:e>
          <m:sup>
            <m:r>
              <w:rPr>
                <w:rFonts w:ascii="Cambria Math" w:hAnsi="Cambria Math"/>
                <w:noProof/>
              </w:rPr>
              <m:t>t</m:t>
            </m:r>
          </m:sup>
        </m:sSup>
      </m:oMath>
      <w:r w:rsidR="0033379A" w:rsidRPr="0046347D">
        <w:rPr>
          <w:noProof/>
        </w:rPr>
        <w:t xml:space="preserve"> for </w:t>
      </w:r>
      <m:oMath>
        <m:r>
          <w:rPr>
            <w:rFonts w:ascii="Cambria Math" w:hAnsi="Cambria Math"/>
            <w:noProof/>
          </w:rPr>
          <m:t>t</m:t>
        </m:r>
        <m:r>
          <m:rPr>
            <m:sty m:val="p"/>
          </m:rPr>
          <w:rPr>
            <w:rFonts w:ascii="Cambria Math" w:hAnsi="Cambria Math"/>
            <w:noProof/>
          </w:rPr>
          <m:t>=1,3,5,</m:t>
        </m:r>
        <m:r>
          <w:rPr>
            <w:rFonts w:ascii="Cambria Math" w:hAnsi="Cambria Math"/>
            <w:noProof/>
          </w:rPr>
          <m:t>…</m:t>
        </m:r>
      </m:oMath>
      <w:r w:rsidR="0033379A" w:rsidRPr="0046347D">
        <w:rPr>
          <w:noProof/>
        </w:rPr>
        <w:t xml:space="preserve"> and </w:t>
      </w:r>
      <m:oMath>
        <m:sSup>
          <m:sSupPr>
            <m:ctrlPr>
              <w:rPr>
                <w:rFonts w:ascii="Cambria Math" w:hAnsi="Cambria Math"/>
              </w:rPr>
            </m:ctrlPr>
          </m:sSupPr>
          <m:e>
            <m:r>
              <w:rPr>
                <w:rFonts w:ascii="Cambria Math" w:hAnsi="Cambria Math"/>
                <w:noProof/>
              </w:rPr>
              <m:t>d</m:t>
            </m:r>
          </m:e>
          <m:sup>
            <m:r>
              <w:rPr>
                <w:rFonts w:ascii="Cambria Math" w:hAnsi="Cambria Math"/>
                <w:noProof/>
              </w:rPr>
              <m:t>t</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D</m:t>
            </m:r>
          </m:e>
          <m:sup>
            <m:r>
              <w:rPr>
                <w:rFonts w:ascii="Cambria Math" w:hAnsi="Cambria Math"/>
                <w:noProof/>
              </w:rPr>
              <m:t>t-</m:t>
            </m:r>
            <m:r>
              <m:rPr>
                <m:sty m:val="p"/>
              </m:rPr>
              <w:rPr>
                <w:rFonts w:ascii="Cambria Math" w:hAnsi="Cambria Math"/>
                <w:noProof/>
              </w:rPr>
              <m:t>1</m:t>
            </m:r>
          </m:sup>
        </m:sSup>
      </m:oMath>
      <w:r w:rsidR="0033379A" w:rsidRPr="0046347D">
        <w:rPr>
          <w:noProof/>
        </w:rPr>
        <w:t xml:space="preserve"> for </w:t>
      </w:r>
      <m:oMath>
        <m:r>
          <w:rPr>
            <w:rFonts w:ascii="Cambria Math" w:hAnsi="Cambria Math"/>
            <w:noProof/>
          </w:rPr>
          <m:t>t</m:t>
        </m:r>
        <m:r>
          <m:rPr>
            <m:sty m:val="p"/>
          </m:rPr>
          <w:rPr>
            <w:rFonts w:ascii="Cambria Math" w:hAnsi="Cambria Math"/>
            <w:noProof/>
          </w:rPr>
          <m:t>=2,4,6,</m:t>
        </m:r>
        <m:r>
          <w:rPr>
            <w:rFonts w:ascii="Cambria Math" w:hAnsi="Cambria Math"/>
            <w:noProof/>
          </w:rPr>
          <m:t>…</m:t>
        </m:r>
      </m:oMath>
      <w:r w:rsidR="0033379A" w:rsidRPr="0046347D">
        <w:rPr>
          <w:noProof/>
        </w:rPr>
        <w:t>.</w:t>
      </w:r>
    </w:p>
    <w:p w14:paraId="6C235778" w14:textId="4187C134" w:rsidR="00E11CE2" w:rsidRDefault="00B01511" w:rsidP="000A6123">
      <w:pPr>
        <w:tabs>
          <w:tab w:val="center" w:pos="4800"/>
          <w:tab w:val="right" w:pos="9500"/>
        </w:tabs>
        <w:jc w:val="both"/>
        <w:rPr>
          <w:noProof/>
        </w:rPr>
      </w:pPr>
      <w:r>
        <w:rPr>
          <w:noProof/>
        </w:rPr>
        <w:tab/>
      </w:r>
      <w:r w:rsidR="0033379A" w:rsidRPr="0046347D">
        <w:rPr>
          <w:noProof/>
        </w:rPr>
        <w:t xml:space="preserve">HM employ distance through heatmap mechanism. It also takes centroid frequency into account. It is to utilize frequent proximity of centroids. A more frequent proximity of centroids indicate a more likely that it is a signing frame. Specifically, a heatmap </w:t>
      </w:r>
      <m:oMath>
        <m:r>
          <w:rPr>
            <w:rFonts w:ascii="Cambria Math" w:hAnsi="Cambria Math"/>
            <w:noProof/>
          </w:rPr>
          <m:t>H∈</m:t>
        </m:r>
        <m:sSup>
          <m:sSupPr>
            <m:ctrlPr>
              <w:rPr>
                <w:rFonts w:ascii="Cambria Math" w:hAnsi="Cambria Math"/>
              </w:rPr>
            </m:ctrlPr>
          </m:sSupPr>
          <m:e>
            <m:r>
              <m:rPr>
                <m:sty m:val="b"/>
              </m:rPr>
              <w:rPr>
                <w:rFonts w:ascii="Cambria Math" w:hAnsi="Cambria Math"/>
                <w:noProof/>
              </w:rPr>
              <m:t>R</m:t>
            </m:r>
          </m:e>
          <m:sup>
            <m:r>
              <w:rPr>
                <w:rFonts w:ascii="Cambria Math" w:hAnsi="Cambria Math"/>
                <w:noProof/>
              </w:rPr>
              <m:t>w×h</m:t>
            </m:r>
          </m:sup>
        </m:sSup>
      </m:oMath>
      <w:r w:rsidR="0033379A" w:rsidRPr="0046347D">
        <w:rPr>
          <w:noProof/>
        </w:rPr>
        <w:t xml:space="preserve"> is constructed through Gaussian kernel density method, </w:t>
      </w:r>
      <w:r w:rsidR="00E11CE2">
        <w:rPr>
          <w:noProof/>
        </w:rPr>
        <w:t>that can be calculated as follows:</w:t>
      </w:r>
    </w:p>
    <w:p w14:paraId="2BF84ECF" w14:textId="5C00960D" w:rsidR="00E11CE2" w:rsidRDefault="00E11CE2" w:rsidP="00E11CE2">
      <w:pPr>
        <w:pStyle w:val="Caption"/>
        <w:tabs>
          <w:tab w:val="left" w:pos="1134"/>
          <w:tab w:val="left" w:pos="7371"/>
        </w:tabs>
        <w:rPr>
          <w:noProof/>
        </w:rPr>
      </w:pPr>
      <w:r>
        <w:rPr>
          <w:noProof/>
        </w:rPr>
        <w:tab/>
      </w:r>
      <w:r>
        <w:rPr>
          <w:noProof/>
        </w:rPr>
        <w:tab/>
      </w:r>
      <w:r w:rsidR="0033379A" w:rsidRPr="0046347D">
        <w:rPr>
          <w:noProof/>
        </w:rPr>
        <w:t xml:space="preserve"> </w:t>
      </w:r>
      <m:oMath>
        <m:r>
          <w:rPr>
            <w:rFonts w:ascii="Cambria Math" w:hAnsi="Cambria Math"/>
            <w:noProof/>
          </w:rPr>
          <m:t>H</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y</m:t>
        </m:r>
        <m:r>
          <m:rPr>
            <m:sty m:val="p"/>
          </m:rPr>
          <w:rPr>
            <w:rFonts w:ascii="Cambria Math" w:hAnsi="Cambria Math"/>
            <w:noProof/>
          </w:rPr>
          <m:t>)=</m:t>
        </m:r>
        <m:nary>
          <m:naryPr>
            <m:chr m:val="∑"/>
            <m:limLoc m:val="subSup"/>
            <m:ctrlPr>
              <w:rPr>
                <w:rFonts w:ascii="Cambria Math" w:hAnsi="Cambria Math"/>
                <w:noProof/>
              </w:rPr>
            </m:ctrlPr>
          </m:naryPr>
          <m:sub>
            <m:r>
              <w:rPr>
                <w:rFonts w:ascii="Cambria Math" w:hAnsi="Cambria Math"/>
                <w:noProof/>
              </w:rPr>
              <m:t>t</m:t>
            </m:r>
            <m:r>
              <m:rPr>
                <m:sty m:val="p"/>
              </m:rPr>
              <w:rPr>
                <w:rFonts w:ascii="Cambria Math" w:hAnsi="Cambria Math"/>
                <w:noProof/>
              </w:rPr>
              <m:t>=1</m:t>
            </m:r>
          </m:sub>
          <m:sup>
            <m:r>
              <w:rPr>
                <w:rFonts w:ascii="Cambria Math" w:hAnsi="Cambria Math"/>
                <w:noProof/>
              </w:rPr>
              <m:t>T</m:t>
            </m:r>
          </m:sup>
          <m:e>
            <m:r>
              <m:rPr>
                <m:sty m:val="p"/>
              </m:rPr>
              <w:rPr>
                <w:rFonts w:ascii="Cambria Math" w:hAnsi="Cambria Math"/>
                <w:noProof/>
              </w:rPr>
              <m:t>‍</m:t>
            </m:r>
          </m:e>
        </m:nary>
        <m:r>
          <m:rPr>
            <m:sty m:val="p"/>
          </m:rPr>
          <w:rPr>
            <w:rFonts w:ascii="Cambria Math" w:hAnsi="Cambria Math"/>
            <w:noProof/>
          </w:rPr>
          <m:t>exp</m:t>
        </m:r>
        <m:d>
          <m:dPr>
            <m:ctrlPr>
              <w:rPr>
                <w:rFonts w:ascii="Cambria Math" w:hAnsi="Cambria Math"/>
              </w:rPr>
            </m:ctrlPr>
          </m:dPr>
          <m:e>
            <m:r>
              <w:rPr>
                <w:rFonts w:ascii="Cambria Math" w:hAnsi="Cambria Math"/>
                <w:noProof/>
              </w:rPr>
              <m:t>-</m:t>
            </m:r>
            <m:d>
              <m:dPr>
                <m:ctrlPr>
                  <w:rPr>
                    <w:rFonts w:ascii="Cambria Math" w:hAnsi="Cambria Math"/>
                  </w:rPr>
                </m:ctrlPr>
              </m:dPr>
              <m:e>
                <m:f>
                  <m:fPr>
                    <m:ctrlPr>
                      <w:rPr>
                        <w:rFonts w:ascii="Cambria Math" w:hAnsi="Cambria Math"/>
                      </w:rPr>
                    </m:ctrlPr>
                  </m:fPr>
                  <m:num>
                    <m:r>
                      <m:rPr>
                        <m:sty m:val="p"/>
                      </m:rPr>
                      <w:rPr>
                        <w:rFonts w:ascii="Cambria Math" w:hAnsi="Cambria Math"/>
                        <w:noProof/>
                      </w:rPr>
                      <m:t>(</m:t>
                    </m:r>
                    <m:r>
                      <w:rPr>
                        <w:rFonts w:ascii="Cambria Math" w:hAnsi="Cambria Math"/>
                        <w:noProof/>
                      </w:rPr>
                      <m:t>x-</m:t>
                    </m:r>
                    <m:sSubSup>
                      <m:sSubSupPr>
                        <m:ctrlPr>
                          <w:rPr>
                            <w:rFonts w:ascii="Cambria Math" w:hAnsi="Cambria Math"/>
                          </w:rPr>
                        </m:ctrlPr>
                      </m:sSubSupPr>
                      <m:e>
                        <m:r>
                          <w:rPr>
                            <w:rFonts w:ascii="Cambria Math" w:hAnsi="Cambria Math"/>
                            <w:noProof/>
                          </w:rPr>
                          <m:t>C</m:t>
                        </m:r>
                      </m:e>
                      <m:sub>
                        <m:r>
                          <w:rPr>
                            <w:rFonts w:ascii="Cambria Math" w:hAnsi="Cambria Math"/>
                            <w:noProof/>
                          </w:rPr>
                          <m:t>x</m:t>
                        </m:r>
                      </m:sub>
                      <m:sup>
                        <m:r>
                          <w:rPr>
                            <w:rFonts w:ascii="Cambria Math" w:hAnsi="Cambria Math"/>
                            <w:noProof/>
                          </w:rPr>
                          <m:t>t</m:t>
                        </m:r>
                      </m:sup>
                    </m:sSubSup>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num>
                  <m:den>
                    <m:r>
                      <m:rPr>
                        <m:sty m:val="p"/>
                      </m:rPr>
                      <w:rPr>
                        <w:rFonts w:ascii="Cambria Math" w:hAnsi="Cambria Math"/>
                        <w:noProof/>
                      </w:rPr>
                      <m:t>2</m:t>
                    </m:r>
                    <m:sSup>
                      <m:sSupPr>
                        <m:ctrlPr>
                          <w:rPr>
                            <w:rFonts w:ascii="Cambria Math" w:hAnsi="Cambria Math"/>
                          </w:rPr>
                        </m:ctrlPr>
                      </m:sSupPr>
                      <m:e>
                        <m:r>
                          <w:rPr>
                            <w:rFonts w:ascii="Cambria Math" w:hAnsi="Cambria Math"/>
                            <w:noProof/>
                          </w:rPr>
                          <m:t>σ</m:t>
                        </m:r>
                      </m:e>
                      <m:sup>
                        <m:r>
                          <m:rPr>
                            <m:sty m:val="p"/>
                          </m:rPr>
                          <w:rPr>
                            <w:rFonts w:ascii="Cambria Math" w:hAnsi="Cambria Math"/>
                            <w:noProof/>
                          </w:rPr>
                          <m:t>2</m:t>
                        </m:r>
                      </m:sup>
                    </m:sSup>
                  </m:den>
                </m:f>
                <m:r>
                  <w:rPr>
                    <w:rFonts w:ascii="Cambria Math" w:hAnsi="Cambria Math"/>
                    <w:noProof/>
                  </w:rPr>
                  <m:t>+</m:t>
                </m:r>
                <m:f>
                  <m:fPr>
                    <m:ctrlPr>
                      <w:rPr>
                        <w:rFonts w:ascii="Cambria Math" w:hAnsi="Cambria Math"/>
                      </w:rPr>
                    </m:ctrlPr>
                  </m:fPr>
                  <m:num>
                    <m:r>
                      <m:rPr>
                        <m:sty m:val="p"/>
                      </m:rPr>
                      <w:rPr>
                        <w:rFonts w:ascii="Cambria Math" w:hAnsi="Cambria Math"/>
                        <w:noProof/>
                      </w:rPr>
                      <m:t>(</m:t>
                    </m:r>
                    <m:r>
                      <w:rPr>
                        <w:rFonts w:ascii="Cambria Math" w:hAnsi="Cambria Math"/>
                        <w:noProof/>
                      </w:rPr>
                      <m:t>y-</m:t>
                    </m:r>
                    <m:sSubSup>
                      <m:sSubSupPr>
                        <m:ctrlPr>
                          <w:rPr>
                            <w:rFonts w:ascii="Cambria Math" w:hAnsi="Cambria Math"/>
                          </w:rPr>
                        </m:ctrlPr>
                      </m:sSubSupPr>
                      <m:e>
                        <m:r>
                          <w:rPr>
                            <w:rFonts w:ascii="Cambria Math" w:hAnsi="Cambria Math"/>
                            <w:noProof/>
                          </w:rPr>
                          <m:t>C</m:t>
                        </m:r>
                      </m:e>
                      <m:sub>
                        <m:r>
                          <w:rPr>
                            <w:rFonts w:ascii="Cambria Math" w:hAnsi="Cambria Math"/>
                            <w:noProof/>
                          </w:rPr>
                          <m:t>y</m:t>
                        </m:r>
                      </m:sub>
                      <m:sup>
                        <m:r>
                          <w:rPr>
                            <w:rFonts w:ascii="Cambria Math" w:hAnsi="Cambria Math"/>
                            <w:noProof/>
                          </w:rPr>
                          <m:t>t</m:t>
                        </m:r>
                      </m:sup>
                    </m:sSubSup>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num>
                  <m:den>
                    <m:r>
                      <m:rPr>
                        <m:sty m:val="p"/>
                      </m:rPr>
                      <w:rPr>
                        <w:rFonts w:ascii="Cambria Math" w:hAnsi="Cambria Math"/>
                        <w:noProof/>
                      </w:rPr>
                      <m:t>2</m:t>
                    </m:r>
                    <m:sSup>
                      <m:sSupPr>
                        <m:ctrlPr>
                          <w:rPr>
                            <w:rFonts w:ascii="Cambria Math" w:hAnsi="Cambria Math"/>
                          </w:rPr>
                        </m:ctrlPr>
                      </m:sSupPr>
                      <m:e>
                        <m:r>
                          <w:rPr>
                            <w:rFonts w:ascii="Cambria Math" w:hAnsi="Cambria Math"/>
                            <w:noProof/>
                          </w:rPr>
                          <m:t>σ</m:t>
                        </m:r>
                      </m:e>
                      <m:sup>
                        <m:r>
                          <m:rPr>
                            <m:sty m:val="p"/>
                          </m:rPr>
                          <w:rPr>
                            <w:rFonts w:ascii="Cambria Math" w:hAnsi="Cambria Math"/>
                            <w:noProof/>
                          </w:rPr>
                          <m:t>2</m:t>
                        </m:r>
                      </m:sup>
                    </m:sSup>
                  </m:den>
                </m:f>
              </m:e>
            </m:d>
          </m:e>
        </m:d>
      </m:oMath>
      <w:r w:rsidR="0033379A" w:rsidRPr="0046347D">
        <w:rPr>
          <w:noProof/>
        </w:rPr>
        <w:t xml:space="preserve">, </w:t>
      </w:r>
      <w:r>
        <w:rPr>
          <w:noProof/>
        </w:rPr>
        <w:tab/>
        <w:t>(</w:t>
      </w:r>
      <w:r>
        <w:rPr>
          <w:noProof/>
        </w:rPr>
        <w:fldChar w:fldCharType="begin"/>
      </w:r>
      <w:r>
        <w:rPr>
          <w:noProof/>
        </w:rPr>
        <w:instrText xml:space="preserve"> SEQ Equation \* ARABIC </w:instrText>
      </w:r>
      <w:r>
        <w:rPr>
          <w:noProof/>
        </w:rPr>
        <w:fldChar w:fldCharType="separate"/>
      </w:r>
      <w:r>
        <w:rPr>
          <w:noProof/>
        </w:rPr>
        <w:t>3</w:t>
      </w:r>
      <w:r>
        <w:rPr>
          <w:noProof/>
        </w:rPr>
        <w:fldChar w:fldCharType="end"/>
      </w:r>
      <w:r>
        <w:rPr>
          <w:noProof/>
        </w:rPr>
        <w:t>)</w:t>
      </w:r>
    </w:p>
    <w:p w14:paraId="3C790B85" w14:textId="6FF416FD" w:rsidR="0033379A" w:rsidRPr="0046347D" w:rsidRDefault="00E11CE2" w:rsidP="000A6123">
      <w:pPr>
        <w:tabs>
          <w:tab w:val="center" w:pos="4800"/>
          <w:tab w:val="right" w:pos="9500"/>
        </w:tabs>
        <w:jc w:val="both"/>
        <w:rPr>
          <w:noProof/>
        </w:rPr>
      </w:pPr>
      <w:r>
        <w:rPr>
          <w:noProof/>
        </w:rPr>
        <w:tab/>
      </w:r>
      <w:r w:rsidR="0033379A" w:rsidRPr="0046347D">
        <w:rPr>
          <w:noProof/>
        </w:rPr>
        <w:t xml:space="preserve">where </w:t>
      </w:r>
      <m:oMath>
        <m:r>
          <w:rPr>
            <w:rFonts w:ascii="Cambria Math" w:hAnsi="Cambria Math"/>
            <w:noProof/>
          </w:rPr>
          <m:t>H</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y</m:t>
        </m:r>
        <m:r>
          <m:rPr>
            <m:sty m:val="p"/>
          </m:rPr>
          <w:rPr>
            <w:rFonts w:ascii="Cambria Math" w:hAnsi="Cambria Math"/>
            <w:noProof/>
          </w:rPr>
          <m:t>)</m:t>
        </m:r>
      </m:oMath>
      <w:r w:rsidR="0033379A" w:rsidRPr="0046347D">
        <w:rPr>
          <w:noProof/>
        </w:rPr>
        <w:t xml:space="preserve"> is a heatmap pixel at </w:t>
      </w:r>
      <m:oMath>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y</m:t>
        </m:r>
        <m:r>
          <m:rPr>
            <m:sty m:val="p"/>
          </m:rPr>
          <w:rPr>
            <w:rFonts w:ascii="Cambria Math" w:hAnsi="Cambria Math"/>
            <w:noProof/>
          </w:rPr>
          <m:t>)</m:t>
        </m:r>
      </m:oMath>
      <w:r w:rsidR="0033379A" w:rsidRPr="0046347D">
        <w:rPr>
          <w:noProof/>
        </w:rPr>
        <w:t xml:space="preserve"> coordinate; </w:t>
      </w:r>
      <m:oMath>
        <m:sSubSup>
          <m:sSubSupPr>
            <m:ctrlPr>
              <w:rPr>
                <w:rFonts w:ascii="Cambria Math" w:hAnsi="Cambria Math"/>
              </w:rPr>
            </m:ctrlPr>
          </m:sSubSupPr>
          <m:e>
            <m:r>
              <w:rPr>
                <w:rFonts w:ascii="Cambria Math" w:hAnsi="Cambria Math"/>
                <w:noProof/>
              </w:rPr>
              <m:t>C</m:t>
            </m:r>
          </m:e>
          <m:sub>
            <m:r>
              <w:rPr>
                <w:rFonts w:ascii="Cambria Math" w:hAnsi="Cambria Math"/>
                <w:noProof/>
              </w:rPr>
              <m:t>x</m:t>
            </m:r>
          </m:sub>
          <m:sup>
            <m:r>
              <w:rPr>
                <w:rFonts w:ascii="Cambria Math" w:hAnsi="Cambria Math"/>
                <w:noProof/>
              </w:rPr>
              <m:t>t</m:t>
            </m:r>
          </m:sup>
        </m:sSubSup>
      </m:oMath>
      <w:r w:rsidR="0033379A" w:rsidRPr="0046347D">
        <w:rPr>
          <w:noProof/>
        </w:rPr>
        <w:t xml:space="preserve"> and </w:t>
      </w:r>
      <m:oMath>
        <m:sSubSup>
          <m:sSubSupPr>
            <m:ctrlPr>
              <w:rPr>
                <w:rFonts w:ascii="Cambria Math" w:hAnsi="Cambria Math"/>
              </w:rPr>
            </m:ctrlPr>
          </m:sSubSupPr>
          <m:e>
            <m:r>
              <w:rPr>
                <w:rFonts w:ascii="Cambria Math" w:hAnsi="Cambria Math"/>
                <w:noProof/>
              </w:rPr>
              <m:t>C</m:t>
            </m:r>
          </m:e>
          <m:sub>
            <m:r>
              <w:rPr>
                <w:rFonts w:ascii="Cambria Math" w:hAnsi="Cambria Math"/>
                <w:noProof/>
              </w:rPr>
              <m:t>y</m:t>
            </m:r>
          </m:sub>
          <m:sup>
            <m:r>
              <w:rPr>
                <w:rFonts w:ascii="Cambria Math" w:hAnsi="Cambria Math"/>
                <w:noProof/>
              </w:rPr>
              <m:t>t</m:t>
            </m:r>
          </m:sup>
        </m:sSubSup>
      </m:oMath>
      <w:r w:rsidR="0033379A" w:rsidRPr="0046347D">
        <w:rPr>
          <w:noProof/>
        </w:rPr>
        <w:t xml:space="preserve"> are x and y coordinates of a centroid at the </w:t>
      </w:r>
      <m:oMath>
        <m:sSup>
          <m:sSupPr>
            <m:ctrlPr>
              <w:rPr>
                <w:rFonts w:ascii="Cambria Math" w:hAnsi="Cambria Math"/>
              </w:rPr>
            </m:ctrlPr>
          </m:sSupPr>
          <m:e>
            <m:r>
              <w:rPr>
                <w:rFonts w:ascii="Cambria Math" w:hAnsi="Cambria Math"/>
                <w:noProof/>
              </w:rPr>
              <m:t>t</m:t>
            </m:r>
          </m:e>
          <m:sup>
            <m:r>
              <w:rPr>
                <w:rFonts w:ascii="Cambria Math" w:hAnsi="Cambria Math"/>
                <w:noProof/>
              </w:rPr>
              <m:t>th</m:t>
            </m:r>
          </m:sup>
        </m:sSup>
      </m:oMath>
      <w:r w:rsidR="0033379A" w:rsidRPr="0046347D">
        <w:rPr>
          <w:noProof/>
        </w:rPr>
        <w:t xml:space="preserve"> frame; </w:t>
      </w:r>
      <m:oMath>
        <m:sSup>
          <m:sSupPr>
            <m:ctrlPr>
              <w:rPr>
                <w:rFonts w:ascii="Cambria Math" w:hAnsi="Cambria Math"/>
              </w:rPr>
            </m:ctrlPr>
          </m:sSupPr>
          <m:e>
            <m:r>
              <w:rPr>
                <w:rFonts w:ascii="Cambria Math" w:hAnsi="Cambria Math"/>
                <w:noProof/>
              </w:rPr>
              <m:t>σ</m:t>
            </m:r>
          </m:e>
          <m:sup>
            <m:r>
              <m:rPr>
                <m:sty m:val="p"/>
              </m:rPr>
              <w:rPr>
                <w:rFonts w:ascii="Cambria Math" w:hAnsi="Cambria Math"/>
                <w:noProof/>
              </w:rPr>
              <m:t>2</m:t>
            </m:r>
          </m:sup>
        </m:sSup>
      </m:oMath>
      <w:r w:rsidR="0033379A" w:rsidRPr="0046347D">
        <w:rPr>
          <w:noProof/>
        </w:rPr>
        <w:t xml:space="preserve"> is a user-specific span parameter. Then, an alphabet area </w:t>
      </w:r>
      <m:oMath>
        <m:r>
          <w:rPr>
            <w:rFonts w:ascii="Cambria Math" w:hAnsi="Cambria Math"/>
            <w:noProof/>
          </w:rPr>
          <m:t>A</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y</m:t>
        </m:r>
        <m:r>
          <m:rPr>
            <m:sty m:val="p"/>
          </m:rPr>
          <w:rPr>
            <w:rFonts w:ascii="Cambria Math" w:hAnsi="Cambria Math"/>
            <w:noProof/>
          </w:rPr>
          <m:t>)</m:t>
        </m:r>
      </m:oMath>
      <w:r w:rsidR="0033379A" w:rsidRPr="0046347D">
        <w:rPr>
          <w:noProof/>
        </w:rPr>
        <w:t xml:space="preserve"> can be identified through thresholding, </w:t>
      </w:r>
      <m:oMath>
        <m:r>
          <w:rPr>
            <w:rFonts w:ascii="Cambria Math" w:hAnsi="Cambria Math"/>
            <w:noProof/>
          </w:rPr>
          <m:t>A</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y</m:t>
        </m:r>
        <m:r>
          <m:rPr>
            <m:sty m:val="p"/>
          </m:rPr>
          <w:rPr>
            <w:rFonts w:ascii="Cambria Math" w:hAnsi="Cambria Math"/>
            <w:noProof/>
          </w:rPr>
          <m:t>)=1</m:t>
        </m:r>
      </m:oMath>
      <w:r w:rsidR="0033379A" w:rsidRPr="0046347D">
        <w:rPr>
          <w:noProof/>
        </w:rPr>
        <w:t xml:space="preserve"> if </w:t>
      </w:r>
      <m:oMath>
        <m:r>
          <w:rPr>
            <w:rFonts w:ascii="Cambria Math" w:hAnsi="Cambria Math"/>
            <w:noProof/>
          </w:rPr>
          <m:t>H</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y</m:t>
        </m:r>
        <m:r>
          <m:rPr>
            <m:sty m:val="p"/>
          </m:rPr>
          <w:rPr>
            <w:rFonts w:ascii="Cambria Math" w:hAnsi="Cambria Math"/>
            <w:noProof/>
          </w:rPr>
          <m:t>)</m:t>
        </m:r>
        <m:r>
          <w:rPr>
            <w:rFonts w:ascii="Cambria Math" w:hAnsi="Cambria Math"/>
            <w:noProof/>
          </w:rPr>
          <m:t>≥</m:t>
        </m:r>
        <m:sSub>
          <m:sSubPr>
            <m:ctrlPr>
              <w:rPr>
                <w:rFonts w:ascii="Cambria Math" w:hAnsi="Cambria Math"/>
              </w:rPr>
            </m:ctrlPr>
          </m:sSubPr>
          <m:e>
            <m:r>
              <w:rPr>
                <w:rFonts w:ascii="Cambria Math" w:hAnsi="Cambria Math"/>
                <w:noProof/>
              </w:rPr>
              <m:t>τ</m:t>
            </m:r>
          </m:e>
          <m:sub>
            <m:r>
              <w:rPr>
                <w:rFonts w:ascii="Cambria Math" w:hAnsi="Cambria Math"/>
                <w:noProof/>
              </w:rPr>
              <m:t>h</m:t>
            </m:r>
          </m:sub>
        </m:sSub>
      </m:oMath>
      <w:r w:rsidR="0033379A" w:rsidRPr="0046347D">
        <w:rPr>
          <w:noProof/>
        </w:rPr>
        <w:t xml:space="preserve"> and </w:t>
      </w:r>
      <m:oMath>
        <m:r>
          <w:rPr>
            <w:rFonts w:ascii="Cambria Math" w:hAnsi="Cambria Math"/>
            <w:noProof/>
          </w:rPr>
          <m:t>A</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y</m:t>
        </m:r>
        <m:r>
          <m:rPr>
            <m:sty m:val="p"/>
          </m:rPr>
          <w:rPr>
            <w:rFonts w:ascii="Cambria Math" w:hAnsi="Cambria Math"/>
            <w:noProof/>
          </w:rPr>
          <m:t>)=0</m:t>
        </m:r>
      </m:oMath>
      <w:r w:rsidR="0033379A" w:rsidRPr="0046347D">
        <w:rPr>
          <w:noProof/>
        </w:rPr>
        <w:t xml:space="preserve"> otherwise. Threshold </w:t>
      </w:r>
      <m:oMath>
        <m:sSub>
          <m:sSubPr>
            <m:ctrlPr>
              <w:rPr>
                <w:rFonts w:ascii="Cambria Math" w:hAnsi="Cambria Math"/>
              </w:rPr>
            </m:ctrlPr>
          </m:sSubPr>
          <m:e>
            <m:r>
              <w:rPr>
                <w:rFonts w:ascii="Cambria Math" w:hAnsi="Cambria Math"/>
                <w:noProof/>
              </w:rPr>
              <m:t>τ</m:t>
            </m:r>
          </m:e>
          <m:sub>
            <m:r>
              <w:rPr>
                <w:rFonts w:ascii="Cambria Math" w:hAnsi="Cambria Math"/>
                <w:noProof/>
              </w:rPr>
              <m:t>h</m:t>
            </m:r>
          </m:sub>
        </m:sSub>
      </m:oMath>
      <w:r w:rsidR="0033379A" w:rsidRPr="0046347D">
        <w:rPr>
          <w:noProof/>
        </w:rPr>
        <w:t xml:space="preserve"> is user-specific. To mark a sign frame, any frame whose centroid lies inside the alphabet area where </w:t>
      </w:r>
      <m:oMath>
        <m:r>
          <w:rPr>
            <w:rFonts w:ascii="Cambria Math" w:hAnsi="Cambria Math"/>
            <w:noProof/>
          </w:rPr>
          <m:t>A</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y</m:t>
        </m:r>
        <m:r>
          <m:rPr>
            <m:sty m:val="p"/>
          </m:rPr>
          <w:rPr>
            <w:rFonts w:ascii="Cambria Math" w:hAnsi="Cambria Math"/>
            <w:noProof/>
          </w:rPr>
          <m:t>)=1</m:t>
        </m:r>
      </m:oMath>
      <w:r w:rsidR="0033379A" w:rsidRPr="0046347D">
        <w:rPr>
          <w:noProof/>
        </w:rPr>
        <w:t xml:space="preserve"> will be marked as signing frame, </w:t>
      </w:r>
      <m:oMath>
        <m:sSup>
          <m:sSupPr>
            <m:ctrlPr>
              <w:rPr>
                <w:rFonts w:ascii="Cambria Math" w:hAnsi="Cambria Math"/>
              </w:rPr>
            </m:ctrlPr>
          </m:sSupPr>
          <m:e>
            <m:r>
              <w:rPr>
                <w:rFonts w:ascii="Cambria Math" w:hAnsi="Cambria Math"/>
                <w:noProof/>
              </w:rPr>
              <m:t>m</m:t>
            </m:r>
          </m:e>
          <m:sup>
            <m:r>
              <w:rPr>
                <w:rFonts w:ascii="Cambria Math" w:hAnsi="Cambria Math"/>
                <w:noProof/>
              </w:rPr>
              <m:t>t</m:t>
            </m:r>
          </m:sup>
        </m:sSup>
        <m:r>
          <m:rPr>
            <m:sty m:val="p"/>
          </m:rPr>
          <w:rPr>
            <w:rFonts w:ascii="Cambria Math" w:hAnsi="Cambria Math"/>
            <w:noProof/>
          </w:rPr>
          <m:t>=1</m:t>
        </m:r>
      </m:oMath>
      <w:r w:rsidR="0033379A" w:rsidRPr="0046347D">
        <w:rPr>
          <w:noProof/>
        </w:rPr>
        <w:t xml:space="preserve"> if </w:t>
      </w:r>
      <m:oMath>
        <m:r>
          <w:rPr>
            <w:rFonts w:ascii="Cambria Math" w:hAnsi="Cambria Math"/>
            <w:noProof/>
          </w:rPr>
          <m:t>A</m:t>
        </m:r>
        <m:r>
          <m:rPr>
            <m:sty m:val="p"/>
          </m:rPr>
          <w:rPr>
            <w:rFonts w:ascii="Cambria Math" w:hAnsi="Cambria Math"/>
            <w:noProof/>
          </w:rPr>
          <m:t>(</m:t>
        </m:r>
        <m:sSubSup>
          <m:sSubSupPr>
            <m:ctrlPr>
              <w:rPr>
                <w:rFonts w:ascii="Cambria Math" w:hAnsi="Cambria Math"/>
              </w:rPr>
            </m:ctrlPr>
          </m:sSubSupPr>
          <m:e>
            <m:r>
              <w:rPr>
                <w:rFonts w:ascii="Cambria Math" w:hAnsi="Cambria Math"/>
                <w:noProof/>
              </w:rPr>
              <m:t>C</m:t>
            </m:r>
          </m:e>
          <m:sub>
            <m:r>
              <w:rPr>
                <w:rFonts w:ascii="Cambria Math" w:hAnsi="Cambria Math"/>
                <w:noProof/>
              </w:rPr>
              <m:t>x</m:t>
            </m:r>
          </m:sub>
          <m:sup>
            <m:r>
              <w:rPr>
                <w:rFonts w:ascii="Cambria Math" w:hAnsi="Cambria Math"/>
                <w:noProof/>
              </w:rPr>
              <m:t>t</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C</m:t>
            </m:r>
          </m:e>
          <m:sub>
            <m:r>
              <w:rPr>
                <w:rFonts w:ascii="Cambria Math" w:hAnsi="Cambria Math"/>
                <w:noProof/>
              </w:rPr>
              <m:t>y</m:t>
            </m:r>
          </m:sub>
          <m:sup>
            <m:r>
              <w:rPr>
                <w:rFonts w:ascii="Cambria Math" w:hAnsi="Cambria Math"/>
                <w:noProof/>
              </w:rPr>
              <m:t>t</m:t>
            </m:r>
          </m:sup>
        </m:sSubSup>
        <m:r>
          <m:rPr>
            <m:sty m:val="p"/>
          </m:rPr>
          <w:rPr>
            <w:rFonts w:ascii="Cambria Math" w:hAnsi="Cambria Math"/>
            <w:noProof/>
          </w:rPr>
          <m:t>)=1</m:t>
        </m:r>
      </m:oMath>
      <w:r w:rsidR="0033379A" w:rsidRPr="0046347D">
        <w:rPr>
          <w:noProof/>
        </w:rPr>
        <w:t xml:space="preserve"> and </w:t>
      </w:r>
      <m:oMath>
        <m:sSup>
          <m:sSupPr>
            <m:ctrlPr>
              <w:rPr>
                <w:rFonts w:ascii="Cambria Math" w:hAnsi="Cambria Math"/>
              </w:rPr>
            </m:ctrlPr>
          </m:sSupPr>
          <m:e>
            <m:r>
              <w:rPr>
                <w:rFonts w:ascii="Cambria Math" w:hAnsi="Cambria Math"/>
                <w:noProof/>
              </w:rPr>
              <m:t>m</m:t>
            </m:r>
          </m:e>
          <m:sup>
            <m:r>
              <w:rPr>
                <w:rFonts w:ascii="Cambria Math" w:hAnsi="Cambria Math"/>
                <w:noProof/>
              </w:rPr>
              <m:t>t</m:t>
            </m:r>
          </m:sup>
        </m:sSup>
        <m:r>
          <m:rPr>
            <m:sty m:val="p"/>
          </m:rPr>
          <w:rPr>
            <w:rFonts w:ascii="Cambria Math" w:hAnsi="Cambria Math"/>
            <w:noProof/>
          </w:rPr>
          <m:t>=0</m:t>
        </m:r>
      </m:oMath>
      <w:r w:rsidR="0033379A" w:rsidRPr="0046347D">
        <w:rPr>
          <w:noProof/>
        </w:rPr>
        <w:t xml:space="preserve"> otherwise.</w:t>
      </w:r>
    </w:p>
    <w:p w14:paraId="2988F7B3" w14:textId="77777777" w:rsidR="00B01511" w:rsidRDefault="00AB3FC2" w:rsidP="000A6123">
      <w:pPr>
        <w:tabs>
          <w:tab w:val="center" w:pos="4800"/>
          <w:tab w:val="right" w:pos="9500"/>
        </w:tabs>
        <w:jc w:val="both"/>
        <w:rPr>
          <w:noProof/>
        </w:rPr>
      </w:pPr>
      <w:r>
        <w:rPr>
          <w:noProof/>
        </w:rPr>
        <w:tab/>
      </w:r>
    </w:p>
    <w:p w14:paraId="0ABBBD91" w14:textId="602D320F" w:rsidR="0033379A" w:rsidRDefault="00B01511" w:rsidP="000A6123">
      <w:pPr>
        <w:tabs>
          <w:tab w:val="center" w:pos="4800"/>
          <w:tab w:val="right" w:pos="9500"/>
        </w:tabs>
        <w:jc w:val="both"/>
        <w:rPr>
          <w:noProof/>
        </w:rPr>
      </w:pPr>
      <w:r>
        <w:rPr>
          <w:noProof/>
        </w:rPr>
        <w:tab/>
      </w:r>
      <w:r w:rsidR="0033379A" w:rsidRPr="0046347D">
        <w:rPr>
          <w:noProof/>
        </w:rPr>
        <w:t xml:space="preserve">Moreover, our study employed the Window Frame Smoothing technique(WFS) to improve the output from the alphabet-separation(ALS) stage. Given a sequence of an alphabet-binary output from ALS as </w:t>
      </w:r>
      <m:oMath>
        <m:r>
          <m:rPr>
            <m:sty m:val="p"/>
          </m:rPr>
          <w:rPr>
            <w:rFonts w:ascii="Cambria Math" w:hAnsi="Cambria Math"/>
            <w:noProof/>
          </w:rPr>
          <m:t>[</m:t>
        </m:r>
        <m:sSup>
          <m:sSupPr>
            <m:ctrlPr>
              <w:rPr>
                <w:rFonts w:ascii="Cambria Math" w:hAnsi="Cambria Math"/>
              </w:rPr>
            </m:ctrlPr>
          </m:sSupPr>
          <m:e>
            <m:r>
              <w:rPr>
                <w:rFonts w:ascii="Cambria Math" w:hAnsi="Cambria Math"/>
                <w:noProof/>
              </w:rPr>
              <m:t>b</m:t>
            </m:r>
          </m:e>
          <m:sup>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b</m:t>
            </m:r>
          </m:e>
          <m:sup>
            <m:r>
              <m:rPr>
                <m:sty m:val="p"/>
              </m:rPr>
              <w:rPr>
                <w:rFonts w:ascii="Cambria Math" w:hAnsi="Cambria Math"/>
                <w:noProof/>
              </w:rPr>
              <m:t>2</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b</m:t>
            </m:r>
          </m:e>
          <m:sup>
            <m:r>
              <m:rPr>
                <m:sty m:val="p"/>
              </m:rPr>
              <w:rPr>
                <w:rFonts w:ascii="Cambria Math" w:hAnsi="Cambria Math"/>
                <w:noProof/>
              </w:rPr>
              <m:t>3</m:t>
            </m:r>
          </m:sup>
        </m:sSup>
        <m:r>
          <m:rPr>
            <m:sty m:val="p"/>
          </m:rPr>
          <w:rPr>
            <w:rFonts w:ascii="Cambria Math" w:hAnsi="Cambria Math"/>
            <w:noProof/>
          </w:rPr>
          <m:t>,</m:t>
        </m:r>
        <m:r>
          <w:rPr>
            <w:rFonts w:ascii="Cambria Math" w:hAnsi="Cambria Math"/>
            <w:noProof/>
          </w:rPr>
          <m:t>…</m:t>
        </m:r>
        <m:r>
          <m:rPr>
            <m:sty m:val="p"/>
          </m:rPr>
          <w:rPr>
            <w:rFonts w:ascii="Cambria Math" w:hAnsi="Cambria Math"/>
            <w:noProof/>
          </w:rPr>
          <m:t>,</m:t>
        </m:r>
        <m:sSup>
          <m:sSupPr>
            <m:ctrlPr>
              <w:rPr>
                <w:rFonts w:ascii="Cambria Math" w:hAnsi="Cambria Math"/>
              </w:rPr>
            </m:ctrlPr>
          </m:sSupPr>
          <m:e>
            <m:r>
              <w:rPr>
                <w:rFonts w:ascii="Cambria Math" w:hAnsi="Cambria Math"/>
                <w:noProof/>
              </w:rPr>
              <m:t>b</m:t>
            </m:r>
          </m:e>
          <m:sup>
            <m:r>
              <w:rPr>
                <w:rFonts w:ascii="Cambria Math" w:hAnsi="Cambria Math"/>
                <w:noProof/>
              </w:rPr>
              <m:t>T</m:t>
            </m:r>
          </m:sup>
        </m:sSup>
        <m:r>
          <m:rPr>
            <m:sty m:val="p"/>
          </m:rPr>
          <w:rPr>
            <w:rFonts w:ascii="Cambria Math" w:hAnsi="Cambria Math"/>
            <w:noProof/>
          </w:rPr>
          <m:t>]</m:t>
        </m:r>
      </m:oMath>
      <w:r w:rsidR="0033379A" w:rsidRPr="0046347D">
        <w:rPr>
          <w:noProof/>
        </w:rPr>
        <w:t xml:space="preserve">, WFS with a hyperparameter </w:t>
      </w:r>
      <m:oMath>
        <m:r>
          <w:rPr>
            <w:rFonts w:ascii="Cambria Math" w:hAnsi="Cambria Math"/>
            <w:noProof/>
          </w:rPr>
          <m:t>s</m:t>
        </m:r>
      </m:oMath>
      <w:r w:rsidR="0033379A" w:rsidRPr="0046347D">
        <w:rPr>
          <w:noProof/>
        </w:rPr>
        <w:t xml:space="preserve"> corrects the sequence by </w:t>
      </w:r>
      <m:oMath>
        <m:sSup>
          <m:sSupPr>
            <m:ctrlPr>
              <w:rPr>
                <w:rFonts w:ascii="Cambria Math" w:hAnsi="Cambria Math"/>
              </w:rPr>
            </m:ctrlPr>
          </m:sSupPr>
          <m:e>
            <m:r>
              <w:rPr>
                <w:rFonts w:ascii="Cambria Math" w:hAnsi="Cambria Math"/>
                <w:noProof/>
              </w:rPr>
              <m:t>b</m:t>
            </m:r>
          </m:e>
          <m:sup>
            <m:r>
              <w:rPr>
                <w:rFonts w:ascii="Cambria Math" w:hAnsi="Cambria Math"/>
                <w:noProof/>
              </w:rPr>
              <m:t>j</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b</m:t>
            </m:r>
          </m:e>
          <m:sup>
            <m:r>
              <w:rPr>
                <w:rFonts w:ascii="Cambria Math" w:hAnsi="Cambria Math"/>
                <w:noProof/>
              </w:rPr>
              <m:t>i</m:t>
            </m:r>
          </m:sup>
        </m:sSup>
      </m:oMath>
      <w:r w:rsidR="0033379A" w:rsidRPr="0046347D">
        <w:rPr>
          <w:noProof/>
        </w:rPr>
        <w:t xml:space="preserve"> if </w:t>
      </w:r>
      <m:oMath>
        <m:sSup>
          <m:sSupPr>
            <m:ctrlPr>
              <w:rPr>
                <w:rFonts w:ascii="Cambria Math" w:hAnsi="Cambria Math"/>
              </w:rPr>
            </m:ctrlPr>
          </m:sSupPr>
          <m:e>
            <m:r>
              <w:rPr>
                <w:rFonts w:ascii="Cambria Math" w:hAnsi="Cambria Math"/>
                <w:noProof/>
              </w:rPr>
              <m:t>b</m:t>
            </m:r>
          </m:e>
          <m:sup>
            <m:r>
              <w:rPr>
                <w:rFonts w:ascii="Cambria Math" w:hAnsi="Cambria Math"/>
                <w:noProof/>
              </w:rPr>
              <m:t>i</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b</m:t>
            </m:r>
          </m:e>
          <m:sup>
            <m:r>
              <w:rPr>
                <w:rFonts w:ascii="Cambria Math" w:hAnsi="Cambria Math"/>
                <w:noProof/>
              </w:rPr>
              <m:t>i+s</m:t>
            </m:r>
          </m:sup>
        </m:sSup>
      </m:oMath>
      <w:r w:rsidR="0033379A" w:rsidRPr="0046347D">
        <w:rPr>
          <w:noProof/>
        </w:rPr>
        <w:t xml:space="preserve"> for </w:t>
      </w:r>
      <m:oMath>
        <m:r>
          <w:rPr>
            <w:rFonts w:ascii="Cambria Math" w:hAnsi="Cambria Math"/>
            <w:noProof/>
          </w:rPr>
          <m:t>j</m:t>
        </m:r>
        <m:r>
          <m:rPr>
            <m:sty m:val="p"/>
          </m:rPr>
          <w:rPr>
            <w:rFonts w:ascii="Cambria Math" w:hAnsi="Cambria Math"/>
            <w:noProof/>
          </w:rPr>
          <m:t>=</m:t>
        </m:r>
        <m:r>
          <w:rPr>
            <w:rFonts w:ascii="Cambria Math" w:hAnsi="Cambria Math"/>
            <w:noProof/>
          </w:rPr>
          <m:t>i+</m:t>
        </m:r>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noProof/>
          </w:rPr>
          <m:t>i+s-</m:t>
        </m:r>
        <m:r>
          <m:rPr>
            <m:sty m:val="p"/>
          </m:rPr>
          <w:rPr>
            <w:rFonts w:ascii="Cambria Math" w:hAnsi="Cambria Math"/>
            <w:noProof/>
          </w:rPr>
          <m:t>1</m:t>
        </m:r>
      </m:oMath>
      <w:r w:rsidR="0033379A" w:rsidRPr="0046347D">
        <w:rPr>
          <w:noProof/>
        </w:rPr>
        <w:t xml:space="preserve"> in a step-by-step manner from </w:t>
      </w:r>
      <m:oMath>
        <m:r>
          <w:rPr>
            <w:rFonts w:ascii="Cambria Math" w:hAnsi="Cambria Math"/>
            <w:noProof/>
          </w:rPr>
          <m:t>i</m:t>
        </m:r>
        <m:r>
          <m:rPr>
            <m:sty m:val="p"/>
          </m:rPr>
          <w:rPr>
            <w:rFonts w:ascii="Cambria Math" w:hAnsi="Cambria Math"/>
            <w:noProof/>
          </w:rPr>
          <m:t>=1</m:t>
        </m:r>
      </m:oMath>
      <w:r w:rsidR="0033379A" w:rsidRPr="0046347D">
        <w:rPr>
          <w:noProof/>
        </w:rPr>
        <w:t xml:space="preserve"> to </w:t>
      </w:r>
      <m:oMath>
        <m:r>
          <w:rPr>
            <w:rFonts w:ascii="Cambria Math" w:hAnsi="Cambria Math"/>
            <w:noProof/>
          </w:rPr>
          <m:t>i</m:t>
        </m:r>
        <m:r>
          <m:rPr>
            <m:sty m:val="p"/>
          </m:rPr>
          <w:rPr>
            <w:rFonts w:ascii="Cambria Math" w:hAnsi="Cambria Math"/>
            <w:noProof/>
          </w:rPr>
          <m:t>=</m:t>
        </m:r>
        <m:r>
          <w:rPr>
            <w:rFonts w:ascii="Cambria Math" w:hAnsi="Cambria Math"/>
            <w:noProof/>
          </w:rPr>
          <m:t>T-s</m:t>
        </m:r>
      </m:oMath>
      <w:r w:rsidR="0033379A" w:rsidRPr="0046347D">
        <w:rPr>
          <w:noProof/>
        </w:rPr>
        <w:t xml:space="preserve">. For example, assuming </w:t>
      </w:r>
      <m:oMath>
        <m:r>
          <w:rPr>
            <w:rFonts w:ascii="Cambria Math" w:hAnsi="Cambria Math"/>
            <w:noProof/>
          </w:rPr>
          <m:t>s</m:t>
        </m:r>
      </m:oMath>
      <w:r w:rsidR="0033379A" w:rsidRPr="0046347D">
        <w:rPr>
          <w:noProof/>
        </w:rPr>
        <w:t xml:space="preserve"> = 5, when the alphabet binary is </w:t>
      </w:r>
      <m:oMath>
        <m:r>
          <m:rPr>
            <m:sty m:val="p"/>
          </m:rPr>
          <w:rPr>
            <w:rFonts w:ascii="Cambria Math" w:hAnsi="Cambria Math"/>
            <w:noProof/>
          </w:rPr>
          <m:t>0101110</m:t>
        </m:r>
      </m:oMath>
      <w:r w:rsidR="0033379A" w:rsidRPr="0046347D">
        <w:rPr>
          <w:noProof/>
        </w:rPr>
        <w:t xml:space="preserve">, WFS will output </w:t>
      </w:r>
      <m:oMath>
        <m:r>
          <m:rPr>
            <m:sty m:val="p"/>
          </m:rPr>
          <w:rPr>
            <w:rFonts w:ascii="Cambria Math" w:hAnsi="Cambria Math"/>
            <w:noProof/>
          </w:rPr>
          <m:t>0111110</m:t>
        </m:r>
      </m:oMath>
      <w:r w:rsidR="0033379A" w:rsidRPr="0046347D">
        <w:rPr>
          <w:noProof/>
        </w:rPr>
        <w:t xml:space="preserve">; given </w:t>
      </w:r>
      <m:oMath>
        <m:r>
          <m:rPr>
            <m:sty m:val="p"/>
          </m:rPr>
          <w:rPr>
            <w:rFonts w:ascii="Cambria Math" w:hAnsi="Cambria Math"/>
            <w:noProof/>
          </w:rPr>
          <m:t>1001010</m:t>
        </m:r>
      </m:oMath>
      <w:r w:rsidR="0033379A" w:rsidRPr="0046347D">
        <w:rPr>
          <w:noProof/>
        </w:rPr>
        <w:t xml:space="preserve">, WFS will output </w:t>
      </w:r>
      <m:oMath>
        <m:r>
          <m:rPr>
            <m:sty m:val="p"/>
          </m:rPr>
          <w:rPr>
            <w:rFonts w:ascii="Cambria Math" w:hAnsi="Cambria Math"/>
            <w:noProof/>
          </w:rPr>
          <m:t>1000000</m:t>
        </m:r>
      </m:oMath>
      <w:r w:rsidR="0033379A" w:rsidRPr="0046347D">
        <w:rPr>
          <w:noProof/>
        </w:rPr>
        <w:t>. According to The sign recognition stage(SR), this is a process to identify a TFS sign from a frame image. Our SR stage takes after</w:t>
      </w:r>
      <w:r w:rsidR="00A038BA">
        <w:rPr>
          <w:noProof/>
        </w:rPr>
        <w:t xml:space="preserve"> </w:t>
      </w:r>
      <w:r w:rsidR="00A038BA">
        <w:rPr>
          <w:noProof/>
        </w:rPr>
        <w:fldChar w:fldCharType="begin"/>
      </w:r>
      <w:r w:rsidR="00A038BA">
        <w:rPr>
          <w:noProof/>
        </w:rPr>
        <w:instrText xml:space="preserve"> ADDIN ZOTERO_ITEM CSL_CITATION {"citationID":"Ib0Sfk2F","properties":{"formattedCitation":"[1]","plainCitation":"[1]","noteIndex":0},"citationItems":[{"id":846,"uris":["http://zotero.org/users/3310922/items/UG4XW2PX"],"uri":["http://zotero.org/users/3310922/items/UG4XW2PX"],"itemData":{"id":846,"type":"article-journal","abstract":"The finger spelling is a necessary part of Sign Language—an important means of communication among people with hearing disability. The finger spelling is used to spell out names, places or signs that have not yet been defined. A sign recognition system attempts to allow better communication between hearing majority and hearing disability people. Our study investigates Thai Finger Spelling(TFS), its unique characteristics, a design of automatic TFS recognition, and approaches to handle a TFS key potential issue. Our research designs automatic TFS recognition as a two-stage pipeline: (1) locating and extracting a signing hand on the image and (2) classifying the signing image into the valid TFS sign. Signing hand is located and extracted based on color scheme and contour area using Green's Theorem. Two approaches are examined for signing image classification: Convolution Neural Network(CNN)-based and Histogram of Oriented Gradients(HOG)-based approaches. Our experimental results have shown the viability of the proposed pipeline, which achieves mean Average Precision (mAP) at 91.26. The proposed design outperforms state-of-the-arts in automatic visual TFS recognition. In a practical sign recognition system, invalid TFS signs may appear in sign transition or simply from unaware hand postures. We proposed a formulation, called confidence ratio. Confidence ratio is simple to compute and generally compatible with multi-class classifiers. The confidence ratio has been found to be a promising mechanism for identifying invalid TFS signs. Our findings reveal challenging issues related to TFS recognition, practical design for TFS sign transcription, formulation and effectiveness of confidence ratio.","container-title":"Journal of Signal Processing Systems","DOI":"10.1007/s11265-018-1375-6","ISSN":"19398115","issue":"2","note":"Citation Key: Nakjai2019\npublisher: Springer New York LLC","page":"131–146","title":"Hand sign recognition for thai finger spelling: an application of convolution neural network","volume":"91","author":[{"family":"Nakjai","given":"Pisit"},{"family":"Katanyukul","given":"Tatpong"}],"issued":{"date-parts":[["2019",2]]}}}],"schema":"https://github.com/citation-style-language/schema/raw/master/csl-citation.json"} </w:instrText>
      </w:r>
      <w:r w:rsidR="00A038BA">
        <w:rPr>
          <w:noProof/>
        </w:rPr>
        <w:fldChar w:fldCharType="separate"/>
      </w:r>
      <w:r w:rsidR="00A038BA" w:rsidRPr="00A038BA">
        <w:t>[1]</w:t>
      </w:r>
      <w:r w:rsidR="00A038BA">
        <w:rPr>
          <w:noProof/>
        </w:rPr>
        <w:fldChar w:fldCharType="end"/>
      </w:r>
      <w:r w:rsidR="0033379A" w:rsidRPr="0046347D">
        <w:rPr>
          <w:noProof/>
        </w:rPr>
        <w:t>, using an image classification Convolution Neural Network (CNN).</w:t>
      </w:r>
    </w:p>
    <w:p w14:paraId="19BA181B" w14:textId="77777777" w:rsidR="00D700CD" w:rsidRDefault="00D700CD" w:rsidP="000A6123">
      <w:pPr>
        <w:tabs>
          <w:tab w:val="center" w:pos="4800"/>
          <w:tab w:val="right" w:pos="9500"/>
        </w:tabs>
        <w:jc w:val="both"/>
        <w:rPr>
          <w:noProof/>
        </w:rPr>
      </w:pPr>
    </w:p>
    <w:p w14:paraId="306A6C09" w14:textId="77777777" w:rsidR="00D700CD" w:rsidRPr="0046347D" w:rsidRDefault="00D700CD" w:rsidP="00B01511">
      <w:pPr>
        <w:tabs>
          <w:tab w:val="clear" w:pos="454"/>
          <w:tab w:val="center" w:pos="4800"/>
          <w:tab w:val="right" w:pos="9500"/>
        </w:tabs>
        <w:jc w:val="center"/>
        <w:rPr>
          <w:noProof/>
        </w:rPr>
      </w:pPr>
      <w:r>
        <w:rPr>
          <w:noProof/>
        </w:rPr>
        <w:drawing>
          <wp:inline distT="0" distB="0" distL="0" distR="0" wp14:anchorId="3397DC89" wp14:editId="3C6CB8BB">
            <wp:extent cx="4140579" cy="1607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40579" cy="1607820"/>
                    </a:xfrm>
                    <a:prstGeom prst="rect">
                      <a:avLst/>
                    </a:prstGeom>
                  </pic:spPr>
                </pic:pic>
              </a:graphicData>
            </a:graphic>
          </wp:inline>
        </w:drawing>
      </w:r>
    </w:p>
    <w:p w14:paraId="7DBF6BCF" w14:textId="1A099CBC" w:rsidR="00D700CD" w:rsidRPr="0046347D" w:rsidRDefault="00D700CD" w:rsidP="000A6123">
      <w:pPr>
        <w:pStyle w:val="Caption"/>
        <w:rPr>
          <w:noProof/>
        </w:rPr>
      </w:pPr>
      <w:bookmarkStart w:id="73" w:name="_Ref45803686"/>
      <w:r w:rsidRPr="00B01511">
        <w:rPr>
          <w:b/>
          <w:bCs/>
        </w:rPr>
        <w:t xml:space="preserve">Figure </w:t>
      </w:r>
      <w:r w:rsidRPr="00B01511">
        <w:rPr>
          <w:b/>
          <w:bCs/>
        </w:rPr>
        <w:fldChar w:fldCharType="begin"/>
      </w:r>
      <w:r w:rsidRPr="00B01511">
        <w:rPr>
          <w:b/>
          <w:bCs/>
        </w:rPr>
        <w:instrText xml:space="preserve"> SEQ Figure \* ARABIC </w:instrText>
      </w:r>
      <w:r w:rsidRPr="00B01511">
        <w:rPr>
          <w:b/>
          <w:bCs/>
        </w:rPr>
        <w:fldChar w:fldCharType="separate"/>
      </w:r>
      <w:r w:rsidR="007650DB">
        <w:rPr>
          <w:b/>
          <w:bCs/>
          <w:noProof/>
        </w:rPr>
        <w:t>5</w:t>
      </w:r>
      <w:r w:rsidRPr="00B01511">
        <w:rPr>
          <w:b/>
          <w:bCs/>
        </w:rPr>
        <w:fldChar w:fldCharType="end"/>
      </w:r>
      <w:bookmarkEnd w:id="73"/>
      <w:r w:rsidRPr="0046347D">
        <w:rPr>
          <w:noProof/>
        </w:rPr>
        <w:t xml:space="preserve"> Four alternatives in SSC stage.</w:t>
      </w:r>
    </w:p>
    <w:p w14:paraId="5B5A4087" w14:textId="77777777" w:rsidR="00D700CD" w:rsidRPr="0046347D" w:rsidRDefault="00D700CD" w:rsidP="000A6123">
      <w:pPr>
        <w:tabs>
          <w:tab w:val="center" w:pos="4800"/>
          <w:tab w:val="right" w:pos="9500"/>
        </w:tabs>
        <w:jc w:val="both"/>
        <w:rPr>
          <w:noProof/>
        </w:rPr>
      </w:pPr>
    </w:p>
    <w:p w14:paraId="20EF8147" w14:textId="43261F44" w:rsidR="0033379A" w:rsidRPr="0046347D" w:rsidRDefault="008433F2" w:rsidP="000A6123">
      <w:pPr>
        <w:tabs>
          <w:tab w:val="center" w:pos="4800"/>
          <w:tab w:val="right" w:pos="9500"/>
        </w:tabs>
        <w:rPr>
          <w:noProof/>
        </w:rPr>
      </w:pPr>
      <w:r>
        <w:rPr>
          <w:b/>
          <w:bCs/>
          <w:noProof/>
        </w:rPr>
        <w:tab/>
      </w:r>
      <w:r w:rsidR="0033379A" w:rsidRPr="0046347D">
        <w:rPr>
          <w:b/>
          <w:bCs/>
          <w:noProof/>
        </w:rPr>
        <w:t>The sign-sequence classification stage.</w:t>
      </w:r>
    </w:p>
    <w:p w14:paraId="1F3F456E" w14:textId="67B8046E" w:rsidR="0033379A" w:rsidRPr="0046347D" w:rsidRDefault="008433F2" w:rsidP="000A6123">
      <w:pPr>
        <w:tabs>
          <w:tab w:val="center" w:pos="4800"/>
          <w:tab w:val="right" w:pos="9500"/>
        </w:tabs>
        <w:jc w:val="both"/>
        <w:rPr>
          <w:noProof/>
        </w:rPr>
      </w:pPr>
      <w:r>
        <w:rPr>
          <w:noProof/>
        </w:rPr>
        <w:tab/>
      </w:r>
      <w:r w:rsidR="0033379A" w:rsidRPr="0046347D">
        <w:rPr>
          <w:noProof/>
        </w:rPr>
        <w:t>The sign-sequence classification stage(SSC) predicts a single Thai alphabet from an input sequence. Four alternatives of an SR input sequence are explored. Each alternative represents how SR and SSC are connected. The SSC stage takes sign labels from the SR stage. The SSC stage may represent sign labels simply by one-hot coding (denoted LO) or it may even elaborate the label representation through word embedding</w:t>
      </w:r>
      <w:r w:rsidR="00A038BA">
        <w:rPr>
          <w:noProof/>
        </w:rPr>
        <w:fldChar w:fldCharType="begin"/>
      </w:r>
      <w:r w:rsidR="00A038BA">
        <w:rPr>
          <w:noProof/>
        </w:rPr>
        <w:instrText xml:space="preserve"> ADDIN ZOTERO_ITEM CSL_CITATION {"citationID":"vYsTi1dy","properties":{"formattedCitation":"[17]","plainCitation":"[17]","noteIndex":0},"citationItems":[{"id":852,"uris":["http://zotero.org/users/3310922/items/BAC3RPBZ"],"uri":["http://zotero.org/users/3310922/items/BAC3RPBZ"],"itemData":{"id":852,"type":"paper-conference","abstract":"Continuous Sign Language Translation (SLT) is a challenging task due to its specific linguistics under sequential gesture variation without word alignment. Current hybrid HMM and CTC (Connectionist temporal classification) based models are proposed to solve frame or word level alignment. They may fail to tackle the cases with messing word order corresponding to visual content in sentences. To solve the issue, this paper proposes a hierarchical-LSTM (HLSTM) encoder-decoder model with visual content and word embedding for SLT. It tackles different granularities by conveying spatiotemporal transitions among frames, clips and viseme units. It firstly explores spatio-temporal cues of video clips by 3D CNN and packs appropriate visemes by online key clip mining with adaptive variable-length. After pooling on recurrent outputs of the top layer of HLSTM, a temporal attention-aware weighting mechanism is proposed to balance the intrinsic relationship among viseme source positions. At last, another two LSTM layers are used to separately recurse viseme vectors and translate semantic. After preserving original visual content by 3D CNN and the top layer of HLSTM, it shortens the encoding time step of the bottom two LSTM layers with less computational complexity while attaining more nonlinearity. Our proposed model exhibits promising performance on singer-independent test with seen sentences and also outperforms the comparison algorithms on unseen sentences.","container-title":"32nd AAAI conference on artificial intelligence, AAAI 2018","event-place":"USA","ISBN":"978-1-57735-800-8","language":"English","note":"Citation Key: Guo2018\ntex.tauthor: Guo, Dan and Zhou, Wengang and Li, Houqiang and Wang, Meng","page":"6845–6852","publisher-place":"USA","title":"Hierarchical LSTM for sign language translation","URL":"www.aaai.org","author":[{"family":"Guo","given":"Dan"},{"family":"Zhou","given":"Wengang"},{"family":"Li","given":"Houqiang"},{"family":"Wang","given":"Meng"}],"issued":{"date-parts":[["2018",4]]}}}],"schema":"https://github.com/citation-style-language/schema/raw/master/csl-citation.json"} </w:instrText>
      </w:r>
      <w:r w:rsidR="00A038BA">
        <w:rPr>
          <w:noProof/>
        </w:rPr>
        <w:fldChar w:fldCharType="separate"/>
      </w:r>
      <w:r w:rsidR="00A038BA" w:rsidRPr="00A038BA">
        <w:t>[17]</w:t>
      </w:r>
      <w:r w:rsidR="00A038BA">
        <w:rPr>
          <w:noProof/>
        </w:rPr>
        <w:fldChar w:fldCharType="end"/>
      </w:r>
      <w:r w:rsidR="0033379A" w:rsidRPr="0046347D">
        <w:rPr>
          <w:noProof/>
        </w:rPr>
        <w:t xml:space="preserve"> (denoted LE). Optionally, the SSC stage can reach further and take a penultimate vector</w:t>
      </w:r>
      <w:r w:rsidR="00A038BA">
        <w:rPr>
          <w:noProof/>
        </w:rPr>
        <w:fldChar w:fldCharType="begin"/>
      </w:r>
      <w:r w:rsidR="00A038BA">
        <w:rPr>
          <w:noProof/>
        </w:rPr>
        <w:instrText xml:space="preserve"> ADDIN ZOTERO_ITEM CSL_CITATION {"citationID":"EVGcND1z","properties":{"formattedCitation":"[4]","plainCitation":"[4]","noteIndex":0},"citationItems":[{"id":1005,"uris":["http://zotero.org/users/3310922/items/WJ4RS29C"],"uri":["http://zotero.org/users/3310922/items/WJ4RS29C"],"itemData":{"id":1005,"type":"chapter","abstract":"Sign language is a main communication channel among a hearing disability community. Automatic sign language transcription could facilitate better communication and understanding between a hearing disability community and a hearing majority. As a recent work in automatic sign language transcription has discussed, effectively handling or identifying a non-sign posture is one of the key issues. A non-sign posture is a posture unintended for sign reading and does not belong to any valid sign. A non-sign posture may arise during a sign transition or simply from an unaware posture. Confidence ratio (CR) has been proposed to mitigate the issue. CR is simple to compute and readily available without extra training. However, CR is reported to only partially address the problem. In addition, CR formulation is susceptible to computational instability. This article proposes alternative formulations to CR, investigates an issue of non-sign identification for Thai Finger Spelling recognition, explores potential solutions and has found a promising direction. Not only does this finding address the issue of non-sign identification, it also provide an insight behind a well-learned inference machine, revealing hidden meaning and new interpretation of the underlying mechanism. Our proposed methods are evaluated and shown to be effective for non-sign detection.","container-title":"Lecture notes in computer science LNAI","ISBN":"978-3-319-99977-7","note":"Citation Key: Nakjai2018\nISSN: 16113349","page":"255–267","publisher":"Springer Verlag","title":"Automatic hand sign recognition: Identify unusuality through latent cognizance","volume":"11081 LNAI","author":[{"family":"Nakjai","given":"Pisit"},{"family":"Katanyukul","given":"Tatpong"}],"issued":{"date-parts":[["2018",9]]}}}],"schema":"https://github.com/citation-style-language/schema/raw/master/csl-citation.json"} </w:instrText>
      </w:r>
      <w:r w:rsidR="00A038BA">
        <w:rPr>
          <w:noProof/>
        </w:rPr>
        <w:fldChar w:fldCharType="separate"/>
      </w:r>
      <w:r w:rsidR="00A038BA" w:rsidRPr="00A038BA">
        <w:t>[4]</w:t>
      </w:r>
      <w:r w:rsidR="00A038BA">
        <w:rPr>
          <w:noProof/>
        </w:rPr>
        <w:fldChar w:fldCharType="end"/>
      </w:r>
      <w:r w:rsidR="0033379A" w:rsidRPr="0046347D">
        <w:rPr>
          <w:noProof/>
        </w:rPr>
        <w:t xml:space="preserve">—a value vector before softmax calculation— (denoted PV) or a feature vector (denoted FV) deeper inside the SR stage. </w:t>
      </w:r>
      <w:r w:rsidR="008253CA" w:rsidRPr="008253CA">
        <w:rPr>
          <w:noProof/>
        </w:rPr>
        <w:fldChar w:fldCharType="begin"/>
      </w:r>
      <w:r w:rsidR="008253CA" w:rsidRPr="008253CA">
        <w:rPr>
          <w:noProof/>
        </w:rPr>
        <w:instrText xml:space="preserve"> REF _Ref45803686 \h  \* MERGEFORMAT </w:instrText>
      </w:r>
      <w:r w:rsidR="008253CA" w:rsidRPr="008253CA">
        <w:rPr>
          <w:noProof/>
        </w:rPr>
      </w:r>
      <w:r w:rsidR="008253CA" w:rsidRPr="008253CA">
        <w:rPr>
          <w:noProof/>
        </w:rPr>
        <w:fldChar w:fldCharType="separate"/>
      </w:r>
      <w:r w:rsidR="008253CA" w:rsidRPr="008253CA">
        <w:t xml:space="preserve">Figure </w:t>
      </w:r>
      <w:r w:rsidR="008253CA" w:rsidRPr="008253CA">
        <w:rPr>
          <w:noProof/>
        </w:rPr>
        <w:t>5</w:t>
      </w:r>
      <w:r w:rsidR="008253CA" w:rsidRPr="008253CA">
        <w:rPr>
          <w:noProof/>
        </w:rPr>
        <w:fldChar w:fldCharType="end"/>
      </w:r>
      <w:r w:rsidR="008253CA" w:rsidRPr="008253CA">
        <w:rPr>
          <w:noProof/>
        </w:rPr>
        <w:t xml:space="preserve"> </w:t>
      </w:r>
      <w:r w:rsidR="0033379A" w:rsidRPr="0046347D">
        <w:rPr>
          <w:noProof/>
        </w:rPr>
        <w:t xml:space="preserve">illustrates these four alternatives. Given the input sequence </w:t>
      </w:r>
      <m:oMath>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T</m:t>
            </m:r>
          </m:sub>
        </m:sSub>
        <m:r>
          <m:rPr>
            <m:sty m:val="p"/>
          </m:rPr>
          <w:rPr>
            <w:rFonts w:ascii="Cambria Math" w:hAnsi="Cambria Math"/>
            <w:noProof/>
          </w:rPr>
          <m:t>]</m:t>
        </m:r>
      </m:oMath>
      <w:r w:rsidR="0033379A" w:rsidRPr="0046347D">
        <w:rPr>
          <w:noProof/>
        </w:rPr>
        <w:t xml:space="preserve">, our study predicts an alphabet label </w:t>
      </w:r>
      <m:oMath>
        <m:r>
          <w:rPr>
            <w:rFonts w:ascii="Cambria Math" w:hAnsi="Cambria Math"/>
            <w:noProof/>
          </w:rPr>
          <m:t>y</m:t>
        </m:r>
      </m:oMath>
      <w:r w:rsidR="0033379A" w:rsidRPr="0046347D">
        <w:rPr>
          <w:noProof/>
        </w:rPr>
        <w:t xml:space="preserve"> using Long Short-Term Memory(LSTM) with one hidden layer. The LSTM has been widely used in sequence classification</w:t>
      </w:r>
      <w:r w:rsidR="00A038BA">
        <w:rPr>
          <w:noProof/>
        </w:rPr>
        <w:fldChar w:fldCharType="begin"/>
      </w:r>
      <w:r w:rsidR="00A038BA">
        <w:rPr>
          <w:noProof/>
        </w:rPr>
        <w:instrText xml:space="preserve"> ADDIN ZOTERO_ITEM CSL_CITATION {"citationID":"28cenxY5","properties":{"formattedCitation":"[18]","plainCitation":"[18]","noteIndex":0},"citationItems":[{"id":854,"uris":["http://zotero.org/users/3310922/items/HCECYS3J"],"uri":["http://zotero.org/users/3310922/items/HCECYS3J"],"itemData":{"id":854,"type":"article-journal","abstract":"Neural network models have been demonstrated to be capable of achieving remarkable performance in sentence and document modeling. Convolutional neural network (CNN) and recurrent neural network (RNN) are two mainstream architectures for such modeling tasks, which adopt totally different ways of understanding natural languages. In this work, we combine the strengths of both architectures and propose a novel and unified model called C-LSTM for sentence representation and text classification. C-LSTM utilizes CNN to extract a sequence of higher-level phrase representations, and are fed into a long short-term memory recurrent neural network (LSTM) to obtain the sentence representation. C-LSTM is able to capture both local features of phrases as well as global and temporal sentence semantics. We evaluate the proposed architecture on sentiment classification and question classification tasks. The experimental results show that the C-LSTM outperforms both CNN and LSTM and can achieve excellent performance on these tasks.","note":"Citation Key: Zhou2015\narXiv: 1511.08630\ntex.arxivid: 1511.08630\ntex.tauthor: Zhou, Chunting and Sun, Chonglin and Liu, Zhiyuan and Lau, Francis C. M.","title":"A c-lstm neural network for text classification","URL":"http://arxiv.org/abs/1511.08630","author":[{"family":"Zhou","given":"Chunting"},{"family":"Sun","given":"Chonglin"},{"family":"Liu","given":"Zhiyuan"},{"family":"Lau","given":"Francis C. M."}],"issued":{"date-parts":[["2015",11]]}}}],"schema":"https://github.com/citation-style-language/schema/raw/master/csl-citation.json"} </w:instrText>
      </w:r>
      <w:r w:rsidR="00A038BA">
        <w:rPr>
          <w:noProof/>
        </w:rPr>
        <w:fldChar w:fldCharType="separate"/>
      </w:r>
      <w:r w:rsidR="00A038BA" w:rsidRPr="00A038BA">
        <w:t>[18]</w:t>
      </w:r>
      <w:r w:rsidR="00A038BA">
        <w:rPr>
          <w:noProof/>
        </w:rPr>
        <w:fldChar w:fldCharType="end"/>
      </w:r>
      <w:r w:rsidR="0033379A" w:rsidRPr="0046347D">
        <w:rPr>
          <w:noProof/>
        </w:rPr>
        <w:t>, machine translatio</w:t>
      </w:r>
      <w:r w:rsidR="00A038BA">
        <w:rPr>
          <w:noProof/>
        </w:rPr>
        <w:t>n</w:t>
      </w:r>
      <w:r w:rsidR="00A038BA">
        <w:rPr>
          <w:noProof/>
        </w:rPr>
        <w:fldChar w:fldCharType="begin"/>
      </w:r>
      <w:r w:rsidR="00A038BA">
        <w:rPr>
          <w:noProof/>
        </w:rPr>
        <w:instrText xml:space="preserve"> ADDIN ZOTERO_ITEM CSL_CITATION {"citationID":"bmegSkZb","properties":{"formattedCitation":"[19]","plainCitation":"[19]","noteIndex":0},"citationItems":[{"id":853,"uris":["http://zotero.org/users/3310922/items/TZJJE9IL"],"uri":["http://zotero.org/users/3310922/items/TZJJE9IL"],"itemData":{"id":853,"type":"article-journal","abstrac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easier.","container-title":"Advances in Neural Information Processing Systems","ISSN":"10495258","issue":"January","note":"Citation Key: Sutskever2014\narXiv: 1409.3215\ntex.arxivid: 1409.3215\ntex.mendeley-tags: Computer Science - Computation and Language,Computer Science - Learning\ntex.tauthor: Sutskever, Ilya and Vinyals, Oriol and Le, Quoc V.","page":"3104–3112","title":"Sequence to sequence learning with neural networks","volume":"4","author":[{"family":"Sutskever","given":"Ilya"},{"family":"Vinyals","given":"Oriol"},{"family":"Le","given":"Quoc V."}],"issued":{"date-parts":[["2014",9]]}}}],"schema":"https://github.com/citation-style-language/schema/raw/master/csl-citation.json"} </w:instrText>
      </w:r>
      <w:r w:rsidR="00A038BA">
        <w:rPr>
          <w:noProof/>
        </w:rPr>
        <w:fldChar w:fldCharType="separate"/>
      </w:r>
      <w:r w:rsidR="00A038BA" w:rsidRPr="00A038BA">
        <w:t>[19]</w:t>
      </w:r>
      <w:r w:rsidR="00A038BA">
        <w:rPr>
          <w:noProof/>
        </w:rPr>
        <w:fldChar w:fldCharType="end"/>
      </w:r>
      <w:r w:rsidR="0033379A" w:rsidRPr="0046347D">
        <w:rPr>
          <w:noProof/>
        </w:rPr>
        <w:t>, speech recognition</w:t>
      </w:r>
      <w:r w:rsidR="00A038BA">
        <w:rPr>
          <w:noProof/>
        </w:rPr>
        <w:fldChar w:fldCharType="begin"/>
      </w:r>
      <w:r w:rsidR="00A038BA">
        <w:rPr>
          <w:noProof/>
        </w:rPr>
        <w:instrText xml:space="preserve"> ADDIN ZOTERO_ITEM CSL_CITATION {"citationID":"IQOCq2sd","properties":{"formattedCitation":"[20]","plainCitation":"[20]","noteIndex":0},"citationItems":[{"id":1082,"uris":["http://zotero.org/users/3310922/items/U3RULAHI"],"uri":["http://zotero.org/users/3310922/items/U3RULAHI"],"itemData":{"id":1082,"type":"article-journal","abstract":"Recurrent neural networks (RNNs), especially long short-term memory (LSTM) RNNs, are effective network for sequential task like speech recognition. Deeper LSTM models perform well on large vocabulary continuous speech recognition, because of their impressive learning ability. However, it is more difficult to train a deeper network. We introduce a training framework with layer-wise training and exponential moving average methods for deeper LSTM models. It is a competitive framework that LSTM models of more than 7 layers are successfully trained on Shenma voice search data in Mandarin and they outperform the deep LSTM models trained by conventional approach. Moreover, in order for online streaming speech recognition applications, the shallow model with low real time factor is distilled from the very deep model. The recognition accuracy have little loss in the distillation process. Therefore, the model trained with the proposed training framework reduces relative 14\\% character error rate, compared to original model which has the similar real-time capability. Furthermore, the novel transfer learning strategy with segmental Minimum Bayes-Risk is also introduced in the framework. The strategy makes it possible that training with only a small part of dataset could outperform full dataset training from the beginning.","note":"Citation Key: Tian2017\narXiv: 1703.07090\ntex.arxivid: 1703.07090\ntex.tauthor: Tian, Xu and Zhang, Jun and Ma, Zejun and He, Yi and Wei, Juan and Wu, Peihao and Situ, Wenchang and Li, Shuai and Zhang, Yang","title":"Deep LSTM for large vocabulary continuous speech recognition","author":[{"family":"Tian","given":"Xu"},{"family":"al.","given":"et"}],"issued":{"date-parts":[["2017"]]}}}],"schema":"https://github.com/citation-style-language/schema/raw/master/csl-citation.json"} </w:instrText>
      </w:r>
      <w:r w:rsidR="00A038BA">
        <w:rPr>
          <w:noProof/>
        </w:rPr>
        <w:fldChar w:fldCharType="separate"/>
      </w:r>
      <w:r w:rsidR="00A038BA" w:rsidRPr="00A038BA">
        <w:t>[20]</w:t>
      </w:r>
      <w:r w:rsidR="00A038BA">
        <w:rPr>
          <w:noProof/>
        </w:rPr>
        <w:fldChar w:fldCharType="end"/>
      </w:r>
      <w:r w:rsidR="0033379A" w:rsidRPr="0046347D">
        <w:rPr>
          <w:noProof/>
        </w:rPr>
        <w:t>, and video description</w:t>
      </w:r>
      <w:r w:rsidR="00A038BA">
        <w:rPr>
          <w:noProof/>
        </w:rPr>
        <w:fldChar w:fldCharType="begin"/>
      </w:r>
      <w:r w:rsidR="00A038BA">
        <w:rPr>
          <w:noProof/>
        </w:rPr>
        <w:instrText xml:space="preserve"> ADDIN ZOTERO_ITEM CSL_CITATION {"citationID":"kjKlZ4Lj","properties":{"formattedCitation":"[21]","plainCitation":"[21]","noteIndex":0},"citationItems":[{"id":1084,"uris":["http://zotero.org/users/3310922/items/T8BZUNJ4"],"uri":["http://zotero.org/users/3310922/items/T8BZUNJ4"],"itemData":{"id":1084,"type":"report","abstract":"Automatic video description generation has recently been getting attention after rapid advance-ment in image caption generation. Automatically generating description for a video is more challenging than for an image due to its temporal dynamics of frames. Most of the work relied on Recurrent Neural Network (RNN) and recently attentional mechanisms have also been ap-plied to make the model learn to focus on some frames of the video while generating each word in a describing sentence. In this paper, we focus on a sequence-to-sequence approach with tem-poral attention mechanism. We analyze and compare the results from different attention model configuration. By applying the temporal attention mechanism to the system, we can achieve a METEOR score of 0.310 on Microsoft Video Description dataset, which outperformed the state-of-the-art system so far.","note":"Citation Key: Laokulrat2016\ntex.booktitle: Coling\ntex.tauthor: Laokulrat, Natsuda and Phan, Sang and Nishida, Noriki and Shu, Raphael and Ehara, Yo and Okazaki, Naoaki and Miyao, Yusuke and Nakayama, Hideki","page":"44–52","title":"Generating video description using sequence-to-sequence model with temporal attention","author":[{"family":"Laokulrat","given":"Natsudaand","dropping-particle":"et al."}],"issued":{"date-parts":[["2016"]]}}}],"schema":"https://github.com/citation-style-language/schema/raw/master/csl-citation.json"} </w:instrText>
      </w:r>
      <w:r w:rsidR="00A038BA">
        <w:rPr>
          <w:noProof/>
        </w:rPr>
        <w:fldChar w:fldCharType="separate"/>
      </w:r>
      <w:r w:rsidR="00A038BA" w:rsidRPr="00A038BA">
        <w:t>[21]</w:t>
      </w:r>
      <w:r w:rsidR="00A038BA">
        <w:rPr>
          <w:noProof/>
        </w:rPr>
        <w:fldChar w:fldCharType="end"/>
      </w:r>
      <w:r w:rsidR="0033379A" w:rsidRPr="0046347D">
        <w:rPr>
          <w:noProof/>
        </w:rPr>
        <w:t xml:space="preserve">. Concisely, LSTM predicts label </w:t>
      </w:r>
      <m:oMath>
        <m:r>
          <w:rPr>
            <w:rFonts w:ascii="Cambria Math" w:hAnsi="Cambria Math"/>
            <w:noProof/>
          </w:rPr>
          <m:t>y</m:t>
        </m:r>
      </m:oMath>
      <w:r w:rsidR="0033379A" w:rsidRPr="0046347D">
        <w:rPr>
          <w:noProof/>
        </w:rPr>
        <w:t xml:space="preserve"> from </w:t>
      </w:r>
      <m:oMath>
        <m:r>
          <w:rPr>
            <w:rFonts w:ascii="Cambria Math" w:hAnsi="Cambria Math"/>
            <w:noProof/>
          </w:rPr>
          <m:t>p</m:t>
        </m:r>
        <m:r>
          <m:rPr>
            <m:sty m:val="p"/>
          </m:rPr>
          <w:rPr>
            <w:rFonts w:ascii="Cambria Math" w:hAnsi="Cambria Math"/>
            <w:noProof/>
          </w:rPr>
          <m:t>(</m:t>
        </m:r>
        <m:r>
          <w:rPr>
            <w:rFonts w:ascii="Cambria Math" w:hAnsi="Cambria Math"/>
            <w:noProof/>
          </w:rPr>
          <m:t>y</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T</m:t>
            </m:r>
          </m:sub>
        </m:sSub>
        <m:r>
          <m:rPr>
            <m:sty m:val="p"/>
          </m:rPr>
          <w:rPr>
            <w:rFonts w:ascii="Cambria Math" w:hAnsi="Cambria Math"/>
            <w:noProof/>
          </w:rPr>
          <m:t>)=argmax(softmax(</m:t>
        </m:r>
        <m:sSub>
          <m:sSubPr>
            <m:ctrlPr>
              <w:rPr>
                <w:rFonts w:ascii="Cambria Math" w:hAnsi="Cambria Math"/>
              </w:rPr>
            </m:ctrlPr>
          </m:sSubPr>
          <m:e>
            <m:r>
              <w:rPr>
                <w:rFonts w:ascii="Cambria Math" w:hAnsi="Cambria Math"/>
                <w:noProof/>
              </w:rPr>
              <m:t>h</m:t>
            </m:r>
          </m:e>
          <m:sub>
            <m:r>
              <w:rPr>
                <w:rFonts w:ascii="Cambria Math" w:hAnsi="Cambria Math"/>
                <w:noProof/>
              </w:rPr>
              <m:t>T</m:t>
            </m:r>
          </m:sub>
        </m:sSub>
        <m:r>
          <m:rPr>
            <m:sty m:val="p"/>
          </m:rPr>
          <w:rPr>
            <w:rFonts w:ascii="Cambria Math" w:hAnsi="Cambria Math"/>
            <w:noProof/>
          </w:rPr>
          <m:t>))</m:t>
        </m:r>
      </m:oMath>
      <w:r w:rsidR="0033379A" w:rsidRPr="0046347D">
        <w:rPr>
          <w:noProof/>
        </w:rPr>
        <w:t xml:space="preserve">, where </w:t>
      </w:r>
      <m:oMath>
        <m:sSub>
          <m:sSubPr>
            <m:ctrlPr>
              <w:rPr>
                <w:rFonts w:ascii="Cambria Math" w:hAnsi="Cambria Math"/>
              </w:rPr>
            </m:ctrlPr>
          </m:sSubPr>
          <m:e>
            <m:r>
              <w:rPr>
                <w:rFonts w:ascii="Cambria Math" w:hAnsi="Cambria Math"/>
                <w:noProof/>
              </w:rPr>
              <m:t>h</m:t>
            </m:r>
          </m:e>
          <m:sub>
            <m:r>
              <w:rPr>
                <w:rFonts w:ascii="Cambria Math" w:hAnsi="Cambria Math"/>
                <w:noProof/>
              </w:rPr>
              <m:t>T</m:t>
            </m:r>
          </m:sub>
        </m:sSub>
      </m:oMath>
      <w:r w:rsidR="0033379A" w:rsidRPr="0046347D">
        <w:rPr>
          <w:noProof/>
        </w:rPr>
        <w:t xml:space="preserve"> is obtained through </w:t>
      </w:r>
      <m:oMath>
        <m:sSub>
          <m:sSubPr>
            <m:ctrlPr>
              <w:rPr>
                <w:rFonts w:ascii="Cambria Math" w:hAnsi="Cambria Math"/>
              </w:rPr>
            </m:ctrlPr>
          </m:sSubPr>
          <m:e>
            <m:r>
              <w:rPr>
                <w:rFonts w:ascii="Cambria Math" w:hAnsi="Cambria Math"/>
                <w:noProof/>
              </w:rPr>
              <m:t>h</m:t>
            </m:r>
          </m:e>
          <m:sub>
            <m:r>
              <w:rPr>
                <w:rFonts w:ascii="Cambria Math" w:hAnsi="Cambria Math"/>
                <w:noProof/>
              </w:rPr>
              <m:t>t</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o</m:t>
            </m:r>
          </m:e>
          <m:sub>
            <m:r>
              <w:rPr>
                <w:rFonts w:ascii="Cambria Math" w:hAnsi="Cambria Math"/>
                <w:noProof/>
              </w:rPr>
              <m:t>t</m:t>
            </m:r>
          </m:sub>
        </m:sSub>
        <m:r>
          <w:rPr>
            <w:rFonts w:ascii="Cambria Math" w:hAnsi="Cambria Math"/>
            <w:noProof/>
          </w:rPr>
          <m:t>×tanh</m:t>
        </m:r>
        <m:r>
          <m:rPr>
            <m:sty m:val="p"/>
          </m:rPr>
          <w:rPr>
            <w:rFonts w:ascii="Cambria Math" w:hAnsi="Cambria Math"/>
            <w:noProof/>
          </w:rPr>
          <m:t>(</m:t>
        </m:r>
        <m:sSub>
          <m:sSubPr>
            <m:ctrlPr>
              <w:rPr>
                <w:rFonts w:ascii="Cambria Math" w:hAnsi="Cambria Math"/>
              </w:rPr>
            </m:ctrlPr>
          </m:sSubPr>
          <m:e>
            <m:r>
              <w:rPr>
                <w:rFonts w:ascii="Cambria Math" w:hAnsi="Cambria Math"/>
                <w:noProof/>
              </w:rPr>
              <m:t>c</m:t>
            </m:r>
          </m:e>
          <m:sub>
            <m:r>
              <w:rPr>
                <w:rFonts w:ascii="Cambria Math" w:hAnsi="Cambria Math"/>
                <w:noProof/>
              </w:rPr>
              <m:t>t</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o</m:t>
            </m:r>
          </m:e>
          <m:sub>
            <m:r>
              <w:rPr>
                <w:rFonts w:ascii="Cambria Math" w:hAnsi="Cambria Math"/>
                <w:noProof/>
              </w:rPr>
              <m:t>t</m:t>
            </m:r>
          </m:sub>
        </m:sSub>
        <m:r>
          <m:rPr>
            <m:sty m:val="p"/>
          </m:rPr>
          <w:rPr>
            <w:rFonts w:ascii="Cambria Math" w:hAnsi="Cambria Math"/>
            <w:noProof/>
          </w:rPr>
          <m:t>=</m:t>
        </m:r>
        <m:r>
          <w:rPr>
            <w:rFonts w:ascii="Cambria Math" w:hAnsi="Cambria Math"/>
            <w:noProof/>
          </w:rPr>
          <m:t>σ</m:t>
        </m:r>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o</m:t>
            </m:r>
          </m:sub>
        </m:sSub>
        <m:sSub>
          <m:sSubPr>
            <m:ctrlPr>
              <w:rPr>
                <w:rFonts w:ascii="Cambria Math" w:hAnsi="Cambria Math"/>
              </w:rPr>
            </m:ctrlPr>
          </m:sSubPr>
          <m:e>
            <m:r>
              <w:rPr>
                <w:rFonts w:ascii="Cambria Math" w:hAnsi="Cambria Math"/>
                <w:noProof/>
              </w:rPr>
              <m:t>h</m:t>
            </m:r>
          </m:e>
          <m:sub>
            <m:r>
              <w:rPr>
                <w:rFonts w:ascii="Cambria Math" w:hAnsi="Cambria Math"/>
                <w:noProof/>
              </w:rPr>
              <m:t>t-</m:t>
            </m:r>
            <m:r>
              <m:rPr>
                <m:sty m:val="p"/>
              </m:rP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W</m:t>
            </m:r>
          </m:e>
          <m:sub>
            <m:r>
              <w:rPr>
                <w:rFonts w:ascii="Cambria Math" w:hAnsi="Cambria Math"/>
                <w:noProof/>
              </w:rPr>
              <m:t>o</m:t>
            </m:r>
          </m:sub>
        </m:sSub>
        <m:sSub>
          <m:sSubPr>
            <m:ctrlPr>
              <w:rPr>
                <w:rFonts w:ascii="Cambria Math" w:hAnsi="Cambria Math"/>
              </w:rPr>
            </m:ctrlPr>
          </m:sSubPr>
          <m:e>
            <m:r>
              <w:rPr>
                <w:rFonts w:ascii="Cambria Math" w:hAnsi="Cambria Math"/>
                <w:noProof/>
              </w:rPr>
              <m:t>x</m:t>
            </m:r>
          </m:e>
          <m:sub>
            <m:r>
              <w:rPr>
                <w:rFonts w:ascii="Cambria Math" w:hAnsi="Cambria Math"/>
                <w:noProof/>
              </w:rPr>
              <m:t>t</m:t>
            </m:r>
          </m:sub>
        </m:sSub>
        <m:r>
          <w:rPr>
            <w:rFonts w:ascii="Cambria Math" w:hAnsi="Cambria Math"/>
            <w:noProof/>
          </w:rPr>
          <m:t>+</m:t>
        </m:r>
        <m:sSub>
          <m:sSubPr>
            <m:ctrlPr>
              <w:rPr>
                <w:rFonts w:ascii="Cambria Math" w:hAnsi="Cambria Math"/>
              </w:rPr>
            </m:ctrlPr>
          </m:sSubPr>
          <m:e>
            <m:r>
              <w:rPr>
                <w:rFonts w:ascii="Cambria Math" w:hAnsi="Cambria Math"/>
                <w:noProof/>
              </w:rPr>
              <m:t>b</m:t>
            </m:r>
          </m:e>
          <m:sub>
            <m:r>
              <w:rPr>
                <w:rFonts w:ascii="Cambria Math" w:hAnsi="Cambria Math"/>
                <w:noProof/>
              </w:rPr>
              <m:t>o</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c</m:t>
            </m:r>
          </m:e>
          <m:sub>
            <m:r>
              <w:rPr>
                <w:rFonts w:ascii="Cambria Math" w:hAnsi="Cambria Math"/>
                <w:noProof/>
              </w:rPr>
              <m:t>t</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t</m:t>
            </m:r>
          </m:sub>
        </m:sSub>
        <m:r>
          <w:rPr>
            <w:rFonts w:ascii="Cambria Math" w:hAnsi="Cambria Math"/>
            <w:noProof/>
          </w:rPr>
          <m:t>×</m:t>
        </m:r>
        <m:sSub>
          <m:sSubPr>
            <m:ctrlPr>
              <w:rPr>
                <w:rFonts w:ascii="Cambria Math" w:hAnsi="Cambria Math"/>
              </w:rPr>
            </m:ctrlPr>
          </m:sSubPr>
          <m:e>
            <m:r>
              <w:rPr>
                <w:rFonts w:ascii="Cambria Math" w:hAnsi="Cambria Math"/>
                <w:noProof/>
              </w:rPr>
              <m:t>c</m:t>
            </m:r>
          </m:e>
          <m:sub>
            <m:r>
              <w:rPr>
                <w:rFonts w:ascii="Cambria Math" w:hAnsi="Cambria Math"/>
                <w:noProof/>
              </w:rPr>
              <m:t>t-</m:t>
            </m:r>
            <m:r>
              <m:rPr>
                <m:sty m:val="p"/>
              </m:rPr>
              <w:rPr>
                <w:rFonts w:ascii="Cambria Math" w:hAnsi="Cambria Math"/>
                <w:noProof/>
              </w:rPr>
              <m:t>1</m:t>
            </m:r>
          </m:sub>
        </m:sSub>
        <m:r>
          <m:rPr>
            <m:sty m:val="p"/>
          </m:rPr>
          <w:rPr>
            <w:rFonts w:ascii="Cambria Math" w:hAnsi="Cambria Math"/>
            <w:noProof/>
          </w:rPr>
          <m:t>)</m:t>
        </m:r>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noProof/>
              </w:rPr>
              <m:t>i</m:t>
            </m:r>
          </m:e>
          <m:sub>
            <m:r>
              <w:rPr>
                <w:rFonts w:ascii="Cambria Math" w:hAnsi="Cambria Math"/>
                <w:noProof/>
              </w:rPr>
              <m:t>t</m:t>
            </m:r>
          </m:sub>
        </m:sSub>
        <m:r>
          <w:rPr>
            <w:rFonts w:ascii="Cambria Math" w:hAnsi="Cambria Math"/>
            <w:noProof/>
          </w:rPr>
          <m:t>×</m:t>
        </m:r>
        <m:sSub>
          <m:sSubPr>
            <m:ctrlPr>
              <w:rPr>
                <w:rFonts w:ascii="Cambria Math" w:hAnsi="Cambria Math"/>
              </w:rPr>
            </m:ctrlPr>
          </m:sSubPr>
          <m:e>
            <m:r>
              <w:rPr>
                <w:rFonts w:ascii="Cambria Math" w:hAnsi="Cambria Math"/>
                <w:noProof/>
              </w:rPr>
              <m:t>c'</m:t>
            </m:r>
          </m:e>
          <m:sub>
            <m:r>
              <w:rPr>
                <w:rFonts w:ascii="Cambria Math" w:hAnsi="Cambria Math"/>
                <w:noProof/>
              </w:rPr>
              <m:t>t</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c'</m:t>
            </m:r>
          </m:e>
          <m:sub>
            <m:r>
              <w:rPr>
                <w:rFonts w:ascii="Cambria Math" w:hAnsi="Cambria Math"/>
                <w:noProof/>
              </w:rPr>
              <m:t>t</m:t>
            </m:r>
          </m:sub>
        </m:sSub>
        <m:r>
          <m:rPr>
            <m:sty m:val="p"/>
          </m:rPr>
          <w:rPr>
            <w:rFonts w:ascii="Cambria Math" w:hAnsi="Cambria Math"/>
            <w:noProof/>
          </w:rPr>
          <m:t>=</m:t>
        </m:r>
        <m:r>
          <w:rPr>
            <w:rFonts w:ascii="Cambria Math" w:hAnsi="Cambria Math"/>
            <w:noProof/>
          </w:rPr>
          <m:t>tanh</m:t>
        </m:r>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c</m:t>
            </m:r>
          </m:sub>
        </m:sSub>
        <m:sSub>
          <m:sSubPr>
            <m:ctrlPr>
              <w:rPr>
                <w:rFonts w:ascii="Cambria Math" w:hAnsi="Cambria Math"/>
              </w:rPr>
            </m:ctrlPr>
          </m:sSubPr>
          <m:e>
            <m:r>
              <w:rPr>
                <w:rFonts w:ascii="Cambria Math" w:hAnsi="Cambria Math"/>
                <w:noProof/>
              </w:rPr>
              <m:t>h</m:t>
            </m:r>
          </m:e>
          <m:sub>
            <m:r>
              <w:rPr>
                <w:rFonts w:ascii="Cambria Math" w:hAnsi="Cambria Math"/>
                <w:noProof/>
              </w:rPr>
              <m:t>t-</m:t>
            </m:r>
            <m:r>
              <m:rPr>
                <m:sty m:val="p"/>
              </m:rP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W</m:t>
            </m:r>
          </m:e>
          <m:sub>
            <m:r>
              <w:rPr>
                <w:rFonts w:ascii="Cambria Math" w:hAnsi="Cambria Math"/>
                <w:noProof/>
              </w:rPr>
              <m:t>c</m:t>
            </m:r>
          </m:sub>
        </m:sSub>
        <m:sSub>
          <m:sSubPr>
            <m:ctrlPr>
              <w:rPr>
                <w:rFonts w:ascii="Cambria Math" w:hAnsi="Cambria Math"/>
              </w:rPr>
            </m:ctrlPr>
          </m:sSubPr>
          <m:e>
            <m:r>
              <w:rPr>
                <w:rFonts w:ascii="Cambria Math" w:hAnsi="Cambria Math"/>
                <w:noProof/>
              </w:rPr>
              <m:t>x</m:t>
            </m:r>
          </m:e>
          <m:sub>
            <m:r>
              <w:rPr>
                <w:rFonts w:ascii="Cambria Math" w:hAnsi="Cambria Math"/>
                <w:noProof/>
              </w:rPr>
              <m:t>t</m:t>
            </m:r>
          </m:sub>
        </m:sSub>
        <m:r>
          <w:rPr>
            <w:rFonts w:ascii="Cambria Math" w:hAnsi="Cambria Math"/>
            <w:noProof/>
          </w:rPr>
          <m:t>+</m:t>
        </m:r>
        <m:sSub>
          <m:sSubPr>
            <m:ctrlPr>
              <w:rPr>
                <w:rFonts w:ascii="Cambria Math" w:hAnsi="Cambria Math"/>
              </w:rPr>
            </m:ctrlPr>
          </m:sSubPr>
          <m:e>
            <m:r>
              <w:rPr>
                <w:rFonts w:ascii="Cambria Math" w:hAnsi="Cambria Math"/>
                <w:noProof/>
              </w:rPr>
              <m:t>b</m:t>
            </m:r>
          </m:e>
          <m:sub>
            <m:r>
              <w:rPr>
                <w:rFonts w:ascii="Cambria Math" w:hAnsi="Cambria Math"/>
                <w:noProof/>
              </w:rPr>
              <m:t>c</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t</m:t>
            </m:r>
          </m:sub>
        </m:sSub>
        <m:r>
          <m:rPr>
            <m:sty m:val="p"/>
          </m:rPr>
          <w:rPr>
            <w:rFonts w:ascii="Cambria Math" w:hAnsi="Cambria Math"/>
            <w:noProof/>
          </w:rPr>
          <m:t>=</m:t>
        </m:r>
        <m:r>
          <w:rPr>
            <w:rFonts w:ascii="Cambria Math" w:hAnsi="Cambria Math"/>
            <w:noProof/>
          </w:rPr>
          <m:t>σ</m:t>
        </m:r>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f</m:t>
            </m:r>
          </m:sub>
        </m:sSub>
        <m:sSub>
          <m:sSubPr>
            <m:ctrlPr>
              <w:rPr>
                <w:rFonts w:ascii="Cambria Math" w:hAnsi="Cambria Math"/>
              </w:rPr>
            </m:ctrlPr>
          </m:sSubPr>
          <m:e>
            <m:r>
              <w:rPr>
                <w:rFonts w:ascii="Cambria Math" w:hAnsi="Cambria Math"/>
                <w:noProof/>
              </w:rPr>
              <m:t>h</m:t>
            </m:r>
          </m:e>
          <m:sub>
            <m:r>
              <w:rPr>
                <w:rFonts w:ascii="Cambria Math" w:hAnsi="Cambria Math"/>
                <w:noProof/>
              </w:rPr>
              <m:t>t-</m:t>
            </m:r>
            <m:r>
              <m:rPr>
                <m:sty m:val="p"/>
              </m:rP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W</m:t>
            </m:r>
          </m:e>
          <m:sub>
            <m:r>
              <w:rPr>
                <w:rFonts w:ascii="Cambria Math" w:hAnsi="Cambria Math"/>
                <w:noProof/>
              </w:rPr>
              <m:t>f</m:t>
            </m:r>
          </m:sub>
        </m:sSub>
        <m:sSub>
          <m:sSubPr>
            <m:ctrlPr>
              <w:rPr>
                <w:rFonts w:ascii="Cambria Math" w:hAnsi="Cambria Math"/>
              </w:rPr>
            </m:ctrlPr>
          </m:sSubPr>
          <m:e>
            <m:r>
              <w:rPr>
                <w:rFonts w:ascii="Cambria Math" w:hAnsi="Cambria Math"/>
                <w:noProof/>
              </w:rPr>
              <m:t>x</m:t>
            </m:r>
          </m:e>
          <m:sub>
            <m:r>
              <w:rPr>
                <w:rFonts w:ascii="Cambria Math" w:hAnsi="Cambria Math"/>
                <w:noProof/>
              </w:rPr>
              <m:t>t</m:t>
            </m:r>
          </m:sub>
        </m:sSub>
        <m:r>
          <w:rPr>
            <w:rFonts w:ascii="Cambria Math" w:hAnsi="Cambria Math"/>
            <w:noProof/>
          </w:rPr>
          <m:t>+</m:t>
        </m:r>
        <m:sSub>
          <m:sSubPr>
            <m:ctrlPr>
              <w:rPr>
                <w:rFonts w:ascii="Cambria Math" w:hAnsi="Cambria Math"/>
              </w:rPr>
            </m:ctrlPr>
          </m:sSubPr>
          <m:e>
            <m:r>
              <w:rPr>
                <w:rFonts w:ascii="Cambria Math" w:hAnsi="Cambria Math"/>
                <w:noProof/>
              </w:rPr>
              <m:t>b</m:t>
            </m:r>
          </m:e>
          <m:sub>
            <m:r>
              <w:rPr>
                <w:rFonts w:ascii="Cambria Math" w:hAnsi="Cambria Math"/>
                <w:noProof/>
              </w:rPr>
              <m:t>f</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i</m:t>
            </m:r>
          </m:e>
          <m:sub>
            <m:r>
              <w:rPr>
                <w:rFonts w:ascii="Cambria Math" w:hAnsi="Cambria Math"/>
                <w:noProof/>
              </w:rPr>
              <m:t>t</m:t>
            </m:r>
          </m:sub>
        </m:sSub>
        <m:r>
          <m:rPr>
            <m:sty m:val="p"/>
          </m:rPr>
          <w:rPr>
            <w:rFonts w:ascii="Cambria Math" w:hAnsi="Cambria Math"/>
            <w:noProof/>
          </w:rPr>
          <m:t>=</m:t>
        </m:r>
        <m:r>
          <w:rPr>
            <w:rFonts w:ascii="Cambria Math" w:hAnsi="Cambria Math"/>
            <w:noProof/>
          </w:rPr>
          <m:t>σ</m:t>
        </m:r>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i</m:t>
            </m:r>
          </m:sub>
        </m:sSub>
        <m:sSub>
          <m:sSubPr>
            <m:ctrlPr>
              <w:rPr>
                <w:rFonts w:ascii="Cambria Math" w:hAnsi="Cambria Math"/>
              </w:rPr>
            </m:ctrlPr>
          </m:sSubPr>
          <m:e>
            <m:r>
              <w:rPr>
                <w:rFonts w:ascii="Cambria Math" w:hAnsi="Cambria Math"/>
                <w:noProof/>
              </w:rPr>
              <m:t>h</m:t>
            </m:r>
          </m:e>
          <m:sub>
            <m:r>
              <w:rPr>
                <w:rFonts w:ascii="Cambria Math" w:hAnsi="Cambria Math"/>
                <w:noProof/>
              </w:rPr>
              <m:t>t-</m:t>
            </m:r>
            <m:r>
              <m:rPr>
                <m:sty m:val="p"/>
              </m:rP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W</m:t>
            </m:r>
          </m:e>
          <m:sub>
            <m:r>
              <w:rPr>
                <w:rFonts w:ascii="Cambria Math" w:hAnsi="Cambria Math"/>
                <w:noProof/>
              </w:rPr>
              <m:t>i</m:t>
            </m:r>
          </m:sub>
        </m:sSub>
        <m:sSub>
          <m:sSubPr>
            <m:ctrlPr>
              <w:rPr>
                <w:rFonts w:ascii="Cambria Math" w:hAnsi="Cambria Math"/>
              </w:rPr>
            </m:ctrlPr>
          </m:sSubPr>
          <m:e>
            <m:r>
              <w:rPr>
                <w:rFonts w:ascii="Cambria Math" w:hAnsi="Cambria Math"/>
                <w:noProof/>
              </w:rPr>
              <m:t>x</m:t>
            </m:r>
          </m:e>
          <m:sub>
            <m:r>
              <w:rPr>
                <w:rFonts w:ascii="Cambria Math" w:hAnsi="Cambria Math"/>
                <w:noProof/>
              </w:rPr>
              <m:t>t</m:t>
            </m:r>
          </m:sub>
        </m:sSub>
        <m:r>
          <w:rPr>
            <w:rFonts w:ascii="Cambria Math" w:hAnsi="Cambria Math"/>
            <w:noProof/>
          </w:rPr>
          <m:t>+</m:t>
        </m:r>
        <m:sSub>
          <m:sSubPr>
            <m:ctrlPr>
              <w:rPr>
                <w:rFonts w:ascii="Cambria Math" w:hAnsi="Cambria Math"/>
              </w:rPr>
            </m:ctrlPr>
          </m:sSubPr>
          <m:e>
            <m:r>
              <w:rPr>
                <w:rFonts w:ascii="Cambria Math" w:hAnsi="Cambria Math"/>
                <w:noProof/>
              </w:rPr>
              <m:t>b</m:t>
            </m:r>
          </m:e>
          <m:sub>
            <m:r>
              <w:rPr>
                <w:rFonts w:ascii="Cambria Math" w:hAnsi="Cambria Math"/>
                <w:noProof/>
              </w:rPr>
              <m:t>i</m:t>
            </m:r>
          </m:sub>
        </m:sSub>
        <m:r>
          <m:rPr>
            <m:sty m:val="p"/>
          </m:rPr>
          <w:rPr>
            <w:rFonts w:ascii="Cambria Math" w:hAnsi="Cambria Math"/>
            <w:noProof/>
          </w:rPr>
          <m:t>)</m:t>
        </m:r>
      </m:oMath>
      <w:r w:rsidR="0033379A" w:rsidRPr="0046347D">
        <w:rPr>
          <w:noProof/>
        </w:rPr>
        <w:t xml:space="preserve">, for </w:t>
      </w:r>
      <m:oMath>
        <m:r>
          <w:rPr>
            <w:rFonts w:ascii="Cambria Math" w:hAnsi="Cambria Math"/>
            <w:noProof/>
          </w:rPr>
          <m:t>t</m:t>
        </m:r>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noProof/>
          </w:rPr>
          <m:t>T</m:t>
        </m:r>
      </m:oMath>
      <w:r w:rsidR="0033379A" w:rsidRPr="0046347D">
        <w:rPr>
          <w:noProof/>
        </w:rPr>
        <w:t xml:space="preserve">, when </w:t>
      </w:r>
      <m:oMath>
        <m:r>
          <w:rPr>
            <w:rFonts w:ascii="Cambria Math" w:hAnsi="Cambria Math"/>
            <w:noProof/>
          </w:rPr>
          <m:t>U</m:t>
        </m:r>
      </m:oMath>
      <w:r w:rsidR="0033379A" w:rsidRPr="0046347D">
        <w:rPr>
          <w:noProof/>
        </w:rPr>
        <w:t xml:space="preserve"> and </w:t>
      </w:r>
      <m:oMath>
        <m:r>
          <w:rPr>
            <w:rFonts w:ascii="Cambria Math" w:hAnsi="Cambria Math"/>
            <w:noProof/>
          </w:rPr>
          <m:t>W</m:t>
        </m:r>
      </m:oMath>
      <w:r w:rsidR="0033379A" w:rsidRPr="0046347D">
        <w:rPr>
          <w:noProof/>
        </w:rPr>
        <w:t xml:space="preserve"> are weight vector parameters.</w:t>
      </w:r>
    </w:p>
    <w:p w14:paraId="1AE83EF1" w14:textId="77777777" w:rsidR="00B01511" w:rsidRDefault="00B01511" w:rsidP="000A6123">
      <w:pPr>
        <w:pStyle w:val="Heading2"/>
        <w:tabs>
          <w:tab w:val="center" w:pos="4800"/>
          <w:tab w:val="right" w:pos="9500"/>
        </w:tabs>
        <w:ind w:firstLine="0"/>
      </w:pPr>
      <w:bookmarkStart w:id="74" w:name="GrindEQpgref5f0dae553"/>
      <w:bookmarkEnd w:id="74"/>
    </w:p>
    <w:p w14:paraId="05834104" w14:textId="28388237" w:rsidR="0033379A" w:rsidRPr="0046347D" w:rsidRDefault="0033379A" w:rsidP="00B01511">
      <w:pPr>
        <w:pStyle w:val="Heading1"/>
      </w:pPr>
      <w:r w:rsidRPr="0046347D">
        <w:t>Experiments and Results</w:t>
      </w:r>
    </w:p>
    <w:p w14:paraId="1761E762" w14:textId="26EAE540" w:rsidR="0033379A" w:rsidRPr="0046347D" w:rsidRDefault="00AB3FC2" w:rsidP="000A6123">
      <w:pPr>
        <w:tabs>
          <w:tab w:val="center" w:pos="4800"/>
          <w:tab w:val="right" w:pos="9500"/>
        </w:tabs>
        <w:jc w:val="both"/>
        <w:rPr>
          <w:noProof/>
        </w:rPr>
      </w:pPr>
      <w:r>
        <w:rPr>
          <w:noProof/>
        </w:rPr>
        <w:tab/>
      </w:r>
      <w:r w:rsidR="0033379A" w:rsidRPr="0046347D">
        <w:rPr>
          <w:noProof/>
        </w:rPr>
        <w:t>Our experiments are to evaluate our proposed system both entirely and separately stagewise. To prepare and evaluate our system, 2 dedicated TFS datasets are acquired.</w:t>
      </w:r>
    </w:p>
    <w:p w14:paraId="21F66588" w14:textId="77777777" w:rsidR="0033379A" w:rsidRPr="0046347D" w:rsidRDefault="0033379A" w:rsidP="000A6123">
      <w:pPr>
        <w:tabs>
          <w:tab w:val="center" w:pos="4800"/>
          <w:tab w:val="right" w:pos="9500"/>
        </w:tabs>
        <w:jc w:val="both"/>
        <w:rPr>
          <w:noProof/>
        </w:rPr>
      </w:pPr>
    </w:p>
    <w:p w14:paraId="04A1DE76" w14:textId="08639987" w:rsidR="0033379A" w:rsidRPr="00B01511" w:rsidRDefault="0033379A" w:rsidP="00B01511">
      <w:pPr>
        <w:pStyle w:val="Heading2"/>
      </w:pPr>
      <w:r w:rsidRPr="00B01511">
        <w:t>TFS Video Dataset.</w:t>
      </w:r>
    </w:p>
    <w:p w14:paraId="50E0165B" w14:textId="162F5B12" w:rsidR="0033379A" w:rsidRPr="0046347D" w:rsidRDefault="0033379A" w:rsidP="000A6123">
      <w:pPr>
        <w:tabs>
          <w:tab w:val="center" w:pos="4800"/>
          <w:tab w:val="right" w:pos="9500"/>
        </w:tabs>
        <w:jc w:val="both"/>
        <w:rPr>
          <w:noProof/>
        </w:rPr>
      </w:pPr>
      <w:r w:rsidRPr="0046347D">
        <w:rPr>
          <w:noProof/>
        </w:rPr>
        <w:t xml:space="preserve"> </w:t>
      </w:r>
      <w:r w:rsidR="00AB3FC2">
        <w:rPr>
          <w:noProof/>
        </w:rPr>
        <w:tab/>
      </w:r>
      <w:r w:rsidRPr="0046347D">
        <w:rPr>
          <w:noProof/>
        </w:rPr>
        <w:t xml:space="preserve">The Thai Finger spelling(TFS) video dataset is collected from a professional signer. The dataset contains 212 video clips (162 clips for training and 50 clips for testing). The 212 samples are chosen from the top 200 bi-gram Thai words that most frequently appear in Thai names and some ranks may associate to multiple words. Each video shows normal pace and clear signing. Each video clip—lasts 5.37s on average at 29 fps— records a bi-alphabet Thai word—a word with exactly 2 alphabets— corresponding to </w:t>
      </w:r>
      <m:oMath>
        <m:r>
          <m:rPr>
            <m:sty m:val="p"/>
          </m:rPr>
          <w:rPr>
            <w:rFonts w:ascii="Cambria Math" w:hAnsi="Cambria Math"/>
            <w:noProof/>
          </w:rPr>
          <m:t>2∼6</m:t>
        </m:r>
      </m:oMath>
      <w:r w:rsidRPr="0046347D">
        <w:rPr>
          <w:noProof/>
        </w:rPr>
        <w:t xml:space="preserve"> TFS signs. The first alphabet lasts 0.3-0.8s on average. The second alphabet lasts 0.68-1.1s on average. Annotation has been marked on video frames for TFS signs as well as non-signs. This dataset is intended for alphabet separation, sign-sequence classification, and the evaluation of the entire system.</w:t>
      </w:r>
    </w:p>
    <w:p w14:paraId="3FC67175" w14:textId="77777777" w:rsidR="0033379A" w:rsidRPr="0046347D" w:rsidRDefault="0033379A" w:rsidP="000A6123">
      <w:pPr>
        <w:tabs>
          <w:tab w:val="center" w:pos="4800"/>
          <w:tab w:val="right" w:pos="9500"/>
        </w:tabs>
        <w:jc w:val="both"/>
        <w:rPr>
          <w:noProof/>
        </w:rPr>
      </w:pPr>
    </w:p>
    <w:p w14:paraId="3AFB6B86" w14:textId="31C58F8A" w:rsidR="0033379A" w:rsidRPr="0046347D" w:rsidRDefault="00AB3FC2" w:rsidP="00B01511">
      <w:pPr>
        <w:pStyle w:val="Heading2"/>
        <w:ind w:firstLine="0"/>
      </w:pPr>
      <w:r>
        <w:tab/>
      </w:r>
      <w:r w:rsidR="0033379A" w:rsidRPr="0046347D">
        <w:t>TFS Image Dataset.</w:t>
      </w:r>
    </w:p>
    <w:p w14:paraId="5A58BB3C" w14:textId="03207E59" w:rsidR="0033379A" w:rsidRPr="0046347D" w:rsidRDefault="0033379A" w:rsidP="000A6123">
      <w:pPr>
        <w:tabs>
          <w:tab w:val="center" w:pos="4800"/>
          <w:tab w:val="right" w:pos="9500"/>
        </w:tabs>
        <w:jc w:val="both"/>
        <w:rPr>
          <w:noProof/>
        </w:rPr>
      </w:pPr>
      <w:r w:rsidRPr="0046347D">
        <w:rPr>
          <w:noProof/>
        </w:rPr>
        <w:t xml:space="preserve"> </w:t>
      </w:r>
      <w:r w:rsidR="00AB3FC2">
        <w:rPr>
          <w:noProof/>
        </w:rPr>
        <w:tab/>
      </w:r>
      <w:r w:rsidRPr="0046347D">
        <w:rPr>
          <w:noProof/>
        </w:rPr>
        <w:t xml:space="preserve">The image dataset is collected from 12 signers. It contains all 25 hand sign classes. Each sign class is posed 5 times by each signer that makes it to </w:t>
      </w:r>
      <m:oMath>
        <m:r>
          <m:rPr>
            <m:sty m:val="p"/>
          </m:rPr>
          <w:rPr>
            <w:rFonts w:ascii="Cambria Math" w:hAnsi="Cambria Math"/>
            <w:noProof/>
          </w:rPr>
          <m:t>12</m:t>
        </m:r>
        <m:r>
          <w:rPr>
            <w:rFonts w:ascii="Cambria Math" w:hAnsi="Cambria Math"/>
            <w:noProof/>
          </w:rPr>
          <m:t>×</m:t>
        </m:r>
        <m:r>
          <m:rPr>
            <m:sty m:val="p"/>
          </m:rPr>
          <w:rPr>
            <w:rFonts w:ascii="Cambria Math" w:hAnsi="Cambria Math"/>
            <w:noProof/>
          </w:rPr>
          <m:t>25</m:t>
        </m:r>
        <m:r>
          <w:rPr>
            <w:rFonts w:ascii="Cambria Math" w:hAnsi="Cambria Math"/>
            <w:noProof/>
          </w:rPr>
          <m:t>×</m:t>
        </m:r>
        <m:r>
          <m:rPr>
            <m:sty m:val="p"/>
          </m:rPr>
          <w:rPr>
            <w:rFonts w:ascii="Cambria Math" w:hAnsi="Cambria Math"/>
            <w:noProof/>
          </w:rPr>
          <m:t>5=1,500</m:t>
        </m:r>
      </m:oMath>
      <w:r w:rsidRPr="0046347D">
        <w:rPr>
          <w:noProof/>
        </w:rPr>
        <w:t xml:space="preserve"> original images, before being augmented to 30,000 images. The 15,000 images are used for training set and the remainings are used for the test set. The image dataset is intended for development and stagewise evaluation of the sign recognition stage.</w:t>
      </w:r>
    </w:p>
    <w:p w14:paraId="1913D88C" w14:textId="77777777" w:rsidR="0033379A" w:rsidRPr="0046347D" w:rsidRDefault="0033379A" w:rsidP="000A6123">
      <w:pPr>
        <w:tabs>
          <w:tab w:val="center" w:pos="4800"/>
          <w:tab w:val="right" w:pos="9500"/>
        </w:tabs>
        <w:jc w:val="both"/>
        <w:rPr>
          <w:noProof/>
        </w:rPr>
      </w:pPr>
    </w:p>
    <w:p w14:paraId="29672DFB" w14:textId="109BCE50" w:rsidR="0033379A" w:rsidRPr="0046347D" w:rsidRDefault="00AB3FC2" w:rsidP="00B01511">
      <w:pPr>
        <w:pStyle w:val="Heading2"/>
        <w:ind w:firstLine="0"/>
      </w:pPr>
      <w:r>
        <w:tab/>
      </w:r>
      <w:r w:rsidR="0033379A" w:rsidRPr="0046347D">
        <w:t>Experiment Setting.</w:t>
      </w:r>
    </w:p>
    <w:p w14:paraId="765BB5B8" w14:textId="336EE86B" w:rsidR="0033379A" w:rsidRPr="0046347D" w:rsidRDefault="0033379A" w:rsidP="000A6123">
      <w:pPr>
        <w:tabs>
          <w:tab w:val="center" w:pos="4800"/>
          <w:tab w:val="right" w:pos="9500"/>
        </w:tabs>
        <w:jc w:val="both"/>
        <w:rPr>
          <w:noProof/>
        </w:rPr>
      </w:pPr>
      <w:r w:rsidRPr="0046347D">
        <w:rPr>
          <w:noProof/>
        </w:rPr>
        <w:t xml:space="preserve"> </w:t>
      </w:r>
      <w:r w:rsidR="00AB3FC2">
        <w:rPr>
          <w:noProof/>
        </w:rPr>
        <w:tab/>
      </w:r>
      <w:r w:rsidRPr="0046347D">
        <w:rPr>
          <w:noProof/>
        </w:rPr>
        <w:t>The experiments explore various combinations of approaches. Stagewise, the sign-recognition</w:t>
      </w:r>
      <w:r w:rsidR="00BA6D2A">
        <w:rPr>
          <w:noProof/>
        </w:rPr>
        <w:t xml:space="preserve"> </w:t>
      </w:r>
      <w:r w:rsidRPr="0046347D">
        <w:rPr>
          <w:noProof/>
        </w:rPr>
        <w:t xml:space="preserve">(SR) stage is implemented by CNN with configurations as [1]. The CNN, whose structure is shown in </w:t>
      </w:r>
      <w:r w:rsidR="008253CA" w:rsidRPr="008253CA">
        <w:rPr>
          <w:noProof/>
        </w:rPr>
        <w:fldChar w:fldCharType="begin"/>
      </w:r>
      <w:r w:rsidR="008253CA" w:rsidRPr="008253CA">
        <w:rPr>
          <w:noProof/>
        </w:rPr>
        <w:instrText xml:space="preserve"> REF _Ref45803697 \h  \* MERGEFORMAT </w:instrText>
      </w:r>
      <w:r w:rsidR="008253CA" w:rsidRPr="008253CA">
        <w:rPr>
          <w:noProof/>
        </w:rPr>
      </w:r>
      <w:r w:rsidR="008253CA" w:rsidRPr="008253CA">
        <w:rPr>
          <w:noProof/>
        </w:rPr>
        <w:fldChar w:fldCharType="separate"/>
      </w:r>
      <w:r w:rsidR="008253CA" w:rsidRPr="008253CA">
        <w:t xml:space="preserve">Figure </w:t>
      </w:r>
      <w:r w:rsidR="008253CA" w:rsidRPr="008253CA">
        <w:rPr>
          <w:noProof/>
        </w:rPr>
        <w:t>4</w:t>
      </w:r>
      <w:r w:rsidR="008253CA" w:rsidRPr="008253CA">
        <w:rPr>
          <w:noProof/>
        </w:rPr>
        <w:fldChar w:fldCharType="end"/>
      </w:r>
      <w:r w:rsidRPr="008253CA">
        <w:rPr>
          <w:noProof/>
        </w:rPr>
        <w:t xml:space="preserve">, </w:t>
      </w:r>
      <w:r w:rsidRPr="0046347D">
        <w:rPr>
          <w:noProof/>
        </w:rPr>
        <w:t xml:space="preserve">is trained with TFS image dataset. Five approaches—HM, D1, D2T, D2M, and D2S— are investigated for ALS stage. HM uses sigma of 10. D2M uses 3-frame MAV. The HM and D1 use single threshold, i.e., </w:t>
      </w:r>
      <m:oMath>
        <m:sSub>
          <m:sSubPr>
            <m:ctrlPr>
              <w:rPr>
                <w:rFonts w:ascii="Cambria Math" w:hAnsi="Cambria Math"/>
              </w:rPr>
            </m:ctrlPr>
          </m:sSubPr>
          <m:e>
            <m:r>
              <w:rPr>
                <w:rFonts w:ascii="Cambria Math" w:hAnsi="Cambria Math"/>
                <w:noProof/>
              </w:rPr>
              <m:t>τ</m:t>
            </m:r>
          </m:e>
          <m:sub>
            <m:r>
              <w:rPr>
                <w:rFonts w:ascii="Cambria Math" w:hAnsi="Cambria Math"/>
                <w:noProof/>
              </w:rPr>
              <m:t>hm</m:t>
            </m:r>
          </m:sub>
        </m:sSub>
        <m:r>
          <m:rPr>
            <m:sty m:val="p"/>
          </m:rPr>
          <w:rPr>
            <w:rFonts w:ascii="Cambria Math" w:hAnsi="Cambria Math"/>
            <w:noProof/>
          </w:rPr>
          <m:t>=4.63</m:t>
        </m:r>
      </m:oMath>
      <w:r w:rsidRPr="0046347D">
        <w:rPr>
          <w:noProof/>
        </w:rPr>
        <w:t xml:space="preserve"> and </w:t>
      </w:r>
      <m:oMath>
        <m:sSub>
          <m:sSubPr>
            <m:ctrlPr>
              <w:rPr>
                <w:rFonts w:ascii="Cambria Math" w:hAnsi="Cambria Math"/>
              </w:rPr>
            </m:ctrlPr>
          </m:sSubPr>
          <m:e>
            <m:r>
              <w:rPr>
                <w:rFonts w:ascii="Cambria Math" w:hAnsi="Cambria Math"/>
                <w:noProof/>
              </w:rPr>
              <m:t>τ</m:t>
            </m:r>
          </m:e>
          <m:sub>
            <m:r>
              <w:rPr>
                <w:rFonts w:ascii="Cambria Math" w:hAnsi="Cambria Math"/>
                <w:noProof/>
              </w:rPr>
              <m:t>d</m:t>
            </m:r>
          </m:sub>
        </m:sSub>
        <m:r>
          <m:rPr>
            <m:sty m:val="p"/>
          </m:rPr>
          <w:rPr>
            <w:rFonts w:ascii="Cambria Math" w:hAnsi="Cambria Math"/>
            <w:noProof/>
          </w:rPr>
          <m:t>=6.5</m:t>
        </m:r>
      </m:oMath>
      <w:r w:rsidRPr="0046347D">
        <w:rPr>
          <w:noProof/>
        </w:rPr>
        <w:t xml:space="preserve">, respectively. The double thresholds of </w:t>
      </w:r>
      <m:oMath>
        <m:sSub>
          <m:sSubPr>
            <m:ctrlPr>
              <w:rPr>
                <w:rFonts w:ascii="Cambria Math" w:hAnsi="Cambria Math"/>
              </w:rPr>
            </m:ctrlPr>
          </m:sSubPr>
          <m:e>
            <m:r>
              <w:rPr>
                <w:rFonts w:ascii="Cambria Math" w:hAnsi="Cambria Math"/>
                <w:noProof/>
              </w:rPr>
              <m:t>τ</m:t>
            </m:r>
          </m:e>
          <m:sub>
            <m:r>
              <w:rPr>
                <w:rFonts w:ascii="Cambria Math" w:hAnsi="Cambria Math"/>
                <w:noProof/>
              </w:rPr>
              <m:t>l</m:t>
            </m:r>
          </m:sub>
        </m:sSub>
        <m:r>
          <m:rPr>
            <m:sty m:val="p"/>
          </m:rPr>
          <w:rPr>
            <w:rFonts w:ascii="Cambria Math" w:hAnsi="Cambria Math"/>
            <w:noProof/>
          </w:rPr>
          <m:t>=4.2</m:t>
        </m:r>
      </m:oMath>
      <w:r w:rsidRPr="0046347D">
        <w:rPr>
          <w:noProof/>
        </w:rPr>
        <w:t xml:space="preserve"> and </w:t>
      </w:r>
      <m:oMath>
        <m:sSub>
          <m:sSubPr>
            <m:ctrlPr>
              <w:rPr>
                <w:rFonts w:ascii="Cambria Math" w:hAnsi="Cambria Math"/>
              </w:rPr>
            </m:ctrlPr>
          </m:sSubPr>
          <m:e>
            <m:r>
              <w:rPr>
                <w:rFonts w:ascii="Cambria Math" w:hAnsi="Cambria Math"/>
                <w:noProof/>
              </w:rPr>
              <m:t>τ</m:t>
            </m:r>
          </m:e>
          <m:sub>
            <m:r>
              <w:rPr>
                <w:rFonts w:ascii="Cambria Math" w:hAnsi="Cambria Math"/>
                <w:noProof/>
              </w:rPr>
              <m:t>u</m:t>
            </m:r>
          </m:sub>
        </m:sSub>
        <m:r>
          <m:rPr>
            <m:sty m:val="p"/>
          </m:rPr>
          <w:rPr>
            <w:rFonts w:ascii="Cambria Math" w:hAnsi="Cambria Math"/>
            <w:noProof/>
          </w:rPr>
          <m:t>=6.5</m:t>
        </m:r>
      </m:oMath>
      <w:r w:rsidRPr="0046347D">
        <w:rPr>
          <w:noProof/>
        </w:rPr>
        <w:t xml:space="preserve"> are applied to D2T and D2M. The double thresholds of </w:t>
      </w:r>
      <m:oMath>
        <m:sSub>
          <m:sSubPr>
            <m:ctrlPr>
              <w:rPr>
                <w:rFonts w:ascii="Cambria Math" w:hAnsi="Cambria Math"/>
              </w:rPr>
            </m:ctrlPr>
          </m:sSubPr>
          <m:e>
            <m:r>
              <w:rPr>
                <w:rFonts w:ascii="Cambria Math" w:hAnsi="Cambria Math"/>
                <w:noProof/>
              </w:rPr>
              <m:t>τ</m:t>
            </m:r>
          </m:e>
          <m:sub>
            <m:r>
              <w:rPr>
                <w:rFonts w:ascii="Cambria Math" w:hAnsi="Cambria Math"/>
                <w:noProof/>
              </w:rPr>
              <m:t>l</m:t>
            </m:r>
          </m:sub>
        </m:sSub>
        <m:r>
          <m:rPr>
            <m:sty m:val="p"/>
          </m:rPr>
          <w:rPr>
            <w:rFonts w:ascii="Cambria Math" w:hAnsi="Cambria Math"/>
            <w:noProof/>
          </w:rPr>
          <m:t>=6.5</m:t>
        </m:r>
      </m:oMath>
      <w:r w:rsidRPr="0046347D">
        <w:rPr>
          <w:noProof/>
        </w:rPr>
        <w:t xml:space="preserve"> and </w:t>
      </w:r>
      <m:oMath>
        <m:sSub>
          <m:sSubPr>
            <m:ctrlPr>
              <w:rPr>
                <w:rFonts w:ascii="Cambria Math" w:hAnsi="Cambria Math"/>
              </w:rPr>
            </m:ctrlPr>
          </m:sSubPr>
          <m:e>
            <m:r>
              <w:rPr>
                <w:rFonts w:ascii="Cambria Math" w:hAnsi="Cambria Math"/>
                <w:noProof/>
              </w:rPr>
              <m:t>τ</m:t>
            </m:r>
          </m:e>
          <m:sub>
            <m:r>
              <w:rPr>
                <w:rFonts w:ascii="Cambria Math" w:hAnsi="Cambria Math"/>
                <w:noProof/>
              </w:rPr>
              <m:t>u</m:t>
            </m:r>
          </m:sub>
        </m:sSub>
        <m:r>
          <m:rPr>
            <m:sty m:val="p"/>
          </m:rPr>
          <w:rPr>
            <w:rFonts w:ascii="Cambria Math" w:hAnsi="Cambria Math"/>
            <w:noProof/>
          </w:rPr>
          <m:t>=11.22</m:t>
        </m:r>
      </m:oMath>
      <w:r w:rsidRPr="0046347D">
        <w:rPr>
          <w:noProof/>
        </w:rPr>
        <w:t xml:space="preserve"> are applied to D2S. The effects of frame smoothing on alphabet-separation results are also examined on 2 options, i.e., no frame smoothing and frame smoothing with a hyperparameter </w:t>
      </w:r>
      <m:oMath>
        <m:r>
          <w:rPr>
            <w:rFonts w:ascii="Cambria Math" w:hAnsi="Cambria Math"/>
            <w:noProof/>
          </w:rPr>
          <m:t>s</m:t>
        </m:r>
      </m:oMath>
      <w:r w:rsidRPr="0046347D">
        <w:rPr>
          <w:noProof/>
        </w:rPr>
        <w:t xml:space="preserve"> is 5. The sign-sequence-classification(SSC) stage is implemented by one-hidden-layer LSTM. Five alternatives of LSTM have been assessed, i.e., LSTM with 2, LSTM with 28, LSTM with 56, LSTM with 128, and LSTM with 256 hidden nodes.</w:t>
      </w:r>
    </w:p>
    <w:p w14:paraId="3757553F" w14:textId="77777777" w:rsidR="0033379A" w:rsidRPr="0046347D" w:rsidRDefault="0033379A" w:rsidP="000A6123">
      <w:pPr>
        <w:tabs>
          <w:tab w:val="center" w:pos="4800"/>
          <w:tab w:val="right" w:pos="9500"/>
        </w:tabs>
        <w:jc w:val="both"/>
        <w:rPr>
          <w:noProof/>
        </w:rPr>
      </w:pPr>
      <w:r w:rsidRPr="0046347D">
        <w:rPr>
          <w:noProof/>
        </w:rPr>
        <w:t>In addition, our experiment investigates 4 alternatives of how SR and SSC stages are connected as discussed in 2: LO using one-hot coding is straight forward. Our experiment uses LE with the embedding vector of size 56. PV using a penultimate vector of SR stage is also straight forward. FV uses the last convolution layer of the SR stage as an input of the SSC stage. Evaluation of SSC and the entire system was repeated 5 times.</w:t>
      </w:r>
    </w:p>
    <w:p w14:paraId="2C6E200A" w14:textId="024781B6" w:rsidR="0033379A" w:rsidRPr="0046347D" w:rsidRDefault="007D114C" w:rsidP="000A6123">
      <w:pPr>
        <w:tabs>
          <w:tab w:val="center" w:pos="4800"/>
          <w:tab w:val="right" w:pos="9500"/>
        </w:tabs>
        <w:jc w:val="both"/>
        <w:rPr>
          <w:noProof/>
        </w:rPr>
      </w:pPr>
      <w:r>
        <w:rPr>
          <w:noProof/>
        </w:rPr>
        <w:tab/>
      </w:r>
      <w:r w:rsidR="0033379A" w:rsidRPr="0046347D">
        <w:rPr>
          <w:noProof/>
        </w:rPr>
        <w:t>We have also employed a rule-based approach as a baseline (</w:t>
      </w:r>
      <w:r w:rsidR="008253CA" w:rsidRPr="008253CA">
        <w:rPr>
          <w:noProof/>
        </w:rPr>
        <w:fldChar w:fldCharType="begin"/>
      </w:r>
      <w:r w:rsidR="008253CA" w:rsidRPr="008253CA">
        <w:rPr>
          <w:noProof/>
        </w:rPr>
        <w:instrText xml:space="preserve"> REF _Ref45803705 \h  \* MERGEFORMAT </w:instrText>
      </w:r>
      <w:r w:rsidR="008253CA" w:rsidRPr="008253CA">
        <w:rPr>
          <w:noProof/>
        </w:rPr>
      </w:r>
      <w:r w:rsidR="008253CA" w:rsidRPr="008253CA">
        <w:rPr>
          <w:noProof/>
        </w:rPr>
        <w:fldChar w:fldCharType="separate"/>
      </w:r>
      <w:r w:rsidR="008253CA" w:rsidRPr="008253CA">
        <w:t xml:space="preserve">Figure </w:t>
      </w:r>
      <w:r w:rsidR="008253CA" w:rsidRPr="008253CA">
        <w:rPr>
          <w:noProof/>
        </w:rPr>
        <w:t>2</w:t>
      </w:r>
      <w:r w:rsidR="008253CA" w:rsidRPr="008253CA">
        <w:rPr>
          <w:noProof/>
        </w:rPr>
        <w:fldChar w:fldCharType="end"/>
      </w:r>
      <w:r w:rsidR="0033379A" w:rsidRPr="0046347D">
        <w:rPr>
          <w:noProof/>
        </w:rPr>
        <w:t xml:space="preserve">) to have others compared against. The rule-based approach employs CNN—the same structure and weights as one using by other approaches—to provide a sequence of input signs from a video clip. Then, the sequence of input signs is translated to a Thai word—a sequence of Thai alphabets using prespecified rules. The rules are that (1) a subsequence of consecutive signs of the same label whose length is longer than a prespecified number </w:t>
      </w:r>
      <m:oMath>
        <m:sSub>
          <m:sSubPr>
            <m:ctrlPr>
              <w:rPr>
                <w:rFonts w:ascii="Cambria Math" w:hAnsi="Cambria Math"/>
              </w:rPr>
            </m:ctrlPr>
          </m:sSubPr>
          <m:e>
            <m:r>
              <w:rPr>
                <w:rFonts w:ascii="Cambria Math" w:hAnsi="Cambria Math"/>
                <w:noProof/>
              </w:rPr>
              <m:t>N</m:t>
            </m:r>
          </m:e>
          <m:sub>
            <m:r>
              <w:rPr>
                <w:rFonts w:ascii="Cambria Math" w:hAnsi="Cambria Math"/>
                <w:noProof/>
              </w:rPr>
              <m:t>b</m:t>
            </m:r>
          </m:sub>
        </m:sSub>
      </m:oMath>
      <w:r w:rsidR="0033379A" w:rsidRPr="0046347D">
        <w:rPr>
          <w:noProof/>
        </w:rPr>
        <w:t xml:space="preserve"> (</w:t>
      </w:r>
      <m:oMath>
        <m:sSub>
          <m:sSubPr>
            <m:ctrlPr>
              <w:rPr>
                <w:rFonts w:ascii="Cambria Math" w:hAnsi="Cambria Math"/>
              </w:rPr>
            </m:ctrlPr>
          </m:sSubPr>
          <m:e>
            <m:r>
              <w:rPr>
                <w:rFonts w:ascii="Cambria Math" w:hAnsi="Cambria Math"/>
                <w:noProof/>
              </w:rPr>
              <m:t>N</m:t>
            </m:r>
          </m:e>
          <m:sub>
            <m:r>
              <w:rPr>
                <w:rFonts w:ascii="Cambria Math" w:hAnsi="Cambria Math"/>
                <w:noProof/>
              </w:rPr>
              <m:t>b</m:t>
            </m:r>
          </m:sub>
        </m:sSub>
        <m:r>
          <m:rPr>
            <m:sty m:val="p"/>
          </m:rPr>
          <w:rPr>
            <w:rFonts w:ascii="Cambria Math" w:hAnsi="Cambria Math"/>
            <w:noProof/>
          </w:rPr>
          <m:t>=5</m:t>
        </m:r>
      </m:oMath>
      <w:r w:rsidR="0033379A" w:rsidRPr="0046347D">
        <w:rPr>
          <w:noProof/>
        </w:rPr>
        <w:t xml:space="preserve"> in our experiment) will be transcribed as an output sign of that label; otherwise the subsequence is ignored; (2) to translate from the output signs to the corresponding alphabet, a sequence of output signs is greedy-wise matched to the signs-to-alphabet mapping table. Noted that, there are some alphabets corresponding to single sign and some alphabets corresponding to series of multiple signs.</w:t>
      </w:r>
    </w:p>
    <w:p w14:paraId="17CFE46B" w14:textId="77777777" w:rsidR="0033379A" w:rsidRPr="0046347D" w:rsidRDefault="0033379A" w:rsidP="000A6123">
      <w:pPr>
        <w:tabs>
          <w:tab w:val="center" w:pos="4800"/>
          <w:tab w:val="right" w:pos="9500"/>
        </w:tabs>
        <w:jc w:val="both"/>
        <w:rPr>
          <w:noProof/>
        </w:rPr>
      </w:pPr>
      <w:r w:rsidRPr="0046347D">
        <w:rPr>
          <w:noProof/>
        </w:rPr>
        <w:t>The base-line greedy scheme is to map the output-sign sequence to alphabets such that the mapping proceeds from the beginning of the sequence and tries to match the longest subsequence possible; then proceeds along the sequence to the position after the matched subsequence until the sequence is exhausted. When no match is possible even for the shortest subsequence (length 1) the subsequence is discarded and the translation proceeds to the position after.</w:t>
      </w:r>
    </w:p>
    <w:p w14:paraId="1D7AACF9" w14:textId="77777777" w:rsidR="0033379A" w:rsidRPr="0046347D" w:rsidRDefault="0033379A" w:rsidP="000A6123">
      <w:pPr>
        <w:tabs>
          <w:tab w:val="center" w:pos="4800"/>
          <w:tab w:val="right" w:pos="9500"/>
        </w:tabs>
        <w:jc w:val="both"/>
        <w:rPr>
          <w:noProof/>
        </w:rPr>
      </w:pPr>
    </w:p>
    <w:p w14:paraId="064A869B" w14:textId="2B4C6602" w:rsidR="0033379A" w:rsidRPr="0046347D" w:rsidRDefault="0033379A" w:rsidP="00B01511">
      <w:pPr>
        <w:pStyle w:val="Heading1"/>
        <w:rPr>
          <w:noProof/>
        </w:rPr>
      </w:pPr>
      <w:r w:rsidRPr="0046347D">
        <w:rPr>
          <w:noProof/>
        </w:rPr>
        <w:t>Evaluation.</w:t>
      </w:r>
    </w:p>
    <w:p w14:paraId="3B9242CC" w14:textId="0CDA76D6" w:rsidR="0033379A" w:rsidRPr="0046347D" w:rsidRDefault="0033379A" w:rsidP="000A6123">
      <w:pPr>
        <w:tabs>
          <w:tab w:val="center" w:pos="4800"/>
          <w:tab w:val="right" w:pos="9500"/>
        </w:tabs>
        <w:jc w:val="both"/>
        <w:rPr>
          <w:noProof/>
        </w:rPr>
      </w:pPr>
      <w:r w:rsidRPr="0046347D">
        <w:rPr>
          <w:noProof/>
        </w:rPr>
        <w:t xml:space="preserve"> </w:t>
      </w:r>
      <w:r w:rsidR="00B01511">
        <w:rPr>
          <w:noProof/>
        </w:rPr>
        <w:tab/>
      </w:r>
      <w:r w:rsidRPr="0046347D">
        <w:rPr>
          <w:noProof/>
        </w:rPr>
        <w:t>Alphabet Error Rate (AER) is used as a metrics for the entire system assessment. Inspired by Word Error Rate (WER)</w:t>
      </w:r>
      <w:r w:rsidR="0066755E">
        <w:rPr>
          <w:noProof/>
        </w:rPr>
        <w:fldChar w:fldCharType="begin"/>
      </w:r>
      <w:r w:rsidR="0066755E">
        <w:rPr>
          <w:noProof/>
        </w:rPr>
        <w:instrText xml:space="preserve"> ADDIN ZOTERO_ITEM CSL_CITATION {"citationID":"6Ji6jQU5","properties":{"formattedCitation":"[22]","plainCitation":"[22]","noteIndex":0},"citationItems":[{"id":1081,"uris":["http://zotero.org/users/3310922/items/GAEIZBRF"],"uri":["http://zotero.org/users/3310922/items/GAEIZBRF"],"itemData":{"id":1081,"type":"article-journal","abstract":"Accurate phonetic transcription of proper nouns can be an important resource for commercial applications that embed speech technologies, such as audio indexing and vocal phone directory lookup. However, an accurate phonetic transcription is more difficult to obtain for proper nouns than for regular words. Indeed, phonetic transcription of a proper noun depends on both the origin of the speaker pronouncing it and the origin of the proper noun itself. This work proposes a method that allows the extraction of phonetic transcriptions of proper nouns using actual utterances of those proper nouns, thus yielding transcriptions based on practical use instead of mere pronunciation rules. The proposed method consists in a process that first extracts phonetic transcriptions, and then iteratively filters them. In order to initialize the process, an alignment dictionary is used to detect word boundaries. A rule-based grapheme-to-phoneme generator (LIA-PHON), a knowledge-based approach (JSM), and a Statistical Machine Translation based system were evaluated for this alignment. As a result, compared to our reference dictionary (BDLEX supplemented by LIA-PHON for missing words) on the ESTER 1 French broadcast news corpus, we were able to significantly decrease the Word Error Rate (WER) on segments of speech with proper nouns, without negatively affecting the WER on the rest of the corpus. © 2014 Elsevier Ltd.","container-title":"Computer Speech and Language","ISSN":"10958363","issue":"4","note":"Citation Key: Laurent2014\npublisher: Academic Press\ntex.tauthor: Laurent, Antoine and Meignier, Sylvain and Deléglise, Paul","page":"979–996","title":"Improving recognition of proper nouns in ASR through generating and filtering phonetic transcriptions","volume":"28","author":[{"family":"Laurent","given":"Antoine"},{"family":"al.","given":"et"}],"issued":{"date-parts":[["2014"]]}}}],"schema":"https://github.com/citation-style-language/schema/raw/master/csl-citation.json"} </w:instrText>
      </w:r>
      <w:r w:rsidR="0066755E">
        <w:rPr>
          <w:noProof/>
        </w:rPr>
        <w:fldChar w:fldCharType="separate"/>
      </w:r>
      <w:r w:rsidR="0066755E" w:rsidRPr="0066755E">
        <w:t>[22]</w:t>
      </w:r>
      <w:r w:rsidR="0066755E">
        <w:rPr>
          <w:noProof/>
        </w:rPr>
        <w:fldChar w:fldCharType="end"/>
      </w:r>
      <w:r w:rsidRPr="0046347D">
        <w:rPr>
          <w:noProof/>
        </w:rPr>
        <w:t>, AER measures the minimum number operation, i.e., substitution, deletion, and insertion to make a word under evaluation match the reference. The AER is calculated as follows:</w:t>
      </w:r>
      <m:oMath>
        <m:r>
          <w:rPr>
            <w:rFonts w:ascii="Cambria Math" w:hAnsi="Cambria Math"/>
            <w:noProof/>
          </w:rPr>
          <m:t>AER</m:t>
        </m:r>
        <m:r>
          <m:rPr>
            <m:sty m:val="p"/>
          </m:rPr>
          <w:rPr>
            <w:rFonts w:ascii="Cambria Math" w:hAnsi="Cambria Math"/>
            <w:noProof/>
          </w:rPr>
          <m:t>=</m:t>
        </m:r>
        <m:f>
          <m:fPr>
            <m:ctrlPr>
              <w:rPr>
                <w:rFonts w:ascii="Cambria Math" w:hAnsi="Cambria Math"/>
              </w:rPr>
            </m:ctrlPr>
          </m:fPr>
          <m:num>
            <m:r>
              <w:rPr>
                <w:rFonts w:ascii="Cambria Math" w:hAnsi="Cambria Math"/>
                <w:noProof/>
              </w:rPr>
              <m:t>S+D+I</m:t>
            </m:r>
          </m:num>
          <m:den>
            <m:r>
              <w:rPr>
                <w:rFonts w:ascii="Cambria Math" w:hAnsi="Cambria Math"/>
                <w:noProof/>
              </w:rPr>
              <m:t>N</m:t>
            </m:r>
          </m:den>
        </m:f>
      </m:oMath>
      <w:r w:rsidRPr="0046347D">
        <w:rPr>
          <w:noProof/>
        </w:rPr>
        <w:t xml:space="preserve">, where </w:t>
      </w:r>
      <m:oMath>
        <m:r>
          <w:rPr>
            <w:rFonts w:ascii="Cambria Math" w:hAnsi="Cambria Math"/>
            <w:noProof/>
          </w:rPr>
          <m:t>S</m:t>
        </m:r>
      </m:oMath>
      <w:r w:rsidRPr="0046347D">
        <w:rPr>
          <w:noProof/>
        </w:rPr>
        <w:t xml:space="preserve"> is a number of substituted alphabets; </w:t>
      </w:r>
      <m:oMath>
        <m:r>
          <w:rPr>
            <w:rFonts w:ascii="Cambria Math" w:hAnsi="Cambria Math"/>
            <w:noProof/>
          </w:rPr>
          <m:t>D</m:t>
        </m:r>
      </m:oMath>
      <w:r w:rsidRPr="0046347D">
        <w:rPr>
          <w:noProof/>
        </w:rPr>
        <w:t xml:space="preserve"> is a number of deleted alphabets; </w:t>
      </w:r>
      <m:oMath>
        <m:r>
          <w:rPr>
            <w:rFonts w:ascii="Cambria Math" w:hAnsi="Cambria Math"/>
            <w:noProof/>
          </w:rPr>
          <m:t>I</m:t>
        </m:r>
      </m:oMath>
      <w:r w:rsidRPr="0046347D">
        <w:rPr>
          <w:noProof/>
        </w:rPr>
        <w:t xml:space="preserve"> is a number of inserted alphabets and </w:t>
      </w:r>
      <m:oMath>
        <m:r>
          <w:rPr>
            <w:rFonts w:ascii="Cambria Math" w:hAnsi="Cambria Math"/>
            <w:noProof/>
          </w:rPr>
          <m:t>N</m:t>
        </m:r>
      </m:oMath>
      <w:r w:rsidRPr="0046347D">
        <w:rPr>
          <w:noProof/>
        </w:rPr>
        <w:t xml:space="preserve"> is a total number of alphabets in the reference word.</w:t>
      </w:r>
      <w:r w:rsidR="00B01511">
        <w:rPr>
          <w:noProof/>
        </w:rPr>
        <w:t xml:space="preserve"> </w:t>
      </w:r>
      <w:r w:rsidRPr="0046347D">
        <w:rPr>
          <w:noProof/>
        </w:rPr>
        <w:t>Stagewise, the sign-recognition stage is tested on the image dataset for its accuracy. The ALS and SSC stages are tested on the video dataset for their F-score and accuracy, respectively.</w:t>
      </w:r>
    </w:p>
    <w:p w14:paraId="75195576" w14:textId="77777777" w:rsidR="0033379A" w:rsidRPr="0046347D" w:rsidRDefault="0033379A" w:rsidP="000A6123">
      <w:pPr>
        <w:tabs>
          <w:tab w:val="center" w:pos="4800"/>
          <w:tab w:val="right" w:pos="9500"/>
        </w:tabs>
        <w:jc w:val="both"/>
        <w:rPr>
          <w:noProof/>
        </w:rPr>
      </w:pPr>
    </w:p>
    <w:p w14:paraId="67F08966" w14:textId="5FE9BB73" w:rsidR="0033379A" w:rsidRPr="0046347D" w:rsidRDefault="00B01511" w:rsidP="00B01511">
      <w:pPr>
        <w:pStyle w:val="Heading2"/>
        <w:ind w:firstLine="0"/>
      </w:pPr>
      <w:r>
        <w:tab/>
      </w:r>
      <w:r w:rsidR="0033379A" w:rsidRPr="0046347D">
        <w:t>Experimental Results.</w:t>
      </w:r>
    </w:p>
    <w:p w14:paraId="11D3FFE0" w14:textId="3341829E" w:rsidR="0033379A" w:rsidRPr="0046347D" w:rsidRDefault="0033379A" w:rsidP="000A6123">
      <w:pPr>
        <w:tabs>
          <w:tab w:val="center" w:pos="4800"/>
          <w:tab w:val="right" w:pos="9500"/>
        </w:tabs>
        <w:jc w:val="both"/>
        <w:rPr>
          <w:noProof/>
        </w:rPr>
      </w:pPr>
      <w:r w:rsidRPr="0046347D">
        <w:rPr>
          <w:noProof/>
        </w:rPr>
        <w:t xml:space="preserve"> </w:t>
      </w:r>
      <w:r w:rsidR="00B01511">
        <w:rPr>
          <w:noProof/>
        </w:rPr>
        <w:tab/>
      </w:r>
      <w:r w:rsidR="00562263" w:rsidRPr="00562263">
        <w:rPr>
          <w:noProof/>
        </w:rPr>
        <w:fldChar w:fldCharType="begin"/>
      </w:r>
      <w:r w:rsidR="00562263" w:rsidRPr="00562263">
        <w:rPr>
          <w:noProof/>
        </w:rPr>
        <w:instrText xml:space="preserve"> REF _Ref45803518 \h  \* MERGEFORMAT </w:instrText>
      </w:r>
      <w:r w:rsidR="00562263" w:rsidRPr="00562263">
        <w:rPr>
          <w:noProof/>
        </w:rPr>
      </w:r>
      <w:r w:rsidR="00562263" w:rsidRPr="00562263">
        <w:rPr>
          <w:noProof/>
        </w:rPr>
        <w:fldChar w:fldCharType="separate"/>
      </w:r>
      <w:r w:rsidR="00562263" w:rsidRPr="00562263">
        <w:t xml:space="preserve">Table </w:t>
      </w:r>
      <w:r w:rsidR="00562263" w:rsidRPr="00562263">
        <w:rPr>
          <w:noProof/>
        </w:rPr>
        <w:t>2</w:t>
      </w:r>
      <w:r w:rsidR="00562263" w:rsidRPr="00562263">
        <w:rPr>
          <w:noProof/>
        </w:rPr>
        <w:fldChar w:fldCharType="end"/>
      </w:r>
      <w:r w:rsidR="00562263" w:rsidRPr="00562263">
        <w:rPr>
          <w:noProof/>
        </w:rPr>
        <w:t xml:space="preserve"> </w:t>
      </w:r>
      <w:r w:rsidRPr="0046347D">
        <w:rPr>
          <w:noProof/>
        </w:rPr>
        <w:t>show test results of the ALS stage in F-score. The last column shows percentage of improvement using WFS over not using WFS. All options have been shown to perform well with over F-score 0.8. D2M delivered the best performing results either with or without WFS.</w:t>
      </w:r>
    </w:p>
    <w:p w14:paraId="0D0BE47B" w14:textId="77777777" w:rsidR="0033379A" w:rsidRPr="0046347D" w:rsidRDefault="0033379A" w:rsidP="000A6123">
      <w:pPr>
        <w:tabs>
          <w:tab w:val="center" w:pos="4800"/>
          <w:tab w:val="right" w:pos="9500"/>
        </w:tabs>
        <w:jc w:val="both"/>
        <w:rPr>
          <w:noProof/>
        </w:rPr>
      </w:pPr>
      <w:r w:rsidRPr="0046347D">
        <w:rPr>
          <w:noProof/>
        </w:rPr>
        <w:t xml:space="preserve">WFS has been shown to contribute from </w:t>
      </w:r>
      <m:oMath>
        <m:r>
          <m:rPr>
            <m:sty m:val="p"/>
          </m:rPr>
          <w:rPr>
            <w:rFonts w:ascii="Cambria Math" w:hAnsi="Cambria Math"/>
            <w:noProof/>
          </w:rPr>
          <m:t>1.6%</m:t>
        </m:r>
      </m:oMath>
      <w:r w:rsidRPr="0046347D">
        <w:rPr>
          <w:noProof/>
        </w:rPr>
        <w:t xml:space="preserve"> to </w:t>
      </w:r>
      <m:oMath>
        <m:r>
          <m:rPr>
            <m:sty m:val="p"/>
          </m:rPr>
          <w:rPr>
            <w:rFonts w:ascii="Cambria Math" w:hAnsi="Cambria Math"/>
            <w:noProof/>
          </w:rPr>
          <m:t>3.1%</m:t>
        </m:r>
      </m:oMath>
      <w:r w:rsidRPr="0046347D">
        <w:rPr>
          <w:noProof/>
        </w:rPr>
        <w:t xml:space="preserve"> improvement on any distance-based approach, but shown to contribute very little on HM approach. This may be explained by that HM has its own intrinsic smoothing effect (from gaussian basis) and therefore extra smoothing effect may be just redundant.</w:t>
      </w:r>
    </w:p>
    <w:p w14:paraId="1C490DB0" w14:textId="6A441524" w:rsidR="0033379A" w:rsidRDefault="0033379A" w:rsidP="000A6123">
      <w:pPr>
        <w:tabs>
          <w:tab w:val="center" w:pos="4800"/>
          <w:tab w:val="right" w:pos="9500"/>
        </w:tabs>
        <w:jc w:val="both"/>
        <w:rPr>
          <w:noProof/>
        </w:rPr>
      </w:pPr>
      <w:r w:rsidRPr="0046347D">
        <w:rPr>
          <w:noProof/>
        </w:rPr>
        <w:t>In addition, D2M and D2S employ moving-average and skip-frame schemes, respectively. These schemes also provide some degree of smoothing effect and their superior performance to their counterpart D2T may be attributed to their smoothing effect as well.</w:t>
      </w:r>
    </w:p>
    <w:p w14:paraId="50EBE636" w14:textId="04EB812F" w:rsidR="005F317A" w:rsidRDefault="005F317A" w:rsidP="000A6123">
      <w:pPr>
        <w:tabs>
          <w:tab w:val="center" w:pos="4800"/>
          <w:tab w:val="right" w:pos="9500"/>
        </w:tabs>
        <w:jc w:val="both"/>
        <w:rPr>
          <w:noProof/>
        </w:rPr>
      </w:pPr>
    </w:p>
    <w:p w14:paraId="65EDD85D" w14:textId="0281254F" w:rsidR="005F317A" w:rsidRDefault="005F317A" w:rsidP="000A6123">
      <w:pPr>
        <w:pStyle w:val="Caption"/>
        <w:keepNext/>
      </w:pPr>
      <w:bookmarkStart w:id="75" w:name="_Ref45803518"/>
      <w:r w:rsidRPr="00B01511">
        <w:rPr>
          <w:b/>
          <w:bCs/>
        </w:rPr>
        <w:t xml:space="preserve">Table </w:t>
      </w:r>
      <w:r w:rsidR="0084689D" w:rsidRPr="00B01511">
        <w:rPr>
          <w:b/>
          <w:bCs/>
        </w:rPr>
        <w:fldChar w:fldCharType="begin"/>
      </w:r>
      <w:r w:rsidR="0084689D" w:rsidRPr="00B01511">
        <w:rPr>
          <w:b/>
          <w:bCs/>
        </w:rPr>
        <w:instrText xml:space="preserve"> SEQ Table \* ARABIC </w:instrText>
      </w:r>
      <w:r w:rsidR="0084689D" w:rsidRPr="00B01511">
        <w:rPr>
          <w:b/>
          <w:bCs/>
        </w:rPr>
        <w:fldChar w:fldCharType="separate"/>
      </w:r>
      <w:r w:rsidR="00F77F60">
        <w:rPr>
          <w:b/>
          <w:bCs/>
          <w:noProof/>
        </w:rPr>
        <w:t>2</w:t>
      </w:r>
      <w:r w:rsidR="0084689D" w:rsidRPr="00B01511">
        <w:rPr>
          <w:b/>
          <w:bCs/>
          <w:noProof/>
        </w:rPr>
        <w:fldChar w:fldCharType="end"/>
      </w:r>
      <w:bookmarkEnd w:id="75"/>
      <w:r>
        <w:rPr>
          <w:noProof/>
        </w:rPr>
        <w:t xml:space="preserve"> </w:t>
      </w:r>
      <w:r w:rsidRPr="00145241">
        <w:rPr>
          <w:noProof/>
        </w:rPr>
        <w:t>Alphabet-sepration results.</w:t>
      </w:r>
    </w:p>
    <w:tbl>
      <w:tblPr>
        <w:tblW w:w="4792" w:type="dxa"/>
        <w:jc w:val="center"/>
        <w:tblCellMar>
          <w:left w:w="0" w:type="dxa"/>
          <w:right w:w="0" w:type="dxa"/>
        </w:tblCellMar>
        <w:tblLook w:val="0000" w:firstRow="0" w:lastRow="0" w:firstColumn="0" w:lastColumn="0" w:noHBand="0" w:noVBand="0"/>
      </w:tblPr>
      <w:tblGrid>
        <w:gridCol w:w="590"/>
        <w:gridCol w:w="1534"/>
        <w:gridCol w:w="1187"/>
        <w:gridCol w:w="1481"/>
      </w:tblGrid>
      <w:tr w:rsidR="005F317A" w:rsidRPr="0009685D" w14:paraId="34B0E32C" w14:textId="77777777" w:rsidTr="005F317A">
        <w:trPr>
          <w:trHeight w:val="252"/>
          <w:jc w:val="center"/>
        </w:trPr>
        <w:tc>
          <w:tcPr>
            <w:tcW w:w="0" w:type="auto"/>
            <w:tcBorders>
              <w:top w:val="single" w:sz="4" w:space="0" w:color="auto"/>
              <w:left w:val="single" w:sz="4" w:space="0" w:color="auto"/>
              <w:bottom w:val="single" w:sz="4" w:space="0" w:color="auto"/>
              <w:right w:val="single" w:sz="4" w:space="0" w:color="auto"/>
            </w:tcBorders>
          </w:tcPr>
          <w:p w14:paraId="59738439" w14:textId="512B4702" w:rsidR="005F317A" w:rsidRPr="0009685D" w:rsidRDefault="005F317A" w:rsidP="000A6123">
            <w:pPr>
              <w:tabs>
                <w:tab w:val="center" w:pos="4800"/>
                <w:tab w:val="right" w:pos="9500"/>
              </w:tabs>
              <w:jc w:val="center"/>
            </w:pPr>
          </w:p>
        </w:tc>
        <w:tc>
          <w:tcPr>
            <w:tcW w:w="0" w:type="auto"/>
            <w:gridSpan w:val="2"/>
            <w:tcBorders>
              <w:top w:val="single" w:sz="4" w:space="0" w:color="auto"/>
              <w:left w:val="single" w:sz="4" w:space="0" w:color="auto"/>
              <w:bottom w:val="single" w:sz="4" w:space="0" w:color="auto"/>
              <w:right w:val="single" w:sz="4" w:space="0" w:color="auto"/>
            </w:tcBorders>
          </w:tcPr>
          <w:p w14:paraId="3FA4558D" w14:textId="19F49222" w:rsidR="005F317A" w:rsidRPr="0009685D" w:rsidRDefault="005F317A" w:rsidP="000A6123">
            <w:pPr>
              <w:tabs>
                <w:tab w:val="center" w:pos="4800"/>
                <w:tab w:val="right" w:pos="9500"/>
              </w:tabs>
              <w:jc w:val="center"/>
            </w:pPr>
            <w:r w:rsidRPr="0009685D">
              <w:t>F-score</w:t>
            </w:r>
          </w:p>
        </w:tc>
        <w:tc>
          <w:tcPr>
            <w:tcW w:w="0" w:type="auto"/>
            <w:tcBorders>
              <w:top w:val="single" w:sz="4" w:space="0" w:color="auto"/>
              <w:left w:val="single" w:sz="4" w:space="0" w:color="auto"/>
              <w:bottom w:val="single" w:sz="4" w:space="0" w:color="auto"/>
              <w:right w:val="single" w:sz="4" w:space="0" w:color="auto"/>
            </w:tcBorders>
          </w:tcPr>
          <w:p w14:paraId="1E72C9B5" w14:textId="5696D4C7" w:rsidR="005F317A" w:rsidRPr="0009685D" w:rsidRDefault="005F317A" w:rsidP="000A6123">
            <w:pPr>
              <w:tabs>
                <w:tab w:val="clear" w:pos="454"/>
                <w:tab w:val="center" w:pos="4800"/>
                <w:tab w:val="right" w:pos="9500"/>
              </w:tabs>
              <w:jc w:val="center"/>
            </w:pPr>
            <w:r>
              <w:t>Improvement</w:t>
            </w:r>
          </w:p>
        </w:tc>
      </w:tr>
      <w:tr w:rsidR="005F317A" w:rsidRPr="0009685D" w14:paraId="64B64A5B" w14:textId="77777777" w:rsidTr="005F317A">
        <w:trPr>
          <w:trHeight w:val="252"/>
          <w:jc w:val="center"/>
        </w:trPr>
        <w:tc>
          <w:tcPr>
            <w:tcW w:w="0" w:type="auto"/>
            <w:tcBorders>
              <w:top w:val="single" w:sz="4" w:space="0" w:color="auto"/>
              <w:left w:val="single" w:sz="4" w:space="0" w:color="auto"/>
              <w:bottom w:val="single" w:sz="4" w:space="0" w:color="auto"/>
              <w:right w:val="single" w:sz="4" w:space="0" w:color="auto"/>
            </w:tcBorders>
          </w:tcPr>
          <w:p w14:paraId="0107CE3A" w14:textId="77777777" w:rsidR="005F317A" w:rsidRPr="0009685D" w:rsidRDefault="005F317A" w:rsidP="000A6123">
            <w:pPr>
              <w:tabs>
                <w:tab w:val="center" w:pos="4800"/>
                <w:tab w:val="right" w:pos="9500"/>
              </w:tabs>
              <w:jc w:val="center"/>
            </w:pPr>
          </w:p>
        </w:tc>
        <w:tc>
          <w:tcPr>
            <w:tcW w:w="0" w:type="auto"/>
            <w:tcBorders>
              <w:top w:val="single" w:sz="4" w:space="0" w:color="auto"/>
              <w:left w:val="single" w:sz="4" w:space="0" w:color="auto"/>
              <w:bottom w:val="single" w:sz="4" w:space="0" w:color="auto"/>
              <w:right w:val="single" w:sz="4" w:space="0" w:color="auto"/>
            </w:tcBorders>
          </w:tcPr>
          <w:p w14:paraId="5F6B4411" w14:textId="736DC4FF" w:rsidR="005F317A" w:rsidRPr="0009685D" w:rsidRDefault="005F317A" w:rsidP="000A6123">
            <w:pPr>
              <w:tabs>
                <w:tab w:val="center" w:pos="4800"/>
                <w:tab w:val="right" w:pos="9500"/>
              </w:tabs>
              <w:jc w:val="center"/>
            </w:pPr>
            <w:r>
              <w:t>Without WFS</w:t>
            </w:r>
          </w:p>
        </w:tc>
        <w:tc>
          <w:tcPr>
            <w:tcW w:w="0" w:type="auto"/>
            <w:tcBorders>
              <w:top w:val="single" w:sz="4" w:space="0" w:color="auto"/>
              <w:left w:val="single" w:sz="4" w:space="0" w:color="auto"/>
              <w:bottom w:val="single" w:sz="4" w:space="0" w:color="auto"/>
              <w:right w:val="single" w:sz="4" w:space="0" w:color="auto"/>
            </w:tcBorders>
          </w:tcPr>
          <w:p w14:paraId="3194FF43" w14:textId="70002C92" w:rsidR="005F317A" w:rsidRPr="0009685D" w:rsidRDefault="005F317A" w:rsidP="000A6123">
            <w:pPr>
              <w:tabs>
                <w:tab w:val="center" w:pos="4800"/>
                <w:tab w:val="right" w:pos="9500"/>
              </w:tabs>
              <w:jc w:val="center"/>
            </w:pPr>
            <w:r>
              <w:t>With WFS</w:t>
            </w:r>
          </w:p>
        </w:tc>
        <w:tc>
          <w:tcPr>
            <w:tcW w:w="0" w:type="auto"/>
            <w:tcBorders>
              <w:top w:val="single" w:sz="4" w:space="0" w:color="auto"/>
              <w:left w:val="single" w:sz="4" w:space="0" w:color="auto"/>
              <w:bottom w:val="single" w:sz="4" w:space="0" w:color="auto"/>
              <w:right w:val="single" w:sz="4" w:space="0" w:color="auto"/>
            </w:tcBorders>
          </w:tcPr>
          <w:p w14:paraId="237F463D" w14:textId="409F5339" w:rsidR="005F317A" w:rsidRPr="0009685D" w:rsidRDefault="005F317A" w:rsidP="000A6123">
            <w:pPr>
              <w:tabs>
                <w:tab w:val="center" w:pos="4800"/>
                <w:tab w:val="right" w:pos="9500"/>
              </w:tabs>
              <w:jc w:val="center"/>
            </w:pPr>
            <w:r w:rsidRPr="0009685D">
              <w:t>%</w:t>
            </w:r>
          </w:p>
        </w:tc>
      </w:tr>
      <w:tr w:rsidR="005F317A" w:rsidRPr="0009685D" w14:paraId="3949E341" w14:textId="77777777" w:rsidTr="005F317A">
        <w:trPr>
          <w:trHeight w:val="252"/>
          <w:jc w:val="center"/>
        </w:trPr>
        <w:tc>
          <w:tcPr>
            <w:tcW w:w="0" w:type="auto"/>
            <w:tcBorders>
              <w:top w:val="single" w:sz="4" w:space="0" w:color="auto"/>
              <w:left w:val="single" w:sz="4" w:space="0" w:color="auto"/>
              <w:bottom w:val="single" w:sz="4" w:space="0" w:color="auto"/>
              <w:right w:val="single" w:sz="4" w:space="0" w:color="auto"/>
            </w:tcBorders>
          </w:tcPr>
          <w:p w14:paraId="404F733E" w14:textId="552B65F8" w:rsidR="005F317A" w:rsidRPr="0009685D" w:rsidRDefault="005F317A" w:rsidP="000A6123">
            <w:pPr>
              <w:tabs>
                <w:tab w:val="clear" w:pos="454"/>
                <w:tab w:val="center" w:pos="4800"/>
                <w:tab w:val="right" w:pos="9500"/>
              </w:tabs>
              <w:jc w:val="center"/>
            </w:pPr>
            <w:r w:rsidRPr="0009685D">
              <w:t>D1</w:t>
            </w:r>
          </w:p>
        </w:tc>
        <w:tc>
          <w:tcPr>
            <w:tcW w:w="0" w:type="auto"/>
            <w:tcBorders>
              <w:top w:val="single" w:sz="4" w:space="0" w:color="auto"/>
              <w:left w:val="single" w:sz="4" w:space="0" w:color="auto"/>
              <w:bottom w:val="single" w:sz="4" w:space="0" w:color="auto"/>
              <w:right w:val="single" w:sz="4" w:space="0" w:color="auto"/>
            </w:tcBorders>
          </w:tcPr>
          <w:p w14:paraId="4304DC27" w14:textId="2C5A0788" w:rsidR="005F317A" w:rsidRPr="0009685D" w:rsidRDefault="005F317A" w:rsidP="000A6123">
            <w:pPr>
              <w:tabs>
                <w:tab w:val="clear" w:pos="454"/>
                <w:tab w:val="center" w:pos="4800"/>
                <w:tab w:val="right" w:pos="9500"/>
              </w:tabs>
              <w:jc w:val="right"/>
            </w:pPr>
            <w:r w:rsidRPr="0009685D">
              <w:t>0.825</w:t>
            </w:r>
          </w:p>
        </w:tc>
        <w:tc>
          <w:tcPr>
            <w:tcW w:w="0" w:type="auto"/>
            <w:tcBorders>
              <w:top w:val="single" w:sz="4" w:space="0" w:color="auto"/>
              <w:left w:val="single" w:sz="4" w:space="0" w:color="auto"/>
              <w:bottom w:val="single" w:sz="4" w:space="0" w:color="auto"/>
              <w:right w:val="single" w:sz="4" w:space="0" w:color="auto"/>
            </w:tcBorders>
          </w:tcPr>
          <w:p w14:paraId="2C7E9AB6" w14:textId="66EABA63" w:rsidR="005F317A" w:rsidRPr="0009685D" w:rsidRDefault="005F317A" w:rsidP="000A6123">
            <w:pPr>
              <w:tabs>
                <w:tab w:val="clear" w:pos="454"/>
                <w:tab w:val="center" w:pos="4800"/>
                <w:tab w:val="right" w:pos="9500"/>
              </w:tabs>
              <w:jc w:val="right"/>
            </w:pPr>
            <w:r w:rsidRPr="0009685D">
              <w:t>0.851</w:t>
            </w:r>
          </w:p>
        </w:tc>
        <w:tc>
          <w:tcPr>
            <w:tcW w:w="0" w:type="auto"/>
            <w:tcBorders>
              <w:top w:val="single" w:sz="4" w:space="0" w:color="auto"/>
              <w:left w:val="single" w:sz="4" w:space="0" w:color="auto"/>
              <w:bottom w:val="single" w:sz="4" w:space="0" w:color="auto"/>
              <w:right w:val="single" w:sz="4" w:space="0" w:color="auto"/>
            </w:tcBorders>
          </w:tcPr>
          <w:p w14:paraId="10020A18" w14:textId="70B2836B" w:rsidR="005F317A" w:rsidRPr="0009685D" w:rsidRDefault="005F317A" w:rsidP="000A6123">
            <w:pPr>
              <w:tabs>
                <w:tab w:val="clear" w:pos="454"/>
                <w:tab w:val="center" w:pos="4800"/>
                <w:tab w:val="right" w:pos="9500"/>
              </w:tabs>
              <w:jc w:val="right"/>
            </w:pPr>
            <w:r w:rsidRPr="0009685D">
              <w:t>2.6</w:t>
            </w:r>
          </w:p>
        </w:tc>
      </w:tr>
      <w:tr w:rsidR="005F317A" w:rsidRPr="0009685D" w14:paraId="7F6408F4" w14:textId="77777777" w:rsidTr="005F317A">
        <w:trPr>
          <w:trHeight w:val="252"/>
          <w:jc w:val="center"/>
        </w:trPr>
        <w:tc>
          <w:tcPr>
            <w:tcW w:w="0" w:type="auto"/>
            <w:tcBorders>
              <w:top w:val="single" w:sz="4" w:space="0" w:color="auto"/>
              <w:left w:val="single" w:sz="4" w:space="0" w:color="auto"/>
              <w:bottom w:val="single" w:sz="4" w:space="0" w:color="auto"/>
              <w:right w:val="single" w:sz="4" w:space="0" w:color="auto"/>
            </w:tcBorders>
          </w:tcPr>
          <w:p w14:paraId="62A018B7" w14:textId="0B689117" w:rsidR="005F317A" w:rsidRPr="0009685D" w:rsidRDefault="005F317A" w:rsidP="000A6123">
            <w:pPr>
              <w:tabs>
                <w:tab w:val="clear" w:pos="454"/>
                <w:tab w:val="center" w:pos="4800"/>
                <w:tab w:val="right" w:pos="9500"/>
              </w:tabs>
              <w:jc w:val="center"/>
            </w:pPr>
            <w:r w:rsidRPr="0009685D">
              <w:t>D2T</w:t>
            </w:r>
          </w:p>
        </w:tc>
        <w:tc>
          <w:tcPr>
            <w:tcW w:w="0" w:type="auto"/>
            <w:tcBorders>
              <w:top w:val="single" w:sz="4" w:space="0" w:color="auto"/>
              <w:left w:val="single" w:sz="4" w:space="0" w:color="auto"/>
              <w:bottom w:val="single" w:sz="4" w:space="0" w:color="auto"/>
              <w:right w:val="single" w:sz="4" w:space="0" w:color="auto"/>
            </w:tcBorders>
          </w:tcPr>
          <w:p w14:paraId="32E11819" w14:textId="2F556888" w:rsidR="005F317A" w:rsidRPr="0009685D" w:rsidRDefault="005F317A" w:rsidP="000A6123">
            <w:pPr>
              <w:tabs>
                <w:tab w:val="clear" w:pos="454"/>
                <w:tab w:val="center" w:pos="4800"/>
                <w:tab w:val="right" w:pos="9500"/>
              </w:tabs>
              <w:jc w:val="right"/>
            </w:pPr>
            <w:r w:rsidRPr="0009685D">
              <w:t>0.826</w:t>
            </w:r>
          </w:p>
        </w:tc>
        <w:tc>
          <w:tcPr>
            <w:tcW w:w="0" w:type="auto"/>
            <w:tcBorders>
              <w:top w:val="single" w:sz="4" w:space="0" w:color="auto"/>
              <w:left w:val="single" w:sz="4" w:space="0" w:color="auto"/>
              <w:bottom w:val="single" w:sz="4" w:space="0" w:color="auto"/>
              <w:right w:val="single" w:sz="4" w:space="0" w:color="auto"/>
            </w:tcBorders>
          </w:tcPr>
          <w:p w14:paraId="006634FA" w14:textId="32AAB19D" w:rsidR="005F317A" w:rsidRPr="0009685D" w:rsidRDefault="005F317A" w:rsidP="000A6123">
            <w:pPr>
              <w:tabs>
                <w:tab w:val="clear" w:pos="454"/>
                <w:tab w:val="center" w:pos="4800"/>
                <w:tab w:val="right" w:pos="9500"/>
              </w:tabs>
              <w:jc w:val="right"/>
            </w:pPr>
            <w:r w:rsidRPr="0009685D">
              <w:t>0.857</w:t>
            </w:r>
          </w:p>
        </w:tc>
        <w:tc>
          <w:tcPr>
            <w:tcW w:w="0" w:type="auto"/>
            <w:tcBorders>
              <w:top w:val="single" w:sz="4" w:space="0" w:color="auto"/>
              <w:left w:val="single" w:sz="4" w:space="0" w:color="auto"/>
              <w:bottom w:val="single" w:sz="4" w:space="0" w:color="auto"/>
              <w:right w:val="single" w:sz="4" w:space="0" w:color="auto"/>
            </w:tcBorders>
          </w:tcPr>
          <w:p w14:paraId="6C0B0FA4" w14:textId="39293E1E" w:rsidR="005F317A" w:rsidRPr="0009685D" w:rsidRDefault="005F317A" w:rsidP="000A6123">
            <w:pPr>
              <w:tabs>
                <w:tab w:val="clear" w:pos="454"/>
                <w:tab w:val="center" w:pos="4800"/>
                <w:tab w:val="right" w:pos="9500"/>
              </w:tabs>
              <w:jc w:val="right"/>
            </w:pPr>
            <w:r w:rsidRPr="0009685D">
              <w:t>3.1</w:t>
            </w:r>
          </w:p>
        </w:tc>
      </w:tr>
      <w:tr w:rsidR="005F317A" w:rsidRPr="0009685D" w14:paraId="5564877F" w14:textId="77777777" w:rsidTr="005F317A">
        <w:trPr>
          <w:trHeight w:val="252"/>
          <w:jc w:val="center"/>
        </w:trPr>
        <w:tc>
          <w:tcPr>
            <w:tcW w:w="0" w:type="auto"/>
            <w:tcBorders>
              <w:top w:val="single" w:sz="4" w:space="0" w:color="auto"/>
              <w:left w:val="single" w:sz="4" w:space="0" w:color="auto"/>
              <w:bottom w:val="single" w:sz="4" w:space="0" w:color="auto"/>
              <w:right w:val="single" w:sz="4" w:space="0" w:color="auto"/>
            </w:tcBorders>
          </w:tcPr>
          <w:p w14:paraId="3BB862F7" w14:textId="7E40D37F" w:rsidR="005F317A" w:rsidRPr="0009685D" w:rsidRDefault="005F317A" w:rsidP="000A6123">
            <w:pPr>
              <w:tabs>
                <w:tab w:val="clear" w:pos="454"/>
                <w:tab w:val="center" w:pos="4800"/>
                <w:tab w:val="right" w:pos="9500"/>
              </w:tabs>
              <w:jc w:val="center"/>
            </w:pPr>
            <w:r w:rsidRPr="0009685D">
              <w:t>D2M</w:t>
            </w:r>
          </w:p>
        </w:tc>
        <w:tc>
          <w:tcPr>
            <w:tcW w:w="0" w:type="auto"/>
            <w:tcBorders>
              <w:top w:val="single" w:sz="4" w:space="0" w:color="auto"/>
              <w:left w:val="single" w:sz="4" w:space="0" w:color="auto"/>
              <w:bottom w:val="single" w:sz="4" w:space="0" w:color="auto"/>
              <w:right w:val="single" w:sz="4" w:space="0" w:color="auto"/>
            </w:tcBorders>
          </w:tcPr>
          <w:p w14:paraId="2BB96DFB" w14:textId="1DF5ECAC" w:rsidR="005F317A" w:rsidRPr="0009685D" w:rsidRDefault="005F317A" w:rsidP="000A6123">
            <w:pPr>
              <w:tabs>
                <w:tab w:val="clear" w:pos="454"/>
                <w:tab w:val="center" w:pos="4800"/>
                <w:tab w:val="right" w:pos="9500"/>
              </w:tabs>
              <w:jc w:val="right"/>
            </w:pPr>
            <w:r w:rsidRPr="0009685D">
              <w:t>0.861</w:t>
            </w:r>
          </w:p>
        </w:tc>
        <w:tc>
          <w:tcPr>
            <w:tcW w:w="0" w:type="auto"/>
            <w:tcBorders>
              <w:top w:val="single" w:sz="4" w:space="0" w:color="auto"/>
              <w:left w:val="single" w:sz="4" w:space="0" w:color="auto"/>
              <w:bottom w:val="single" w:sz="4" w:space="0" w:color="auto"/>
              <w:right w:val="single" w:sz="4" w:space="0" w:color="auto"/>
            </w:tcBorders>
          </w:tcPr>
          <w:p w14:paraId="03BCFE45" w14:textId="58CA00A6" w:rsidR="005F317A" w:rsidRPr="0009685D" w:rsidRDefault="005F317A" w:rsidP="000A6123">
            <w:pPr>
              <w:tabs>
                <w:tab w:val="clear" w:pos="454"/>
                <w:tab w:val="center" w:pos="4800"/>
                <w:tab w:val="right" w:pos="9500"/>
              </w:tabs>
              <w:jc w:val="right"/>
            </w:pPr>
            <w:r w:rsidRPr="0009685D">
              <w:t>0.886</w:t>
            </w:r>
          </w:p>
        </w:tc>
        <w:tc>
          <w:tcPr>
            <w:tcW w:w="0" w:type="auto"/>
            <w:tcBorders>
              <w:top w:val="single" w:sz="4" w:space="0" w:color="auto"/>
              <w:left w:val="single" w:sz="4" w:space="0" w:color="auto"/>
              <w:bottom w:val="single" w:sz="4" w:space="0" w:color="auto"/>
              <w:right w:val="single" w:sz="4" w:space="0" w:color="auto"/>
            </w:tcBorders>
          </w:tcPr>
          <w:p w14:paraId="04734681" w14:textId="6B2DA167" w:rsidR="005F317A" w:rsidRPr="0009685D" w:rsidRDefault="005F317A" w:rsidP="000A6123">
            <w:pPr>
              <w:tabs>
                <w:tab w:val="clear" w:pos="454"/>
                <w:tab w:val="center" w:pos="4800"/>
                <w:tab w:val="right" w:pos="9500"/>
              </w:tabs>
              <w:jc w:val="right"/>
            </w:pPr>
            <w:r w:rsidRPr="0009685D">
              <w:t>2.5</w:t>
            </w:r>
          </w:p>
        </w:tc>
      </w:tr>
      <w:tr w:rsidR="005F317A" w:rsidRPr="0009685D" w14:paraId="7BE1411F" w14:textId="77777777" w:rsidTr="005F317A">
        <w:trPr>
          <w:trHeight w:val="252"/>
          <w:jc w:val="center"/>
        </w:trPr>
        <w:tc>
          <w:tcPr>
            <w:tcW w:w="0" w:type="auto"/>
            <w:tcBorders>
              <w:top w:val="single" w:sz="4" w:space="0" w:color="auto"/>
              <w:left w:val="single" w:sz="4" w:space="0" w:color="auto"/>
              <w:bottom w:val="single" w:sz="4" w:space="0" w:color="auto"/>
              <w:right w:val="single" w:sz="4" w:space="0" w:color="auto"/>
            </w:tcBorders>
          </w:tcPr>
          <w:p w14:paraId="0CAEFBAA" w14:textId="5095DD56" w:rsidR="005F317A" w:rsidRPr="0009685D" w:rsidRDefault="005F317A" w:rsidP="000A6123">
            <w:pPr>
              <w:tabs>
                <w:tab w:val="clear" w:pos="454"/>
                <w:tab w:val="center" w:pos="4800"/>
                <w:tab w:val="right" w:pos="9500"/>
              </w:tabs>
              <w:jc w:val="center"/>
            </w:pPr>
            <w:r w:rsidRPr="0009685D">
              <w:t>D2S</w:t>
            </w:r>
          </w:p>
        </w:tc>
        <w:tc>
          <w:tcPr>
            <w:tcW w:w="0" w:type="auto"/>
            <w:tcBorders>
              <w:top w:val="single" w:sz="4" w:space="0" w:color="auto"/>
              <w:left w:val="single" w:sz="4" w:space="0" w:color="auto"/>
              <w:bottom w:val="single" w:sz="4" w:space="0" w:color="auto"/>
              <w:right w:val="single" w:sz="4" w:space="0" w:color="auto"/>
            </w:tcBorders>
          </w:tcPr>
          <w:p w14:paraId="2FF96B25" w14:textId="10C436E4" w:rsidR="005F317A" w:rsidRPr="0009685D" w:rsidRDefault="005F317A" w:rsidP="000A6123">
            <w:pPr>
              <w:tabs>
                <w:tab w:val="clear" w:pos="454"/>
                <w:tab w:val="center" w:pos="4800"/>
                <w:tab w:val="right" w:pos="9500"/>
              </w:tabs>
              <w:jc w:val="right"/>
            </w:pPr>
            <w:r w:rsidRPr="0009685D">
              <w:t>0.849</w:t>
            </w:r>
          </w:p>
        </w:tc>
        <w:tc>
          <w:tcPr>
            <w:tcW w:w="0" w:type="auto"/>
            <w:tcBorders>
              <w:top w:val="single" w:sz="4" w:space="0" w:color="auto"/>
              <w:left w:val="single" w:sz="4" w:space="0" w:color="auto"/>
              <w:bottom w:val="single" w:sz="4" w:space="0" w:color="auto"/>
              <w:right w:val="single" w:sz="4" w:space="0" w:color="auto"/>
            </w:tcBorders>
          </w:tcPr>
          <w:p w14:paraId="0E9041BC" w14:textId="436F266F" w:rsidR="005F317A" w:rsidRPr="0009685D" w:rsidRDefault="005F317A" w:rsidP="000A6123">
            <w:pPr>
              <w:tabs>
                <w:tab w:val="clear" w:pos="454"/>
                <w:tab w:val="center" w:pos="4800"/>
                <w:tab w:val="right" w:pos="9500"/>
              </w:tabs>
              <w:jc w:val="right"/>
            </w:pPr>
            <w:r w:rsidRPr="0009685D">
              <w:t>0.865</w:t>
            </w:r>
          </w:p>
        </w:tc>
        <w:tc>
          <w:tcPr>
            <w:tcW w:w="0" w:type="auto"/>
            <w:tcBorders>
              <w:top w:val="single" w:sz="4" w:space="0" w:color="auto"/>
              <w:left w:val="single" w:sz="4" w:space="0" w:color="auto"/>
              <w:bottom w:val="single" w:sz="4" w:space="0" w:color="auto"/>
              <w:right w:val="single" w:sz="4" w:space="0" w:color="auto"/>
            </w:tcBorders>
          </w:tcPr>
          <w:p w14:paraId="4F369439" w14:textId="3130772C" w:rsidR="005F317A" w:rsidRPr="0009685D" w:rsidRDefault="005F317A" w:rsidP="000A6123">
            <w:pPr>
              <w:tabs>
                <w:tab w:val="clear" w:pos="454"/>
                <w:tab w:val="center" w:pos="4800"/>
                <w:tab w:val="right" w:pos="9500"/>
              </w:tabs>
              <w:jc w:val="right"/>
            </w:pPr>
            <w:r w:rsidRPr="0009685D">
              <w:t>1.6</w:t>
            </w:r>
          </w:p>
        </w:tc>
      </w:tr>
      <w:tr w:rsidR="005F317A" w:rsidRPr="0009685D" w14:paraId="4B5BA855" w14:textId="77777777" w:rsidTr="005F317A">
        <w:trPr>
          <w:trHeight w:val="252"/>
          <w:jc w:val="center"/>
        </w:trPr>
        <w:tc>
          <w:tcPr>
            <w:tcW w:w="0" w:type="auto"/>
            <w:tcBorders>
              <w:top w:val="single" w:sz="4" w:space="0" w:color="auto"/>
              <w:left w:val="single" w:sz="4" w:space="0" w:color="auto"/>
              <w:bottom w:val="single" w:sz="4" w:space="0" w:color="auto"/>
              <w:right w:val="single" w:sz="4" w:space="0" w:color="auto"/>
            </w:tcBorders>
          </w:tcPr>
          <w:p w14:paraId="0B8C2A1E" w14:textId="2B589B4B" w:rsidR="005F317A" w:rsidRPr="0009685D" w:rsidRDefault="005F317A" w:rsidP="000A6123">
            <w:pPr>
              <w:tabs>
                <w:tab w:val="clear" w:pos="454"/>
                <w:tab w:val="center" w:pos="4800"/>
                <w:tab w:val="right" w:pos="9500"/>
              </w:tabs>
              <w:jc w:val="center"/>
            </w:pPr>
            <w:r w:rsidRPr="0009685D">
              <w:t>HM</w:t>
            </w:r>
          </w:p>
        </w:tc>
        <w:tc>
          <w:tcPr>
            <w:tcW w:w="0" w:type="auto"/>
            <w:tcBorders>
              <w:top w:val="single" w:sz="4" w:space="0" w:color="auto"/>
              <w:left w:val="single" w:sz="4" w:space="0" w:color="auto"/>
              <w:bottom w:val="single" w:sz="4" w:space="0" w:color="auto"/>
              <w:right w:val="single" w:sz="4" w:space="0" w:color="auto"/>
            </w:tcBorders>
          </w:tcPr>
          <w:p w14:paraId="1B386B16" w14:textId="1A1C3B21" w:rsidR="005F317A" w:rsidRPr="0009685D" w:rsidRDefault="005F317A" w:rsidP="000A6123">
            <w:pPr>
              <w:tabs>
                <w:tab w:val="clear" w:pos="454"/>
                <w:tab w:val="center" w:pos="4800"/>
                <w:tab w:val="right" w:pos="9500"/>
              </w:tabs>
              <w:jc w:val="right"/>
            </w:pPr>
            <w:r w:rsidRPr="0009685D">
              <w:t>0.838</w:t>
            </w:r>
          </w:p>
        </w:tc>
        <w:tc>
          <w:tcPr>
            <w:tcW w:w="0" w:type="auto"/>
            <w:tcBorders>
              <w:top w:val="single" w:sz="4" w:space="0" w:color="auto"/>
              <w:left w:val="single" w:sz="4" w:space="0" w:color="auto"/>
              <w:bottom w:val="single" w:sz="4" w:space="0" w:color="auto"/>
              <w:right w:val="single" w:sz="4" w:space="0" w:color="auto"/>
            </w:tcBorders>
          </w:tcPr>
          <w:p w14:paraId="5E70E895" w14:textId="6E1D7B1D" w:rsidR="005F317A" w:rsidRPr="0009685D" w:rsidRDefault="005F317A" w:rsidP="000A6123">
            <w:pPr>
              <w:tabs>
                <w:tab w:val="clear" w:pos="454"/>
                <w:tab w:val="center" w:pos="4800"/>
                <w:tab w:val="right" w:pos="9500"/>
              </w:tabs>
              <w:jc w:val="right"/>
            </w:pPr>
            <w:r w:rsidRPr="0009685D">
              <w:t>0.842</w:t>
            </w:r>
          </w:p>
        </w:tc>
        <w:tc>
          <w:tcPr>
            <w:tcW w:w="0" w:type="auto"/>
            <w:tcBorders>
              <w:top w:val="single" w:sz="4" w:space="0" w:color="auto"/>
              <w:left w:val="single" w:sz="4" w:space="0" w:color="auto"/>
              <w:bottom w:val="single" w:sz="4" w:space="0" w:color="auto"/>
              <w:right w:val="single" w:sz="4" w:space="0" w:color="auto"/>
            </w:tcBorders>
          </w:tcPr>
          <w:p w14:paraId="2C9781CF" w14:textId="7FC8A2DB" w:rsidR="005F317A" w:rsidRPr="0009685D" w:rsidRDefault="005F317A" w:rsidP="000A6123">
            <w:pPr>
              <w:tabs>
                <w:tab w:val="clear" w:pos="454"/>
                <w:tab w:val="center" w:pos="4800"/>
                <w:tab w:val="right" w:pos="9500"/>
              </w:tabs>
              <w:jc w:val="right"/>
            </w:pPr>
            <w:r w:rsidRPr="0009685D">
              <w:t>0.4</w:t>
            </w:r>
          </w:p>
        </w:tc>
      </w:tr>
    </w:tbl>
    <w:p w14:paraId="26B9451E" w14:textId="77777777" w:rsidR="00B01511" w:rsidRDefault="00B01511" w:rsidP="000A6123">
      <w:pPr>
        <w:tabs>
          <w:tab w:val="center" w:pos="4800"/>
          <w:tab w:val="right" w:pos="9500"/>
        </w:tabs>
        <w:jc w:val="both"/>
        <w:rPr>
          <w:noProof/>
        </w:rPr>
      </w:pPr>
    </w:p>
    <w:p w14:paraId="6B30CEC5" w14:textId="77777777" w:rsidR="001A1707" w:rsidRDefault="00B01511" w:rsidP="000A6123">
      <w:pPr>
        <w:tabs>
          <w:tab w:val="center" w:pos="4800"/>
          <w:tab w:val="right" w:pos="9500"/>
        </w:tabs>
        <w:jc w:val="both"/>
        <w:rPr>
          <w:ins w:id="76" w:author="Pisit Nakjai" w:date="2020-12-13T22:46:00Z"/>
          <w:noProof/>
        </w:rPr>
      </w:pPr>
      <w:r>
        <w:rPr>
          <w:noProof/>
        </w:rPr>
        <w:tab/>
      </w:r>
      <w:r w:rsidR="0046347D" w:rsidRPr="0046347D">
        <w:rPr>
          <w:noProof/>
        </w:rPr>
        <w:t xml:space="preserve">The SR stage is found to have a test accuracy of </w:t>
      </w:r>
      <m:oMath>
        <m:r>
          <m:rPr>
            <m:sty m:val="p"/>
          </m:rPr>
          <w:rPr>
            <w:rFonts w:ascii="Cambria Math" w:hAnsi="Cambria Math"/>
            <w:noProof/>
          </w:rPr>
          <m:t>0.818</m:t>
        </m:r>
      </m:oMath>
      <w:r w:rsidR="0046347D" w:rsidRPr="0046347D">
        <w:rPr>
          <w:noProof/>
        </w:rPr>
        <w:t xml:space="preserve">. </w:t>
      </w:r>
      <w:r w:rsidR="00562263" w:rsidRPr="00562263">
        <w:rPr>
          <w:noProof/>
        </w:rPr>
        <w:fldChar w:fldCharType="begin"/>
      </w:r>
      <w:r w:rsidR="00562263" w:rsidRPr="00562263">
        <w:rPr>
          <w:noProof/>
        </w:rPr>
        <w:instrText xml:space="preserve"> REF _Ref45803541 \h  \* MERGEFORMAT </w:instrText>
      </w:r>
      <w:r w:rsidR="00562263" w:rsidRPr="00562263">
        <w:rPr>
          <w:noProof/>
        </w:rPr>
      </w:r>
      <w:r w:rsidR="00562263" w:rsidRPr="00562263">
        <w:rPr>
          <w:noProof/>
        </w:rPr>
        <w:fldChar w:fldCharType="separate"/>
      </w:r>
      <w:r w:rsidR="00562263" w:rsidRPr="00562263">
        <w:t xml:space="preserve">Table </w:t>
      </w:r>
      <w:r w:rsidR="00562263" w:rsidRPr="00562263">
        <w:rPr>
          <w:noProof/>
        </w:rPr>
        <w:t>3</w:t>
      </w:r>
      <w:r w:rsidR="00562263" w:rsidRPr="00562263">
        <w:rPr>
          <w:noProof/>
        </w:rPr>
        <w:fldChar w:fldCharType="end"/>
      </w:r>
      <w:r w:rsidR="00562263">
        <w:rPr>
          <w:noProof/>
        </w:rPr>
        <w:t xml:space="preserve"> </w:t>
      </w:r>
      <w:r w:rsidR="0046347D" w:rsidRPr="0046347D">
        <w:rPr>
          <w:noProof/>
        </w:rPr>
        <w:t xml:space="preserve">shows evaluation results of the SSC stage. The table presents each approach with its best performing hyperparameters—hidden size— along with its accurracy: mean, median, and 1st and 3rd quartiles. Interestingly, despite both deriving their input from sign labels, LO—which straightforwardly uses one-hot coding to represent a sign label— is clearly outperformed by LE—which employs word embedding to represent a sign label. We hypothesize that word embedding may provide an easier (numerically) digestible representation. More practical point is that how SR and SSC stages connect hugely effects the transcription performance. LO and LE, which simply take sign labels from SR and pass them to SSC, were more than </w:t>
      </w:r>
      <m:oMath>
        <m:r>
          <m:rPr>
            <m:sty m:val="p"/>
          </m:rPr>
          <w:rPr>
            <w:rFonts w:ascii="Cambria Math" w:hAnsi="Cambria Math"/>
            <w:noProof/>
          </w:rPr>
          <m:t>10%</m:t>
        </m:r>
      </m:oMath>
      <w:r w:rsidR="0046347D" w:rsidRPr="0046347D">
        <w:rPr>
          <w:noProof/>
        </w:rPr>
        <w:t xml:space="preserve"> outperformed by PV and FV—both reach further into SR stage and take either penultimate or feature vector for SSC input. This indicates a crucial fact that simply taking conventional output from an earlier stage and pass it as an input to the following stage may significantly sacrifice an overall performance. In addition, a sign label, pernultimate vector, and feature vector are in order processed information backwardly along SR stage. Our results may indirectly provide a peek into how information is lost along the deep neural processing path. Since FV and PV show similar performance, this may imply good information preservation from the last convolution layer—providing a feature vector— to the penultimate layer— providing a penultimate vector. As performance drops significantly as we use a label instead of a penultimate vector, this may imply a substantial loss of information along the way from a penultimate layer to a softmax layer to the final label decision, which may have been done through an </w:t>
      </w:r>
      <m:oMath>
        <m:r>
          <m:rPr>
            <m:sty m:val="p"/>
          </m:rPr>
          <w:rPr>
            <w:rFonts w:ascii="Cambria Math" w:hAnsi="Cambria Math"/>
            <w:noProof/>
          </w:rPr>
          <m:t>argmax</m:t>
        </m:r>
      </m:oMath>
      <w:r w:rsidR="0046347D" w:rsidRPr="0046347D">
        <w:rPr>
          <w:noProof/>
        </w:rPr>
        <w:t xml:space="preserve"> function. </w:t>
      </w:r>
      <w:r w:rsidR="00562263" w:rsidRPr="00562263">
        <w:rPr>
          <w:noProof/>
        </w:rPr>
        <w:fldChar w:fldCharType="begin"/>
      </w:r>
      <w:r w:rsidR="00562263" w:rsidRPr="00562263">
        <w:rPr>
          <w:noProof/>
        </w:rPr>
        <w:instrText xml:space="preserve"> REF _Ref45803555 \h  \* MERGEFORMAT </w:instrText>
      </w:r>
      <w:r w:rsidR="00562263" w:rsidRPr="00562263">
        <w:rPr>
          <w:noProof/>
        </w:rPr>
      </w:r>
      <w:r w:rsidR="00562263" w:rsidRPr="00562263">
        <w:rPr>
          <w:noProof/>
        </w:rPr>
        <w:fldChar w:fldCharType="separate"/>
      </w:r>
      <w:r w:rsidR="00562263" w:rsidRPr="00562263">
        <w:t xml:space="preserve">Table </w:t>
      </w:r>
      <w:r w:rsidR="00562263" w:rsidRPr="00562263">
        <w:rPr>
          <w:noProof/>
        </w:rPr>
        <w:t>4</w:t>
      </w:r>
      <w:r w:rsidR="00562263" w:rsidRPr="00562263">
        <w:rPr>
          <w:noProof/>
        </w:rPr>
        <w:fldChar w:fldCharType="end"/>
      </w:r>
      <w:r w:rsidR="0046347D" w:rsidRPr="00562263">
        <w:rPr>
          <w:noProof/>
        </w:rPr>
        <w:t xml:space="preserve"> </w:t>
      </w:r>
      <w:r w:rsidR="0046347D" w:rsidRPr="0046347D">
        <w:rPr>
          <w:noProof/>
        </w:rPr>
        <w:t xml:space="preserve">shows the overall performance of difference approaches. </w:t>
      </w:r>
      <w:r w:rsidR="00562263" w:rsidRPr="00562263">
        <w:rPr>
          <w:noProof/>
        </w:rPr>
        <w:fldChar w:fldCharType="begin"/>
      </w:r>
      <w:r w:rsidR="00562263" w:rsidRPr="00562263">
        <w:rPr>
          <w:noProof/>
        </w:rPr>
        <w:instrText xml:space="preserve"> REF _Ref45803555 \h  \* MERGEFORMAT </w:instrText>
      </w:r>
      <w:r w:rsidR="00562263" w:rsidRPr="00562263">
        <w:rPr>
          <w:noProof/>
        </w:rPr>
      </w:r>
      <w:r w:rsidR="00562263" w:rsidRPr="00562263">
        <w:rPr>
          <w:noProof/>
        </w:rPr>
        <w:fldChar w:fldCharType="separate"/>
      </w:r>
      <w:r w:rsidR="00562263" w:rsidRPr="00562263">
        <w:t xml:space="preserve">Table </w:t>
      </w:r>
      <w:r w:rsidR="00562263" w:rsidRPr="00562263">
        <w:rPr>
          <w:noProof/>
        </w:rPr>
        <w:t>4</w:t>
      </w:r>
      <w:r w:rsidR="00562263" w:rsidRPr="00562263">
        <w:rPr>
          <w:noProof/>
        </w:rPr>
        <w:fldChar w:fldCharType="end"/>
      </w:r>
      <w:r w:rsidR="00562263">
        <w:rPr>
          <w:noProof/>
        </w:rPr>
        <w:t xml:space="preserve"> </w:t>
      </w:r>
      <w:r w:rsidR="0046347D" w:rsidRPr="0046347D">
        <w:rPr>
          <w:noProof/>
        </w:rPr>
        <w:t xml:space="preserve">presents each approach with its best performing hyperparameters—hidden size— along with its average AER over 5 repeats. </w:t>
      </w:r>
      <w:ins w:id="77" w:author="Pisit Nakjai" w:date="2020-12-13T22:46:00Z">
        <w:r w:rsidR="001A1707" w:rsidRPr="001A1707">
          <w:rPr>
            <w:noProof/>
          </w:rPr>
          <w:t>The Benefit columns present</w:t>
        </w:r>
        <w:r w:rsidR="001A1707">
          <w:rPr>
            <w:noProof/>
          </w:rPr>
          <w:t xml:space="preserve"> </w:t>
        </w:r>
      </w:ins>
      <w:del w:id="78" w:author="Pisit Nakjai" w:date="2020-12-13T22:46:00Z">
        <w:r w:rsidR="0046347D" w:rsidRPr="0046347D" w:rsidDel="001A1707">
          <w:rPr>
            <w:noProof/>
          </w:rPr>
          <w:delText xml:space="preserve">The ratio columns present </w:delText>
        </w:r>
      </w:del>
      <w:r w:rsidR="0046347D" w:rsidRPr="0046347D">
        <w:rPr>
          <w:noProof/>
        </w:rPr>
        <w:t xml:space="preserve">the improvement of using WFS technique over not using it. </w:t>
      </w:r>
    </w:p>
    <w:p w14:paraId="7FDFD6E8" w14:textId="00C9F573" w:rsidR="00E0142A" w:rsidRDefault="001A1707" w:rsidP="00E0142A">
      <w:pPr>
        <w:tabs>
          <w:tab w:val="center" w:pos="4800"/>
          <w:tab w:val="right" w:pos="9500"/>
        </w:tabs>
        <w:jc w:val="both"/>
        <w:rPr>
          <w:ins w:id="79" w:author="Pisit Nakjai" w:date="2020-12-13T22:47:00Z"/>
          <w:noProof/>
        </w:rPr>
      </w:pPr>
      <w:ins w:id="80" w:author="Pisit Nakjai" w:date="2020-12-13T22:47:00Z">
        <w:r>
          <w:rPr>
            <w:noProof/>
          </w:rPr>
          <w:tab/>
        </w:r>
      </w:ins>
      <w:r w:rsidR="0046347D" w:rsidRPr="0046347D">
        <w:rPr>
          <w:noProof/>
        </w:rPr>
        <w:t xml:space="preserve">Our results reveal that a combination of D2M and smoothing for alphabet separation and FV for sign-sequence classification leads to the best performing transcription (AER 0.256). </w:t>
      </w:r>
      <w:ins w:id="81" w:author="Pisit Nakjai" w:date="2020-12-13T22:58:00Z">
        <w:r w:rsidR="007E35E4">
          <w:rPr>
            <w:noProof/>
          </w:rPr>
          <w:fldChar w:fldCharType="begin"/>
        </w:r>
        <w:r w:rsidR="007E35E4">
          <w:rPr>
            <w:noProof/>
          </w:rPr>
          <w:instrText xml:space="preserve"> REF _Ref58792722 \h </w:instrText>
        </w:r>
        <w:r w:rsidR="007E35E4">
          <w:rPr>
            <w:noProof/>
          </w:rPr>
        </w:r>
      </w:ins>
      <w:r w:rsidR="007E35E4">
        <w:rPr>
          <w:noProof/>
        </w:rPr>
        <w:fldChar w:fldCharType="separate"/>
      </w:r>
      <w:ins w:id="82" w:author="Pisit Nakjai" w:date="2020-12-13T22:58:00Z">
        <w:r w:rsidR="007E35E4">
          <w:t xml:space="preserve">Table </w:t>
        </w:r>
        <w:r w:rsidR="007E35E4">
          <w:rPr>
            <w:noProof/>
          </w:rPr>
          <w:t>5</w:t>
        </w:r>
        <w:r w:rsidR="007E35E4">
          <w:rPr>
            <w:noProof/>
          </w:rPr>
          <w:fldChar w:fldCharType="end"/>
        </w:r>
      </w:ins>
      <w:ins w:id="83" w:author="Pisit Nakjai" w:date="2020-12-13T22:47:00Z">
        <w:r w:rsidR="00E0142A">
          <w:rPr>
            <w:noProof/>
          </w:rPr>
          <w:t xml:space="preserve"> provide an example of how prediction outputs</w:t>
        </w:r>
        <w:r w:rsidR="00E0142A">
          <w:rPr>
            <w:noProof/>
          </w:rPr>
          <w:t xml:space="preserve"> </w:t>
        </w:r>
        <w:r w:rsidR="00E0142A">
          <w:rPr>
            <w:noProof/>
          </w:rPr>
          <w:t>look like. It is clearly seemed that WFS helps reduce alphabet duplication significantly.</w:t>
        </w:r>
      </w:ins>
    </w:p>
    <w:p w14:paraId="4E56BF6C" w14:textId="55D8F946" w:rsidR="0046347D" w:rsidRDefault="0046347D" w:rsidP="000A6123">
      <w:pPr>
        <w:tabs>
          <w:tab w:val="center" w:pos="4800"/>
          <w:tab w:val="right" w:pos="9500"/>
        </w:tabs>
        <w:jc w:val="both"/>
        <w:rPr>
          <w:noProof/>
        </w:rPr>
      </w:pPr>
      <w:r w:rsidRPr="0046347D">
        <w:rPr>
          <w:noProof/>
        </w:rPr>
        <w:t xml:space="preserve">Affirming the stagewise results, using word-embedding seems to provide an extra beneficial effect on the transcription as shown by LE outperforming LO in both stage-level accuracy and comparable pipeline AER (most noticeable at </w:t>
      </w:r>
      <m:oMath>
        <m:r>
          <m:rPr>
            <m:sty m:val="p"/>
          </m:rPr>
          <w:rPr>
            <w:rFonts w:ascii="Cambria Math" w:hAnsi="Cambria Math"/>
            <w:noProof/>
          </w:rPr>
          <m:t>∼21%</m:t>
        </m:r>
      </m:oMath>
      <w:r w:rsidRPr="0046347D">
        <w:rPr>
          <w:noProof/>
        </w:rPr>
        <w:t xml:space="preserve"> improvement on D1, with WFS). Noted that we speculate a marginal benefit of using word embedding with feature or penultimate vectors. However, the decisive conclusion may require a dedicated study.  </w:t>
      </w:r>
    </w:p>
    <w:p w14:paraId="53185F09" w14:textId="77777777" w:rsidR="005F0E1F" w:rsidRDefault="005F0E1F" w:rsidP="000A6123">
      <w:pPr>
        <w:tabs>
          <w:tab w:val="center" w:pos="4800"/>
          <w:tab w:val="right" w:pos="9500"/>
        </w:tabs>
        <w:jc w:val="both"/>
        <w:rPr>
          <w:noProof/>
        </w:rPr>
      </w:pPr>
    </w:p>
    <w:p w14:paraId="2934CF8F" w14:textId="2849CBDA" w:rsidR="005F0E1F" w:rsidRDefault="005F0E1F" w:rsidP="000A6123">
      <w:pPr>
        <w:pStyle w:val="Caption"/>
        <w:rPr>
          <w:noProof/>
        </w:rPr>
      </w:pPr>
      <w:bookmarkStart w:id="84" w:name="_Ref45803541"/>
      <w:r w:rsidRPr="00B01511">
        <w:rPr>
          <w:b/>
          <w:bCs/>
        </w:rPr>
        <w:t xml:space="preserve">Table </w:t>
      </w:r>
      <w:r w:rsidRPr="00B01511">
        <w:rPr>
          <w:b/>
          <w:bCs/>
        </w:rPr>
        <w:fldChar w:fldCharType="begin"/>
      </w:r>
      <w:r w:rsidRPr="00B01511">
        <w:rPr>
          <w:b/>
          <w:bCs/>
        </w:rPr>
        <w:instrText xml:space="preserve"> SEQ Table \* ARABIC </w:instrText>
      </w:r>
      <w:r w:rsidRPr="00B01511">
        <w:rPr>
          <w:b/>
          <w:bCs/>
        </w:rPr>
        <w:fldChar w:fldCharType="separate"/>
      </w:r>
      <w:r w:rsidR="00F77F60">
        <w:rPr>
          <w:b/>
          <w:bCs/>
          <w:noProof/>
        </w:rPr>
        <w:t>3</w:t>
      </w:r>
      <w:r w:rsidRPr="00B01511">
        <w:rPr>
          <w:b/>
          <w:bCs/>
        </w:rPr>
        <w:fldChar w:fldCharType="end"/>
      </w:r>
      <w:bookmarkEnd w:id="84"/>
      <w:r>
        <w:rPr>
          <w:noProof/>
        </w:rPr>
        <w:t xml:space="preserve"> Sign Sequence Classification Results.</w:t>
      </w:r>
    </w:p>
    <w:tbl>
      <w:tblPr>
        <w:tblW w:w="0" w:type="auto"/>
        <w:jc w:val="center"/>
        <w:tblLayout w:type="fixed"/>
        <w:tblCellMar>
          <w:left w:w="0" w:type="dxa"/>
          <w:right w:w="0" w:type="dxa"/>
        </w:tblCellMar>
        <w:tblLook w:val="0000" w:firstRow="0" w:lastRow="0" w:firstColumn="0" w:lastColumn="0" w:noHBand="0" w:noVBand="0"/>
      </w:tblPr>
      <w:tblGrid>
        <w:gridCol w:w="1328"/>
        <w:gridCol w:w="1125"/>
        <w:gridCol w:w="879"/>
        <w:gridCol w:w="833"/>
        <w:gridCol w:w="1040"/>
        <w:gridCol w:w="1043"/>
      </w:tblGrid>
      <w:tr w:rsidR="005F0E1F" w:rsidRPr="0009685D" w14:paraId="43A3552D" w14:textId="77777777" w:rsidTr="0084689D">
        <w:trPr>
          <w:trHeight w:val="292"/>
          <w:jc w:val="center"/>
        </w:trPr>
        <w:tc>
          <w:tcPr>
            <w:tcW w:w="1328" w:type="dxa"/>
            <w:vMerge w:val="restart"/>
            <w:tcBorders>
              <w:top w:val="single" w:sz="4" w:space="0" w:color="auto"/>
              <w:left w:val="single" w:sz="4" w:space="0" w:color="auto"/>
              <w:right w:val="single" w:sz="4" w:space="0" w:color="auto"/>
            </w:tcBorders>
          </w:tcPr>
          <w:p w14:paraId="6A0B7637" w14:textId="77777777" w:rsidR="005F0E1F" w:rsidRPr="00765FFA" w:rsidRDefault="005F0E1F" w:rsidP="000A6123">
            <w:pPr>
              <w:jc w:val="center"/>
            </w:pPr>
            <w:r w:rsidRPr="00765FFA">
              <w:t>Transcription</w:t>
            </w:r>
            <w:r>
              <w:t xml:space="preserve"> </w:t>
            </w:r>
            <w:r w:rsidRPr="00765FFA">
              <w:t>Approach</w:t>
            </w:r>
          </w:p>
        </w:tc>
        <w:tc>
          <w:tcPr>
            <w:tcW w:w="1125" w:type="dxa"/>
            <w:vMerge w:val="restart"/>
            <w:tcBorders>
              <w:top w:val="single" w:sz="4" w:space="0" w:color="auto"/>
              <w:left w:val="single" w:sz="4" w:space="0" w:color="auto"/>
              <w:right w:val="single" w:sz="4" w:space="0" w:color="auto"/>
            </w:tcBorders>
          </w:tcPr>
          <w:p w14:paraId="54C310F1" w14:textId="77777777" w:rsidR="005F0E1F" w:rsidRPr="00765FFA" w:rsidRDefault="005F0E1F" w:rsidP="000A6123">
            <w:pPr>
              <w:jc w:val="center"/>
            </w:pPr>
            <w:r w:rsidRPr="00765FFA">
              <w:t>Hidden Size</w:t>
            </w:r>
          </w:p>
        </w:tc>
        <w:tc>
          <w:tcPr>
            <w:tcW w:w="3795" w:type="dxa"/>
            <w:gridSpan w:val="4"/>
            <w:tcBorders>
              <w:top w:val="single" w:sz="4" w:space="0" w:color="auto"/>
              <w:left w:val="single" w:sz="4" w:space="0" w:color="auto"/>
              <w:bottom w:val="single" w:sz="4" w:space="0" w:color="auto"/>
              <w:right w:val="single" w:sz="4" w:space="0" w:color="auto"/>
            </w:tcBorders>
          </w:tcPr>
          <w:p w14:paraId="5A6DDC25" w14:textId="77777777" w:rsidR="005F0E1F" w:rsidRPr="00765FFA" w:rsidRDefault="005F0E1F" w:rsidP="000A6123">
            <w:pPr>
              <w:jc w:val="center"/>
            </w:pPr>
            <w:r w:rsidRPr="00765FFA">
              <w:t>Transcription Accuracy</w:t>
            </w:r>
          </w:p>
        </w:tc>
      </w:tr>
      <w:tr w:rsidR="005F0E1F" w:rsidRPr="0009685D" w14:paraId="418757E3" w14:textId="77777777" w:rsidTr="0084689D">
        <w:trPr>
          <w:trHeight w:val="308"/>
          <w:jc w:val="center"/>
        </w:trPr>
        <w:tc>
          <w:tcPr>
            <w:tcW w:w="1328" w:type="dxa"/>
            <w:vMerge/>
            <w:tcBorders>
              <w:left w:val="single" w:sz="4" w:space="0" w:color="auto"/>
              <w:bottom w:val="single" w:sz="4" w:space="0" w:color="auto"/>
              <w:right w:val="single" w:sz="4" w:space="0" w:color="auto"/>
            </w:tcBorders>
          </w:tcPr>
          <w:p w14:paraId="6C07821A" w14:textId="77777777" w:rsidR="005F0E1F" w:rsidRPr="00765FFA" w:rsidRDefault="005F0E1F" w:rsidP="000A6123">
            <w:pPr>
              <w:jc w:val="center"/>
            </w:pPr>
          </w:p>
        </w:tc>
        <w:tc>
          <w:tcPr>
            <w:tcW w:w="1125" w:type="dxa"/>
            <w:vMerge/>
            <w:tcBorders>
              <w:left w:val="single" w:sz="4" w:space="0" w:color="auto"/>
              <w:bottom w:val="single" w:sz="4" w:space="0" w:color="auto"/>
              <w:right w:val="single" w:sz="4" w:space="0" w:color="auto"/>
            </w:tcBorders>
          </w:tcPr>
          <w:p w14:paraId="771708B7" w14:textId="77777777" w:rsidR="005F0E1F" w:rsidRPr="00765FFA" w:rsidRDefault="005F0E1F" w:rsidP="000A6123">
            <w:pPr>
              <w:jc w:val="center"/>
            </w:pPr>
          </w:p>
        </w:tc>
        <w:tc>
          <w:tcPr>
            <w:tcW w:w="879" w:type="dxa"/>
            <w:tcBorders>
              <w:top w:val="single" w:sz="4" w:space="0" w:color="auto"/>
              <w:left w:val="single" w:sz="4" w:space="0" w:color="auto"/>
              <w:bottom w:val="single" w:sz="4" w:space="0" w:color="auto"/>
              <w:right w:val="single" w:sz="4" w:space="0" w:color="auto"/>
            </w:tcBorders>
          </w:tcPr>
          <w:p w14:paraId="49B65CA0" w14:textId="77777777" w:rsidR="005F0E1F" w:rsidRPr="00765FFA" w:rsidRDefault="005F0E1F" w:rsidP="000A6123">
            <w:pPr>
              <w:jc w:val="center"/>
            </w:pPr>
            <w:r w:rsidRPr="00765FFA">
              <w:t>Mean</w:t>
            </w:r>
          </w:p>
        </w:tc>
        <w:tc>
          <w:tcPr>
            <w:tcW w:w="833" w:type="dxa"/>
            <w:tcBorders>
              <w:top w:val="single" w:sz="4" w:space="0" w:color="auto"/>
              <w:left w:val="single" w:sz="4" w:space="0" w:color="auto"/>
              <w:bottom w:val="single" w:sz="4" w:space="0" w:color="auto"/>
              <w:right w:val="single" w:sz="4" w:space="0" w:color="auto"/>
            </w:tcBorders>
          </w:tcPr>
          <w:p w14:paraId="740C419C" w14:textId="77777777" w:rsidR="005F0E1F" w:rsidRPr="00765FFA" w:rsidRDefault="005F0E1F" w:rsidP="000A6123">
            <w:pPr>
              <w:jc w:val="center"/>
            </w:pPr>
            <w:r w:rsidRPr="00765FFA">
              <w:t>Median</w:t>
            </w:r>
          </w:p>
        </w:tc>
        <w:tc>
          <w:tcPr>
            <w:tcW w:w="1040" w:type="dxa"/>
            <w:tcBorders>
              <w:top w:val="single" w:sz="4" w:space="0" w:color="auto"/>
              <w:left w:val="single" w:sz="4" w:space="0" w:color="auto"/>
              <w:bottom w:val="single" w:sz="4" w:space="0" w:color="auto"/>
              <w:right w:val="single" w:sz="4" w:space="0" w:color="auto"/>
            </w:tcBorders>
          </w:tcPr>
          <w:p w14:paraId="153DF58F" w14:textId="77777777" w:rsidR="005F0E1F" w:rsidRPr="00765FFA" w:rsidRDefault="005F0E1F" w:rsidP="000A6123">
            <w:pPr>
              <w:jc w:val="center"/>
            </w:pPr>
            <w:r w:rsidRPr="00765FFA">
              <w:t>Q1</w:t>
            </w:r>
          </w:p>
        </w:tc>
        <w:tc>
          <w:tcPr>
            <w:tcW w:w="1042" w:type="dxa"/>
            <w:tcBorders>
              <w:top w:val="single" w:sz="4" w:space="0" w:color="auto"/>
              <w:left w:val="single" w:sz="4" w:space="0" w:color="auto"/>
              <w:bottom w:val="single" w:sz="4" w:space="0" w:color="auto"/>
              <w:right w:val="single" w:sz="4" w:space="0" w:color="auto"/>
            </w:tcBorders>
          </w:tcPr>
          <w:p w14:paraId="05023A68" w14:textId="77777777" w:rsidR="005F0E1F" w:rsidRPr="00765FFA" w:rsidRDefault="005F0E1F" w:rsidP="000A6123">
            <w:pPr>
              <w:jc w:val="center"/>
            </w:pPr>
            <w:r w:rsidRPr="00765FFA">
              <w:t>Q3</w:t>
            </w:r>
          </w:p>
        </w:tc>
      </w:tr>
      <w:tr w:rsidR="005F0E1F" w:rsidRPr="0009685D" w14:paraId="79AEC935" w14:textId="77777777" w:rsidTr="0084689D">
        <w:trPr>
          <w:trHeight w:val="292"/>
          <w:jc w:val="center"/>
        </w:trPr>
        <w:tc>
          <w:tcPr>
            <w:tcW w:w="1328" w:type="dxa"/>
            <w:tcBorders>
              <w:top w:val="single" w:sz="4" w:space="0" w:color="auto"/>
              <w:left w:val="single" w:sz="4" w:space="0" w:color="auto"/>
              <w:bottom w:val="single" w:sz="4" w:space="0" w:color="auto"/>
              <w:right w:val="single" w:sz="4" w:space="0" w:color="auto"/>
            </w:tcBorders>
          </w:tcPr>
          <w:p w14:paraId="00436A79" w14:textId="77777777" w:rsidR="005F0E1F" w:rsidRPr="00765FFA" w:rsidRDefault="005F0E1F" w:rsidP="000A6123">
            <w:pPr>
              <w:jc w:val="center"/>
            </w:pPr>
            <w:r w:rsidRPr="00765FFA">
              <w:t>LO</w:t>
            </w:r>
          </w:p>
        </w:tc>
        <w:tc>
          <w:tcPr>
            <w:tcW w:w="1125" w:type="dxa"/>
            <w:tcBorders>
              <w:top w:val="single" w:sz="4" w:space="0" w:color="auto"/>
              <w:left w:val="single" w:sz="4" w:space="0" w:color="auto"/>
              <w:bottom w:val="single" w:sz="4" w:space="0" w:color="auto"/>
              <w:right w:val="single" w:sz="4" w:space="0" w:color="auto"/>
            </w:tcBorders>
          </w:tcPr>
          <w:p w14:paraId="3558509E" w14:textId="77777777" w:rsidR="005F0E1F" w:rsidRPr="00765FFA" w:rsidRDefault="005F0E1F" w:rsidP="000A6123">
            <w:pPr>
              <w:jc w:val="center"/>
            </w:pPr>
            <w:r w:rsidRPr="00765FFA">
              <w:t>256</w:t>
            </w:r>
          </w:p>
        </w:tc>
        <w:tc>
          <w:tcPr>
            <w:tcW w:w="879" w:type="dxa"/>
            <w:tcBorders>
              <w:top w:val="single" w:sz="4" w:space="0" w:color="auto"/>
              <w:left w:val="single" w:sz="4" w:space="0" w:color="auto"/>
              <w:bottom w:val="single" w:sz="4" w:space="0" w:color="auto"/>
              <w:right w:val="single" w:sz="4" w:space="0" w:color="auto"/>
            </w:tcBorders>
          </w:tcPr>
          <w:p w14:paraId="18197AC5" w14:textId="77777777" w:rsidR="005F0E1F" w:rsidRPr="00765FFA" w:rsidRDefault="005F0E1F" w:rsidP="000A6123">
            <w:pPr>
              <w:jc w:val="right"/>
            </w:pPr>
            <w:r w:rsidRPr="00765FFA">
              <w:t>0.744</w:t>
            </w:r>
          </w:p>
        </w:tc>
        <w:tc>
          <w:tcPr>
            <w:tcW w:w="833" w:type="dxa"/>
            <w:tcBorders>
              <w:top w:val="single" w:sz="4" w:space="0" w:color="auto"/>
              <w:left w:val="single" w:sz="4" w:space="0" w:color="auto"/>
              <w:bottom w:val="single" w:sz="4" w:space="0" w:color="auto"/>
              <w:right w:val="single" w:sz="4" w:space="0" w:color="auto"/>
            </w:tcBorders>
          </w:tcPr>
          <w:p w14:paraId="2487905D" w14:textId="77777777" w:rsidR="005F0E1F" w:rsidRPr="00765FFA" w:rsidRDefault="005F0E1F" w:rsidP="000A6123">
            <w:pPr>
              <w:jc w:val="right"/>
            </w:pPr>
            <w:r w:rsidRPr="00765FFA">
              <w:t>0.75</w:t>
            </w:r>
          </w:p>
        </w:tc>
        <w:tc>
          <w:tcPr>
            <w:tcW w:w="1040" w:type="dxa"/>
            <w:tcBorders>
              <w:top w:val="single" w:sz="4" w:space="0" w:color="auto"/>
              <w:left w:val="single" w:sz="4" w:space="0" w:color="auto"/>
              <w:bottom w:val="single" w:sz="4" w:space="0" w:color="auto"/>
              <w:right w:val="single" w:sz="4" w:space="0" w:color="auto"/>
            </w:tcBorders>
          </w:tcPr>
          <w:p w14:paraId="7FBA0D7B" w14:textId="77777777" w:rsidR="005F0E1F" w:rsidRPr="00765FFA" w:rsidRDefault="005F0E1F" w:rsidP="000A6123">
            <w:pPr>
              <w:jc w:val="right"/>
            </w:pPr>
            <w:r w:rsidRPr="00765FFA">
              <w:t>0.74</w:t>
            </w:r>
          </w:p>
        </w:tc>
        <w:tc>
          <w:tcPr>
            <w:tcW w:w="1042" w:type="dxa"/>
            <w:tcBorders>
              <w:top w:val="single" w:sz="4" w:space="0" w:color="auto"/>
              <w:left w:val="single" w:sz="4" w:space="0" w:color="auto"/>
              <w:bottom w:val="single" w:sz="4" w:space="0" w:color="auto"/>
              <w:right w:val="single" w:sz="4" w:space="0" w:color="auto"/>
            </w:tcBorders>
          </w:tcPr>
          <w:p w14:paraId="1FA435C0" w14:textId="77777777" w:rsidR="005F0E1F" w:rsidRPr="00765FFA" w:rsidRDefault="005F0E1F" w:rsidP="000A6123">
            <w:pPr>
              <w:jc w:val="right"/>
            </w:pPr>
            <w:r w:rsidRPr="00765FFA">
              <w:t>0.75</w:t>
            </w:r>
          </w:p>
        </w:tc>
      </w:tr>
      <w:tr w:rsidR="005F0E1F" w:rsidRPr="0009685D" w14:paraId="5E8234C8" w14:textId="77777777" w:rsidTr="0084689D">
        <w:trPr>
          <w:trHeight w:val="292"/>
          <w:jc w:val="center"/>
        </w:trPr>
        <w:tc>
          <w:tcPr>
            <w:tcW w:w="1328" w:type="dxa"/>
            <w:tcBorders>
              <w:top w:val="single" w:sz="4" w:space="0" w:color="auto"/>
              <w:left w:val="single" w:sz="4" w:space="0" w:color="auto"/>
              <w:bottom w:val="single" w:sz="4" w:space="0" w:color="auto"/>
              <w:right w:val="single" w:sz="4" w:space="0" w:color="auto"/>
            </w:tcBorders>
          </w:tcPr>
          <w:p w14:paraId="4169FAE1" w14:textId="77777777" w:rsidR="005F0E1F" w:rsidRPr="00765FFA" w:rsidRDefault="005F0E1F" w:rsidP="000A6123">
            <w:pPr>
              <w:jc w:val="center"/>
            </w:pPr>
            <w:r w:rsidRPr="00765FFA">
              <w:t>LE</w:t>
            </w:r>
          </w:p>
        </w:tc>
        <w:tc>
          <w:tcPr>
            <w:tcW w:w="1125" w:type="dxa"/>
            <w:tcBorders>
              <w:top w:val="single" w:sz="4" w:space="0" w:color="auto"/>
              <w:left w:val="single" w:sz="4" w:space="0" w:color="auto"/>
              <w:bottom w:val="single" w:sz="4" w:space="0" w:color="auto"/>
              <w:right w:val="single" w:sz="4" w:space="0" w:color="auto"/>
            </w:tcBorders>
          </w:tcPr>
          <w:p w14:paraId="19CA50B3" w14:textId="77777777" w:rsidR="005F0E1F" w:rsidRPr="00765FFA" w:rsidRDefault="005F0E1F" w:rsidP="000A6123">
            <w:pPr>
              <w:jc w:val="center"/>
            </w:pPr>
            <w:r w:rsidRPr="00765FFA">
              <w:t>128</w:t>
            </w:r>
          </w:p>
        </w:tc>
        <w:tc>
          <w:tcPr>
            <w:tcW w:w="879" w:type="dxa"/>
            <w:tcBorders>
              <w:top w:val="single" w:sz="4" w:space="0" w:color="auto"/>
              <w:left w:val="single" w:sz="4" w:space="0" w:color="auto"/>
              <w:bottom w:val="single" w:sz="4" w:space="0" w:color="auto"/>
              <w:right w:val="single" w:sz="4" w:space="0" w:color="auto"/>
            </w:tcBorders>
          </w:tcPr>
          <w:p w14:paraId="01869708" w14:textId="77777777" w:rsidR="005F0E1F" w:rsidRPr="00765FFA" w:rsidRDefault="005F0E1F" w:rsidP="000A6123">
            <w:pPr>
              <w:jc w:val="right"/>
            </w:pPr>
            <w:r w:rsidRPr="00765FFA">
              <w:t>0.79</w:t>
            </w:r>
          </w:p>
        </w:tc>
        <w:tc>
          <w:tcPr>
            <w:tcW w:w="833" w:type="dxa"/>
            <w:tcBorders>
              <w:top w:val="single" w:sz="4" w:space="0" w:color="auto"/>
              <w:left w:val="single" w:sz="4" w:space="0" w:color="auto"/>
              <w:bottom w:val="single" w:sz="4" w:space="0" w:color="auto"/>
              <w:right w:val="single" w:sz="4" w:space="0" w:color="auto"/>
            </w:tcBorders>
          </w:tcPr>
          <w:p w14:paraId="235CC3A2" w14:textId="77777777" w:rsidR="005F0E1F" w:rsidRPr="00765FFA" w:rsidRDefault="005F0E1F" w:rsidP="000A6123">
            <w:pPr>
              <w:jc w:val="right"/>
            </w:pPr>
            <w:r w:rsidRPr="00765FFA">
              <w:t>0.79</w:t>
            </w:r>
          </w:p>
        </w:tc>
        <w:tc>
          <w:tcPr>
            <w:tcW w:w="1040" w:type="dxa"/>
            <w:tcBorders>
              <w:top w:val="single" w:sz="4" w:space="0" w:color="auto"/>
              <w:left w:val="single" w:sz="4" w:space="0" w:color="auto"/>
              <w:bottom w:val="single" w:sz="4" w:space="0" w:color="auto"/>
              <w:right w:val="single" w:sz="4" w:space="0" w:color="auto"/>
            </w:tcBorders>
          </w:tcPr>
          <w:p w14:paraId="38C9DA65" w14:textId="77777777" w:rsidR="005F0E1F" w:rsidRPr="00765FFA" w:rsidRDefault="005F0E1F" w:rsidP="000A6123">
            <w:pPr>
              <w:jc w:val="right"/>
            </w:pPr>
            <w:r w:rsidRPr="00765FFA">
              <w:t>0.78</w:t>
            </w:r>
          </w:p>
        </w:tc>
        <w:tc>
          <w:tcPr>
            <w:tcW w:w="1042" w:type="dxa"/>
            <w:tcBorders>
              <w:top w:val="single" w:sz="4" w:space="0" w:color="auto"/>
              <w:left w:val="single" w:sz="4" w:space="0" w:color="auto"/>
              <w:bottom w:val="single" w:sz="4" w:space="0" w:color="auto"/>
              <w:right w:val="single" w:sz="4" w:space="0" w:color="auto"/>
            </w:tcBorders>
          </w:tcPr>
          <w:p w14:paraId="32CC310B" w14:textId="77777777" w:rsidR="005F0E1F" w:rsidRPr="00765FFA" w:rsidRDefault="005F0E1F" w:rsidP="000A6123">
            <w:pPr>
              <w:jc w:val="right"/>
            </w:pPr>
            <w:r w:rsidRPr="00765FFA">
              <w:t>0.8</w:t>
            </w:r>
          </w:p>
        </w:tc>
      </w:tr>
      <w:tr w:rsidR="005F0E1F" w:rsidRPr="0009685D" w14:paraId="6600C096" w14:textId="77777777" w:rsidTr="0084689D">
        <w:trPr>
          <w:trHeight w:val="292"/>
          <w:jc w:val="center"/>
        </w:trPr>
        <w:tc>
          <w:tcPr>
            <w:tcW w:w="1328" w:type="dxa"/>
            <w:tcBorders>
              <w:top w:val="single" w:sz="4" w:space="0" w:color="auto"/>
              <w:left w:val="single" w:sz="4" w:space="0" w:color="auto"/>
              <w:bottom w:val="single" w:sz="4" w:space="0" w:color="auto"/>
              <w:right w:val="single" w:sz="4" w:space="0" w:color="auto"/>
            </w:tcBorders>
          </w:tcPr>
          <w:p w14:paraId="442FC8ED" w14:textId="77777777" w:rsidR="005F0E1F" w:rsidRPr="00765FFA" w:rsidRDefault="005F0E1F" w:rsidP="000A6123">
            <w:pPr>
              <w:jc w:val="center"/>
            </w:pPr>
            <w:r w:rsidRPr="00765FFA">
              <w:t>FV</w:t>
            </w:r>
          </w:p>
        </w:tc>
        <w:tc>
          <w:tcPr>
            <w:tcW w:w="1125" w:type="dxa"/>
            <w:tcBorders>
              <w:top w:val="single" w:sz="4" w:space="0" w:color="auto"/>
              <w:left w:val="single" w:sz="4" w:space="0" w:color="auto"/>
              <w:bottom w:val="single" w:sz="4" w:space="0" w:color="auto"/>
              <w:right w:val="single" w:sz="4" w:space="0" w:color="auto"/>
            </w:tcBorders>
          </w:tcPr>
          <w:p w14:paraId="783C17FE" w14:textId="77777777" w:rsidR="005F0E1F" w:rsidRPr="00765FFA" w:rsidRDefault="005F0E1F" w:rsidP="000A6123">
            <w:pPr>
              <w:jc w:val="center"/>
            </w:pPr>
            <w:r w:rsidRPr="00765FFA">
              <w:t>128</w:t>
            </w:r>
          </w:p>
        </w:tc>
        <w:tc>
          <w:tcPr>
            <w:tcW w:w="879" w:type="dxa"/>
            <w:tcBorders>
              <w:top w:val="single" w:sz="4" w:space="0" w:color="auto"/>
              <w:left w:val="single" w:sz="4" w:space="0" w:color="auto"/>
              <w:bottom w:val="single" w:sz="4" w:space="0" w:color="auto"/>
              <w:right w:val="single" w:sz="4" w:space="0" w:color="auto"/>
            </w:tcBorders>
          </w:tcPr>
          <w:p w14:paraId="34715AB1" w14:textId="77777777" w:rsidR="005F0E1F" w:rsidRPr="00765FFA" w:rsidRDefault="005F0E1F" w:rsidP="000A6123">
            <w:pPr>
              <w:jc w:val="right"/>
            </w:pPr>
            <w:r w:rsidRPr="00765FFA">
              <w:t>0.894</w:t>
            </w:r>
          </w:p>
        </w:tc>
        <w:tc>
          <w:tcPr>
            <w:tcW w:w="833" w:type="dxa"/>
            <w:tcBorders>
              <w:top w:val="single" w:sz="4" w:space="0" w:color="auto"/>
              <w:left w:val="single" w:sz="4" w:space="0" w:color="auto"/>
              <w:bottom w:val="single" w:sz="4" w:space="0" w:color="auto"/>
              <w:right w:val="single" w:sz="4" w:space="0" w:color="auto"/>
            </w:tcBorders>
          </w:tcPr>
          <w:p w14:paraId="7BB11608" w14:textId="77777777" w:rsidR="005F0E1F" w:rsidRPr="00765FFA" w:rsidRDefault="005F0E1F" w:rsidP="000A6123">
            <w:pPr>
              <w:jc w:val="right"/>
            </w:pPr>
            <w:r w:rsidRPr="00765FFA">
              <w:t>0.91</w:t>
            </w:r>
          </w:p>
        </w:tc>
        <w:tc>
          <w:tcPr>
            <w:tcW w:w="1040" w:type="dxa"/>
            <w:tcBorders>
              <w:top w:val="single" w:sz="4" w:space="0" w:color="auto"/>
              <w:left w:val="single" w:sz="4" w:space="0" w:color="auto"/>
              <w:bottom w:val="single" w:sz="4" w:space="0" w:color="auto"/>
              <w:right w:val="single" w:sz="4" w:space="0" w:color="auto"/>
            </w:tcBorders>
          </w:tcPr>
          <w:p w14:paraId="53A73A06" w14:textId="77777777" w:rsidR="005F0E1F" w:rsidRPr="00765FFA" w:rsidRDefault="005F0E1F" w:rsidP="000A6123">
            <w:pPr>
              <w:jc w:val="right"/>
            </w:pPr>
            <w:r w:rsidRPr="00765FFA">
              <w:t>0.89</w:t>
            </w:r>
          </w:p>
        </w:tc>
        <w:tc>
          <w:tcPr>
            <w:tcW w:w="1042" w:type="dxa"/>
            <w:tcBorders>
              <w:top w:val="single" w:sz="4" w:space="0" w:color="auto"/>
              <w:left w:val="single" w:sz="4" w:space="0" w:color="auto"/>
              <w:bottom w:val="single" w:sz="4" w:space="0" w:color="auto"/>
              <w:right w:val="single" w:sz="4" w:space="0" w:color="auto"/>
            </w:tcBorders>
          </w:tcPr>
          <w:p w14:paraId="5169E19A" w14:textId="77777777" w:rsidR="005F0E1F" w:rsidRPr="00765FFA" w:rsidRDefault="005F0E1F" w:rsidP="000A6123">
            <w:pPr>
              <w:jc w:val="right"/>
            </w:pPr>
            <w:r w:rsidRPr="00765FFA">
              <w:t>0.92</w:t>
            </w:r>
          </w:p>
        </w:tc>
      </w:tr>
      <w:tr w:rsidR="005F0E1F" w:rsidRPr="0009685D" w14:paraId="5503C784" w14:textId="77777777" w:rsidTr="0084689D">
        <w:trPr>
          <w:trHeight w:val="292"/>
          <w:jc w:val="center"/>
        </w:trPr>
        <w:tc>
          <w:tcPr>
            <w:tcW w:w="1328" w:type="dxa"/>
            <w:tcBorders>
              <w:top w:val="single" w:sz="4" w:space="0" w:color="auto"/>
              <w:left w:val="single" w:sz="4" w:space="0" w:color="auto"/>
              <w:bottom w:val="single" w:sz="4" w:space="0" w:color="auto"/>
              <w:right w:val="single" w:sz="4" w:space="0" w:color="auto"/>
            </w:tcBorders>
          </w:tcPr>
          <w:p w14:paraId="45E92D0F" w14:textId="77777777" w:rsidR="005F0E1F" w:rsidRPr="00765FFA" w:rsidRDefault="005F0E1F" w:rsidP="000A6123">
            <w:pPr>
              <w:jc w:val="center"/>
            </w:pPr>
            <w:r w:rsidRPr="00765FFA">
              <w:t>PV</w:t>
            </w:r>
          </w:p>
        </w:tc>
        <w:tc>
          <w:tcPr>
            <w:tcW w:w="1125" w:type="dxa"/>
            <w:tcBorders>
              <w:top w:val="single" w:sz="4" w:space="0" w:color="auto"/>
              <w:left w:val="single" w:sz="4" w:space="0" w:color="auto"/>
              <w:bottom w:val="single" w:sz="4" w:space="0" w:color="auto"/>
              <w:right w:val="single" w:sz="4" w:space="0" w:color="auto"/>
            </w:tcBorders>
          </w:tcPr>
          <w:p w14:paraId="1D7267E0" w14:textId="77777777" w:rsidR="005F0E1F" w:rsidRPr="00765FFA" w:rsidRDefault="005F0E1F" w:rsidP="000A6123">
            <w:pPr>
              <w:jc w:val="center"/>
            </w:pPr>
            <w:r w:rsidRPr="00765FFA">
              <w:t>256</w:t>
            </w:r>
          </w:p>
        </w:tc>
        <w:tc>
          <w:tcPr>
            <w:tcW w:w="879" w:type="dxa"/>
            <w:tcBorders>
              <w:top w:val="single" w:sz="4" w:space="0" w:color="auto"/>
              <w:left w:val="single" w:sz="4" w:space="0" w:color="auto"/>
              <w:bottom w:val="single" w:sz="4" w:space="0" w:color="auto"/>
              <w:right w:val="single" w:sz="4" w:space="0" w:color="auto"/>
            </w:tcBorders>
          </w:tcPr>
          <w:p w14:paraId="4907C488" w14:textId="77777777" w:rsidR="005F0E1F" w:rsidRPr="00765FFA" w:rsidRDefault="005F0E1F" w:rsidP="000A6123">
            <w:pPr>
              <w:jc w:val="right"/>
            </w:pPr>
            <w:r w:rsidRPr="00765FFA">
              <w:t>0.924</w:t>
            </w:r>
          </w:p>
        </w:tc>
        <w:tc>
          <w:tcPr>
            <w:tcW w:w="833" w:type="dxa"/>
            <w:tcBorders>
              <w:top w:val="single" w:sz="4" w:space="0" w:color="auto"/>
              <w:left w:val="single" w:sz="4" w:space="0" w:color="auto"/>
              <w:bottom w:val="single" w:sz="4" w:space="0" w:color="auto"/>
              <w:right w:val="single" w:sz="4" w:space="0" w:color="auto"/>
            </w:tcBorders>
          </w:tcPr>
          <w:p w14:paraId="4A0B6C2C" w14:textId="77777777" w:rsidR="005F0E1F" w:rsidRPr="00765FFA" w:rsidRDefault="005F0E1F" w:rsidP="000A6123">
            <w:pPr>
              <w:jc w:val="right"/>
            </w:pPr>
            <w:r w:rsidRPr="00765FFA">
              <w:t>0.92</w:t>
            </w:r>
          </w:p>
        </w:tc>
        <w:tc>
          <w:tcPr>
            <w:tcW w:w="1040" w:type="dxa"/>
            <w:tcBorders>
              <w:top w:val="single" w:sz="4" w:space="0" w:color="auto"/>
              <w:left w:val="single" w:sz="4" w:space="0" w:color="auto"/>
              <w:bottom w:val="single" w:sz="4" w:space="0" w:color="auto"/>
              <w:right w:val="single" w:sz="4" w:space="0" w:color="auto"/>
            </w:tcBorders>
          </w:tcPr>
          <w:p w14:paraId="3341BADD" w14:textId="77777777" w:rsidR="005F0E1F" w:rsidRPr="00765FFA" w:rsidRDefault="005F0E1F" w:rsidP="000A6123">
            <w:pPr>
              <w:jc w:val="right"/>
            </w:pPr>
            <w:r w:rsidRPr="00765FFA">
              <w:t>0.91</w:t>
            </w:r>
          </w:p>
        </w:tc>
        <w:tc>
          <w:tcPr>
            <w:tcW w:w="1042" w:type="dxa"/>
            <w:tcBorders>
              <w:top w:val="single" w:sz="4" w:space="0" w:color="auto"/>
              <w:left w:val="single" w:sz="4" w:space="0" w:color="auto"/>
              <w:bottom w:val="single" w:sz="4" w:space="0" w:color="auto"/>
              <w:right w:val="single" w:sz="4" w:space="0" w:color="auto"/>
            </w:tcBorders>
          </w:tcPr>
          <w:p w14:paraId="7BAA72D1" w14:textId="77777777" w:rsidR="005F0E1F" w:rsidRPr="00765FFA" w:rsidRDefault="005F0E1F" w:rsidP="000A6123">
            <w:pPr>
              <w:jc w:val="right"/>
            </w:pPr>
            <w:r w:rsidRPr="00765FFA">
              <w:t>0.97</w:t>
            </w:r>
          </w:p>
        </w:tc>
      </w:tr>
    </w:tbl>
    <w:p w14:paraId="2DB5CF49" w14:textId="0A8C217A" w:rsidR="00194101" w:rsidRDefault="00194101" w:rsidP="000A6123">
      <w:pPr>
        <w:pStyle w:val="Caption"/>
        <w:keepNext/>
        <w:spacing w:before="240"/>
      </w:pPr>
      <w:bookmarkStart w:id="85" w:name="_Ref45803555"/>
      <w:r w:rsidRPr="00B01511">
        <w:rPr>
          <w:b/>
          <w:bCs/>
        </w:rPr>
        <w:t xml:space="preserve">Table </w:t>
      </w:r>
      <w:r w:rsidR="0084689D" w:rsidRPr="00B01511">
        <w:rPr>
          <w:b/>
          <w:bCs/>
        </w:rPr>
        <w:fldChar w:fldCharType="begin"/>
      </w:r>
      <w:r w:rsidR="0084689D" w:rsidRPr="00B01511">
        <w:rPr>
          <w:b/>
          <w:bCs/>
        </w:rPr>
        <w:instrText xml:space="preserve"> SEQ Table \* ARABIC </w:instrText>
      </w:r>
      <w:r w:rsidR="0084689D" w:rsidRPr="00B01511">
        <w:rPr>
          <w:b/>
          <w:bCs/>
        </w:rPr>
        <w:fldChar w:fldCharType="separate"/>
      </w:r>
      <w:r w:rsidR="00F77F60">
        <w:rPr>
          <w:b/>
          <w:bCs/>
          <w:noProof/>
        </w:rPr>
        <w:t>4</w:t>
      </w:r>
      <w:r w:rsidR="0084689D" w:rsidRPr="00B01511">
        <w:rPr>
          <w:b/>
          <w:bCs/>
          <w:noProof/>
        </w:rPr>
        <w:fldChar w:fldCharType="end"/>
      </w:r>
      <w:bookmarkEnd w:id="85"/>
      <w:r>
        <w:rPr>
          <w:noProof/>
        </w:rPr>
        <w:t xml:space="preserve"> </w:t>
      </w:r>
      <w:r w:rsidRPr="00867311">
        <w:rPr>
          <w:noProof/>
        </w:rPr>
        <w:t>The Overall Performance of the Entire Pipeline.</w:t>
      </w:r>
    </w:p>
    <w:tbl>
      <w:tblPr>
        <w:tblW w:w="5000" w:type="pct"/>
        <w:tblCellMar>
          <w:left w:w="0" w:type="dxa"/>
          <w:right w:w="0" w:type="dxa"/>
        </w:tblCellMar>
        <w:tblLook w:val="0000" w:firstRow="0" w:lastRow="0" w:firstColumn="0" w:lastColumn="0" w:noHBand="0" w:noVBand="0"/>
      </w:tblPr>
      <w:tblGrid>
        <w:gridCol w:w="529"/>
        <w:gridCol w:w="623"/>
        <w:gridCol w:w="624"/>
        <w:gridCol w:w="623"/>
        <w:gridCol w:w="627"/>
        <w:gridCol w:w="623"/>
        <w:gridCol w:w="623"/>
        <w:gridCol w:w="623"/>
        <w:gridCol w:w="623"/>
        <w:gridCol w:w="744"/>
        <w:gridCol w:w="744"/>
        <w:gridCol w:w="744"/>
        <w:gridCol w:w="744"/>
      </w:tblGrid>
      <w:tr w:rsidR="00FF32EA" w:rsidRPr="00FF32EA" w14:paraId="23F00126" w14:textId="77777777" w:rsidTr="00FF32EA">
        <w:tc>
          <w:tcPr>
            <w:tcW w:w="311" w:type="pct"/>
            <w:tcBorders>
              <w:top w:val="single" w:sz="4" w:space="0" w:color="auto"/>
              <w:left w:val="single" w:sz="4" w:space="0" w:color="auto"/>
              <w:bottom w:val="single" w:sz="4" w:space="0" w:color="auto"/>
              <w:right w:val="single" w:sz="4" w:space="0" w:color="auto"/>
            </w:tcBorders>
          </w:tcPr>
          <w:p w14:paraId="2B0FBDEE" w14:textId="77777777" w:rsidR="002C68B2" w:rsidRPr="00FF32EA" w:rsidRDefault="002C68B2" w:rsidP="000A6123">
            <w:pPr>
              <w:tabs>
                <w:tab w:val="center" w:pos="4800"/>
                <w:tab w:val="right" w:pos="9500"/>
              </w:tabs>
              <w:jc w:val="both"/>
            </w:pPr>
          </w:p>
        </w:tc>
        <w:tc>
          <w:tcPr>
            <w:tcW w:w="1469" w:type="pct"/>
            <w:gridSpan w:val="4"/>
            <w:tcBorders>
              <w:top w:val="single" w:sz="4" w:space="0" w:color="auto"/>
              <w:left w:val="single" w:sz="4" w:space="0" w:color="auto"/>
              <w:bottom w:val="single" w:sz="4" w:space="0" w:color="auto"/>
              <w:right w:val="single" w:sz="4" w:space="0" w:color="auto"/>
            </w:tcBorders>
          </w:tcPr>
          <w:p w14:paraId="15F60DE8" w14:textId="2F7E2655" w:rsidR="002C68B2" w:rsidRPr="00FF32EA" w:rsidRDefault="002C68B2" w:rsidP="000A6123">
            <w:pPr>
              <w:tabs>
                <w:tab w:val="center" w:pos="4800"/>
                <w:tab w:val="right" w:pos="9500"/>
              </w:tabs>
              <w:jc w:val="center"/>
            </w:pPr>
            <w:r w:rsidRPr="00FF32EA">
              <w:t>Without WFS</w:t>
            </w:r>
          </w:p>
        </w:tc>
        <w:tc>
          <w:tcPr>
            <w:tcW w:w="1906" w:type="pct"/>
            <w:gridSpan w:val="5"/>
            <w:tcBorders>
              <w:top w:val="single" w:sz="4" w:space="0" w:color="auto"/>
              <w:left w:val="single" w:sz="4" w:space="0" w:color="auto"/>
              <w:bottom w:val="single" w:sz="4" w:space="0" w:color="auto"/>
              <w:right w:val="single" w:sz="4" w:space="0" w:color="auto"/>
            </w:tcBorders>
          </w:tcPr>
          <w:p w14:paraId="1B804AD6" w14:textId="0502C1D5" w:rsidR="002C68B2" w:rsidRPr="00FF32EA" w:rsidRDefault="002C68B2" w:rsidP="000A6123">
            <w:pPr>
              <w:tabs>
                <w:tab w:val="right" w:pos="9500"/>
              </w:tabs>
              <w:jc w:val="center"/>
            </w:pPr>
            <w:r w:rsidRPr="00FF32EA">
              <w:t>With WFS</w:t>
            </w:r>
          </w:p>
        </w:tc>
        <w:tc>
          <w:tcPr>
            <w:tcW w:w="1314" w:type="pct"/>
            <w:gridSpan w:val="3"/>
            <w:tcBorders>
              <w:top w:val="single" w:sz="4" w:space="0" w:color="auto"/>
              <w:left w:val="single" w:sz="4" w:space="0" w:color="auto"/>
              <w:bottom w:val="single" w:sz="4" w:space="0" w:color="auto"/>
              <w:right w:val="single" w:sz="4" w:space="0" w:color="auto"/>
            </w:tcBorders>
          </w:tcPr>
          <w:p w14:paraId="23C3A725" w14:textId="21A636CA" w:rsidR="002C68B2" w:rsidRPr="00FF32EA" w:rsidRDefault="00902C7A" w:rsidP="000A6123">
            <w:pPr>
              <w:tabs>
                <w:tab w:val="center" w:pos="4800"/>
                <w:tab w:val="right" w:pos="9500"/>
              </w:tabs>
              <w:jc w:val="center"/>
            </w:pPr>
            <w:ins w:id="86" w:author="Pisit Nakjai" w:date="2020-12-13T22:46:00Z">
              <w:r w:rsidRPr="00902C7A">
                <w:t>Benefit of WFS (over not using WFS)</w:t>
              </w:r>
            </w:ins>
            <w:del w:id="87" w:author="Pisit Nakjai" w:date="2020-12-13T22:46:00Z">
              <w:r w:rsidR="002C68B2" w:rsidRPr="00FF32EA" w:rsidDel="00902C7A">
                <w:delText>Ratio</w:delText>
              </w:r>
            </w:del>
          </w:p>
        </w:tc>
      </w:tr>
      <w:tr w:rsidR="00FF32EA" w:rsidRPr="00FF32EA" w14:paraId="07D3BDC5" w14:textId="77777777" w:rsidTr="00FF32EA">
        <w:tc>
          <w:tcPr>
            <w:tcW w:w="311" w:type="pct"/>
            <w:tcBorders>
              <w:top w:val="single" w:sz="4" w:space="0" w:color="auto"/>
              <w:left w:val="single" w:sz="4" w:space="0" w:color="auto"/>
              <w:bottom w:val="single" w:sz="4" w:space="0" w:color="auto"/>
              <w:right w:val="single" w:sz="4" w:space="0" w:color="auto"/>
            </w:tcBorders>
          </w:tcPr>
          <w:p w14:paraId="4968C5F4" w14:textId="77777777" w:rsidR="002C68B2" w:rsidRPr="00FF32EA" w:rsidRDefault="002C68B2" w:rsidP="000A6123">
            <w:pPr>
              <w:tabs>
                <w:tab w:val="center" w:pos="4800"/>
                <w:tab w:val="right" w:pos="9500"/>
              </w:tabs>
              <w:jc w:val="both"/>
            </w:pPr>
          </w:p>
        </w:tc>
        <w:tc>
          <w:tcPr>
            <w:tcW w:w="366" w:type="pct"/>
            <w:tcBorders>
              <w:top w:val="single" w:sz="4" w:space="0" w:color="auto"/>
              <w:left w:val="single" w:sz="4" w:space="0" w:color="auto"/>
              <w:bottom w:val="single" w:sz="4" w:space="0" w:color="auto"/>
              <w:right w:val="single" w:sz="4" w:space="0" w:color="auto"/>
            </w:tcBorders>
          </w:tcPr>
          <w:p w14:paraId="537EEF7E" w14:textId="77777777" w:rsidR="002C68B2" w:rsidRPr="00FF32EA" w:rsidRDefault="002C68B2" w:rsidP="000A6123">
            <w:pPr>
              <w:tabs>
                <w:tab w:val="center" w:pos="4800"/>
                <w:tab w:val="right" w:pos="9500"/>
              </w:tabs>
              <w:jc w:val="both"/>
            </w:pPr>
            <w:r w:rsidRPr="00FF32EA">
              <w:t xml:space="preserve"> LE </w:t>
            </w:r>
          </w:p>
        </w:tc>
        <w:tc>
          <w:tcPr>
            <w:tcW w:w="367" w:type="pct"/>
            <w:tcBorders>
              <w:top w:val="single" w:sz="4" w:space="0" w:color="auto"/>
              <w:left w:val="single" w:sz="4" w:space="0" w:color="auto"/>
              <w:bottom w:val="single" w:sz="4" w:space="0" w:color="auto"/>
              <w:right w:val="single" w:sz="4" w:space="0" w:color="auto"/>
            </w:tcBorders>
          </w:tcPr>
          <w:p w14:paraId="47B6840C" w14:textId="77777777" w:rsidR="002C68B2" w:rsidRPr="00FF32EA" w:rsidRDefault="002C68B2" w:rsidP="000A6123">
            <w:pPr>
              <w:tabs>
                <w:tab w:val="center" w:pos="4800"/>
                <w:tab w:val="right" w:pos="9500"/>
              </w:tabs>
              <w:jc w:val="both"/>
            </w:pPr>
            <w:r w:rsidRPr="00FF32EA">
              <w:t xml:space="preserve"> LO </w:t>
            </w:r>
          </w:p>
        </w:tc>
        <w:tc>
          <w:tcPr>
            <w:tcW w:w="367" w:type="pct"/>
            <w:tcBorders>
              <w:top w:val="single" w:sz="4" w:space="0" w:color="auto"/>
              <w:left w:val="single" w:sz="4" w:space="0" w:color="auto"/>
              <w:bottom w:val="single" w:sz="4" w:space="0" w:color="auto"/>
              <w:right w:val="single" w:sz="4" w:space="0" w:color="auto"/>
            </w:tcBorders>
          </w:tcPr>
          <w:p w14:paraId="3FF4A0F1" w14:textId="77777777" w:rsidR="002C68B2" w:rsidRPr="00FF32EA" w:rsidRDefault="002C68B2" w:rsidP="000A6123">
            <w:pPr>
              <w:tabs>
                <w:tab w:val="center" w:pos="4800"/>
                <w:tab w:val="right" w:pos="9500"/>
              </w:tabs>
              <w:jc w:val="both"/>
            </w:pPr>
            <w:r w:rsidRPr="00FF32EA">
              <w:t xml:space="preserve"> FV </w:t>
            </w:r>
          </w:p>
        </w:tc>
        <w:tc>
          <w:tcPr>
            <w:tcW w:w="369" w:type="pct"/>
            <w:tcBorders>
              <w:top w:val="single" w:sz="4" w:space="0" w:color="auto"/>
              <w:left w:val="single" w:sz="4" w:space="0" w:color="auto"/>
              <w:bottom w:val="single" w:sz="4" w:space="0" w:color="auto"/>
              <w:right w:val="single" w:sz="4" w:space="0" w:color="auto"/>
            </w:tcBorders>
          </w:tcPr>
          <w:p w14:paraId="26CF1C90" w14:textId="77777777" w:rsidR="002C68B2" w:rsidRPr="00FF32EA" w:rsidRDefault="002C68B2" w:rsidP="000A6123">
            <w:pPr>
              <w:tabs>
                <w:tab w:val="center" w:pos="4800"/>
                <w:tab w:val="right" w:pos="9500"/>
              </w:tabs>
              <w:jc w:val="both"/>
            </w:pPr>
            <w:r w:rsidRPr="00FF32EA">
              <w:t xml:space="preserve"> PV </w:t>
            </w:r>
          </w:p>
        </w:tc>
        <w:tc>
          <w:tcPr>
            <w:tcW w:w="367" w:type="pct"/>
            <w:tcBorders>
              <w:top w:val="single" w:sz="4" w:space="0" w:color="auto"/>
              <w:left w:val="single" w:sz="4" w:space="0" w:color="auto"/>
              <w:bottom w:val="single" w:sz="4" w:space="0" w:color="auto"/>
              <w:right w:val="single" w:sz="4" w:space="0" w:color="auto"/>
            </w:tcBorders>
          </w:tcPr>
          <w:p w14:paraId="72878013" w14:textId="77777777" w:rsidR="002C68B2" w:rsidRPr="00FF32EA" w:rsidRDefault="002C68B2" w:rsidP="000A6123">
            <w:pPr>
              <w:tabs>
                <w:tab w:val="center" w:pos="4800"/>
                <w:tab w:val="right" w:pos="9500"/>
              </w:tabs>
              <w:jc w:val="both"/>
            </w:pPr>
            <w:r w:rsidRPr="00FF32EA">
              <w:t xml:space="preserve"> LE </w:t>
            </w:r>
          </w:p>
        </w:tc>
        <w:tc>
          <w:tcPr>
            <w:tcW w:w="367" w:type="pct"/>
            <w:tcBorders>
              <w:top w:val="single" w:sz="4" w:space="0" w:color="auto"/>
              <w:left w:val="single" w:sz="4" w:space="0" w:color="auto"/>
              <w:bottom w:val="single" w:sz="4" w:space="0" w:color="auto"/>
              <w:right w:val="single" w:sz="4" w:space="0" w:color="auto"/>
            </w:tcBorders>
          </w:tcPr>
          <w:p w14:paraId="534948D8" w14:textId="77777777" w:rsidR="002C68B2" w:rsidRPr="00FF32EA" w:rsidRDefault="002C68B2" w:rsidP="000A6123">
            <w:pPr>
              <w:tabs>
                <w:tab w:val="center" w:pos="4800"/>
                <w:tab w:val="right" w:pos="9500"/>
              </w:tabs>
              <w:jc w:val="both"/>
            </w:pPr>
            <w:r w:rsidRPr="00FF32EA">
              <w:t xml:space="preserve"> LO </w:t>
            </w:r>
          </w:p>
        </w:tc>
        <w:tc>
          <w:tcPr>
            <w:tcW w:w="367" w:type="pct"/>
            <w:tcBorders>
              <w:top w:val="single" w:sz="4" w:space="0" w:color="auto"/>
              <w:left w:val="single" w:sz="4" w:space="0" w:color="auto"/>
              <w:bottom w:val="single" w:sz="4" w:space="0" w:color="auto"/>
              <w:right w:val="single" w:sz="4" w:space="0" w:color="auto"/>
            </w:tcBorders>
          </w:tcPr>
          <w:p w14:paraId="3D7C6EB2" w14:textId="77777777" w:rsidR="002C68B2" w:rsidRPr="00FF32EA" w:rsidRDefault="002C68B2" w:rsidP="000A6123">
            <w:pPr>
              <w:tabs>
                <w:tab w:val="center" w:pos="4800"/>
                <w:tab w:val="right" w:pos="9500"/>
              </w:tabs>
              <w:jc w:val="both"/>
            </w:pPr>
            <w:r w:rsidRPr="00FF32EA">
              <w:t xml:space="preserve"> FV </w:t>
            </w:r>
          </w:p>
        </w:tc>
        <w:tc>
          <w:tcPr>
            <w:tcW w:w="367" w:type="pct"/>
            <w:tcBorders>
              <w:top w:val="single" w:sz="4" w:space="0" w:color="auto"/>
              <w:left w:val="single" w:sz="4" w:space="0" w:color="auto"/>
              <w:bottom w:val="single" w:sz="4" w:space="0" w:color="auto"/>
              <w:right w:val="single" w:sz="4" w:space="0" w:color="auto"/>
            </w:tcBorders>
          </w:tcPr>
          <w:p w14:paraId="69AF6F8A" w14:textId="77777777" w:rsidR="002C68B2" w:rsidRPr="00FF32EA" w:rsidRDefault="002C68B2" w:rsidP="000A6123">
            <w:pPr>
              <w:tabs>
                <w:tab w:val="center" w:pos="4800"/>
                <w:tab w:val="right" w:pos="9500"/>
              </w:tabs>
              <w:jc w:val="both"/>
            </w:pPr>
            <w:r w:rsidRPr="00FF32EA">
              <w:t xml:space="preserve"> PV </w:t>
            </w:r>
          </w:p>
        </w:tc>
        <w:tc>
          <w:tcPr>
            <w:tcW w:w="438" w:type="pct"/>
            <w:tcBorders>
              <w:top w:val="single" w:sz="4" w:space="0" w:color="auto"/>
              <w:left w:val="single" w:sz="4" w:space="0" w:color="auto"/>
              <w:bottom w:val="single" w:sz="4" w:space="0" w:color="auto"/>
              <w:right w:val="single" w:sz="4" w:space="0" w:color="auto"/>
            </w:tcBorders>
          </w:tcPr>
          <w:p w14:paraId="0A56E8E9" w14:textId="77777777" w:rsidR="002C68B2" w:rsidRPr="00FF32EA" w:rsidRDefault="002C68B2" w:rsidP="000A6123">
            <w:pPr>
              <w:tabs>
                <w:tab w:val="center" w:pos="4800"/>
                <w:tab w:val="right" w:pos="9500"/>
              </w:tabs>
              <w:jc w:val="both"/>
            </w:pPr>
            <w:r w:rsidRPr="00FF32EA">
              <w:t xml:space="preserve"> LE </w:t>
            </w:r>
          </w:p>
        </w:tc>
        <w:tc>
          <w:tcPr>
            <w:tcW w:w="438" w:type="pct"/>
            <w:tcBorders>
              <w:top w:val="single" w:sz="4" w:space="0" w:color="auto"/>
              <w:left w:val="single" w:sz="4" w:space="0" w:color="auto"/>
              <w:bottom w:val="single" w:sz="4" w:space="0" w:color="auto"/>
              <w:right w:val="single" w:sz="4" w:space="0" w:color="auto"/>
            </w:tcBorders>
          </w:tcPr>
          <w:p w14:paraId="4331FC13" w14:textId="77777777" w:rsidR="002C68B2" w:rsidRPr="00FF32EA" w:rsidRDefault="002C68B2" w:rsidP="000A6123">
            <w:pPr>
              <w:tabs>
                <w:tab w:val="center" w:pos="4800"/>
                <w:tab w:val="right" w:pos="9500"/>
              </w:tabs>
              <w:jc w:val="both"/>
            </w:pPr>
            <w:r w:rsidRPr="00FF32EA">
              <w:t xml:space="preserve"> LO </w:t>
            </w:r>
          </w:p>
        </w:tc>
        <w:tc>
          <w:tcPr>
            <w:tcW w:w="438" w:type="pct"/>
            <w:tcBorders>
              <w:top w:val="single" w:sz="4" w:space="0" w:color="auto"/>
              <w:left w:val="single" w:sz="4" w:space="0" w:color="auto"/>
              <w:bottom w:val="single" w:sz="4" w:space="0" w:color="auto"/>
              <w:right w:val="single" w:sz="4" w:space="0" w:color="auto"/>
            </w:tcBorders>
          </w:tcPr>
          <w:p w14:paraId="6FA03F0A" w14:textId="77777777" w:rsidR="002C68B2" w:rsidRPr="00FF32EA" w:rsidRDefault="002C68B2" w:rsidP="000A6123">
            <w:pPr>
              <w:tabs>
                <w:tab w:val="center" w:pos="4800"/>
                <w:tab w:val="right" w:pos="9500"/>
              </w:tabs>
              <w:jc w:val="both"/>
            </w:pPr>
            <w:r w:rsidRPr="00FF32EA">
              <w:t xml:space="preserve"> FV </w:t>
            </w:r>
          </w:p>
        </w:tc>
        <w:tc>
          <w:tcPr>
            <w:tcW w:w="438" w:type="pct"/>
            <w:tcBorders>
              <w:top w:val="single" w:sz="4" w:space="0" w:color="auto"/>
              <w:left w:val="single" w:sz="4" w:space="0" w:color="auto"/>
              <w:bottom w:val="single" w:sz="4" w:space="0" w:color="auto"/>
              <w:right w:val="single" w:sz="4" w:space="0" w:color="auto"/>
            </w:tcBorders>
          </w:tcPr>
          <w:p w14:paraId="719F502D" w14:textId="77777777" w:rsidR="002C68B2" w:rsidRPr="00FF32EA" w:rsidRDefault="002C68B2" w:rsidP="000A6123">
            <w:pPr>
              <w:tabs>
                <w:tab w:val="center" w:pos="4800"/>
                <w:tab w:val="right" w:pos="9500"/>
              </w:tabs>
              <w:jc w:val="both"/>
            </w:pPr>
            <w:r w:rsidRPr="00FF32EA">
              <w:t xml:space="preserve"> PV </w:t>
            </w:r>
          </w:p>
        </w:tc>
      </w:tr>
      <w:tr w:rsidR="00FF32EA" w:rsidRPr="00FF32EA" w14:paraId="4B69F188" w14:textId="77777777" w:rsidTr="00FF32EA">
        <w:tc>
          <w:tcPr>
            <w:tcW w:w="311" w:type="pct"/>
            <w:tcBorders>
              <w:top w:val="single" w:sz="4" w:space="0" w:color="auto"/>
              <w:left w:val="single" w:sz="4" w:space="0" w:color="auto"/>
              <w:bottom w:val="single" w:sz="4" w:space="0" w:color="auto"/>
              <w:right w:val="single" w:sz="4" w:space="0" w:color="auto"/>
            </w:tcBorders>
          </w:tcPr>
          <w:p w14:paraId="6123E5F0" w14:textId="77777777" w:rsidR="002C68B2" w:rsidRPr="00FF32EA" w:rsidRDefault="002C68B2" w:rsidP="000A6123">
            <w:pPr>
              <w:tabs>
                <w:tab w:val="center" w:pos="4800"/>
                <w:tab w:val="right" w:pos="9500"/>
              </w:tabs>
              <w:jc w:val="both"/>
            </w:pPr>
            <w:r w:rsidRPr="00FF32EA">
              <w:t xml:space="preserve">D1 </w:t>
            </w:r>
          </w:p>
        </w:tc>
        <w:tc>
          <w:tcPr>
            <w:tcW w:w="366" w:type="pct"/>
            <w:tcBorders>
              <w:top w:val="single" w:sz="4" w:space="0" w:color="auto"/>
              <w:left w:val="single" w:sz="4" w:space="0" w:color="auto"/>
              <w:bottom w:val="single" w:sz="4" w:space="0" w:color="auto"/>
              <w:right w:val="single" w:sz="4" w:space="0" w:color="auto"/>
            </w:tcBorders>
          </w:tcPr>
          <w:p w14:paraId="39390AF2" w14:textId="77777777" w:rsidR="002C68B2" w:rsidRPr="00FF32EA" w:rsidRDefault="002C68B2" w:rsidP="000A6123">
            <w:pPr>
              <w:tabs>
                <w:tab w:val="center" w:pos="4800"/>
                <w:tab w:val="right" w:pos="9500"/>
              </w:tabs>
              <w:jc w:val="both"/>
            </w:pPr>
            <w:r w:rsidRPr="00FF32EA">
              <w:t xml:space="preserve"> 4.49 </w:t>
            </w:r>
          </w:p>
        </w:tc>
        <w:tc>
          <w:tcPr>
            <w:tcW w:w="367" w:type="pct"/>
            <w:tcBorders>
              <w:top w:val="single" w:sz="4" w:space="0" w:color="auto"/>
              <w:left w:val="single" w:sz="4" w:space="0" w:color="auto"/>
              <w:bottom w:val="single" w:sz="4" w:space="0" w:color="auto"/>
              <w:right w:val="single" w:sz="4" w:space="0" w:color="auto"/>
            </w:tcBorders>
          </w:tcPr>
          <w:p w14:paraId="5C65A8D3" w14:textId="77777777" w:rsidR="002C68B2" w:rsidRPr="00FF32EA" w:rsidRDefault="002C68B2" w:rsidP="000A6123">
            <w:pPr>
              <w:tabs>
                <w:tab w:val="center" w:pos="4800"/>
                <w:tab w:val="right" w:pos="9500"/>
              </w:tabs>
              <w:jc w:val="both"/>
            </w:pPr>
            <w:r w:rsidRPr="00FF32EA">
              <w:t xml:space="preserve"> 4.5 </w:t>
            </w:r>
          </w:p>
        </w:tc>
        <w:tc>
          <w:tcPr>
            <w:tcW w:w="367" w:type="pct"/>
            <w:tcBorders>
              <w:top w:val="single" w:sz="4" w:space="0" w:color="auto"/>
              <w:left w:val="single" w:sz="4" w:space="0" w:color="auto"/>
              <w:bottom w:val="single" w:sz="4" w:space="0" w:color="auto"/>
              <w:right w:val="single" w:sz="4" w:space="0" w:color="auto"/>
            </w:tcBorders>
          </w:tcPr>
          <w:p w14:paraId="430A885C" w14:textId="77777777" w:rsidR="002C68B2" w:rsidRPr="00FF32EA" w:rsidRDefault="002C68B2" w:rsidP="000A6123">
            <w:pPr>
              <w:tabs>
                <w:tab w:val="center" w:pos="4800"/>
                <w:tab w:val="right" w:pos="9500"/>
              </w:tabs>
              <w:jc w:val="both"/>
            </w:pPr>
            <w:r w:rsidRPr="00FF32EA">
              <w:t xml:space="preserve"> 4.186 </w:t>
            </w:r>
          </w:p>
        </w:tc>
        <w:tc>
          <w:tcPr>
            <w:tcW w:w="369" w:type="pct"/>
            <w:tcBorders>
              <w:top w:val="single" w:sz="4" w:space="0" w:color="auto"/>
              <w:left w:val="single" w:sz="4" w:space="0" w:color="auto"/>
              <w:bottom w:val="single" w:sz="4" w:space="0" w:color="auto"/>
              <w:right w:val="single" w:sz="4" w:space="0" w:color="auto"/>
            </w:tcBorders>
          </w:tcPr>
          <w:p w14:paraId="061E05DF" w14:textId="77777777" w:rsidR="002C68B2" w:rsidRPr="00FF32EA" w:rsidRDefault="002C68B2" w:rsidP="000A6123">
            <w:pPr>
              <w:tabs>
                <w:tab w:val="center" w:pos="4800"/>
                <w:tab w:val="right" w:pos="9500"/>
              </w:tabs>
              <w:jc w:val="both"/>
            </w:pPr>
            <w:r w:rsidRPr="00FF32EA">
              <w:t xml:space="preserve"> 4.374 </w:t>
            </w:r>
          </w:p>
        </w:tc>
        <w:tc>
          <w:tcPr>
            <w:tcW w:w="367" w:type="pct"/>
            <w:tcBorders>
              <w:top w:val="single" w:sz="4" w:space="0" w:color="auto"/>
              <w:left w:val="single" w:sz="4" w:space="0" w:color="auto"/>
              <w:bottom w:val="single" w:sz="4" w:space="0" w:color="auto"/>
              <w:right w:val="single" w:sz="4" w:space="0" w:color="auto"/>
            </w:tcBorders>
          </w:tcPr>
          <w:p w14:paraId="48D3E453" w14:textId="77777777" w:rsidR="002C68B2" w:rsidRPr="00FF32EA" w:rsidRDefault="002C68B2" w:rsidP="000A6123">
            <w:pPr>
              <w:tabs>
                <w:tab w:val="center" w:pos="4800"/>
                <w:tab w:val="right" w:pos="9500"/>
              </w:tabs>
              <w:jc w:val="both"/>
            </w:pPr>
            <w:r w:rsidRPr="00FF32EA">
              <w:t xml:space="preserve"> 0.342 </w:t>
            </w:r>
          </w:p>
        </w:tc>
        <w:tc>
          <w:tcPr>
            <w:tcW w:w="367" w:type="pct"/>
            <w:tcBorders>
              <w:top w:val="single" w:sz="4" w:space="0" w:color="auto"/>
              <w:left w:val="single" w:sz="4" w:space="0" w:color="auto"/>
              <w:bottom w:val="single" w:sz="4" w:space="0" w:color="auto"/>
              <w:right w:val="single" w:sz="4" w:space="0" w:color="auto"/>
            </w:tcBorders>
          </w:tcPr>
          <w:p w14:paraId="03EB135B" w14:textId="77777777" w:rsidR="002C68B2" w:rsidRPr="00FF32EA" w:rsidRDefault="002C68B2" w:rsidP="000A6123">
            <w:pPr>
              <w:tabs>
                <w:tab w:val="center" w:pos="4800"/>
                <w:tab w:val="right" w:pos="9500"/>
              </w:tabs>
              <w:jc w:val="both"/>
            </w:pPr>
            <w:r w:rsidRPr="00FF32EA">
              <w:t xml:space="preserve"> 0.434 </w:t>
            </w:r>
          </w:p>
        </w:tc>
        <w:tc>
          <w:tcPr>
            <w:tcW w:w="367" w:type="pct"/>
            <w:tcBorders>
              <w:top w:val="single" w:sz="4" w:space="0" w:color="auto"/>
              <w:left w:val="single" w:sz="4" w:space="0" w:color="auto"/>
              <w:bottom w:val="single" w:sz="4" w:space="0" w:color="auto"/>
              <w:right w:val="single" w:sz="4" w:space="0" w:color="auto"/>
            </w:tcBorders>
          </w:tcPr>
          <w:p w14:paraId="6C523D4F" w14:textId="77777777" w:rsidR="002C68B2" w:rsidRPr="00FF32EA" w:rsidRDefault="002C68B2" w:rsidP="000A6123">
            <w:pPr>
              <w:tabs>
                <w:tab w:val="center" w:pos="4800"/>
                <w:tab w:val="right" w:pos="9500"/>
              </w:tabs>
              <w:jc w:val="both"/>
            </w:pPr>
            <w:r w:rsidRPr="00FF32EA">
              <w:t xml:space="preserve"> 0.278 </w:t>
            </w:r>
          </w:p>
        </w:tc>
        <w:tc>
          <w:tcPr>
            <w:tcW w:w="367" w:type="pct"/>
            <w:tcBorders>
              <w:top w:val="single" w:sz="4" w:space="0" w:color="auto"/>
              <w:left w:val="single" w:sz="4" w:space="0" w:color="auto"/>
              <w:bottom w:val="single" w:sz="4" w:space="0" w:color="auto"/>
              <w:right w:val="single" w:sz="4" w:space="0" w:color="auto"/>
            </w:tcBorders>
          </w:tcPr>
          <w:p w14:paraId="2A06E2D5" w14:textId="77777777" w:rsidR="002C68B2" w:rsidRPr="00FF32EA" w:rsidRDefault="002C68B2" w:rsidP="000A6123">
            <w:pPr>
              <w:tabs>
                <w:tab w:val="center" w:pos="4800"/>
                <w:tab w:val="right" w:pos="9500"/>
              </w:tabs>
              <w:jc w:val="both"/>
            </w:pPr>
            <w:r w:rsidRPr="00FF32EA">
              <w:t xml:space="preserve"> 0.348 </w:t>
            </w:r>
          </w:p>
        </w:tc>
        <w:tc>
          <w:tcPr>
            <w:tcW w:w="438" w:type="pct"/>
            <w:tcBorders>
              <w:top w:val="single" w:sz="4" w:space="0" w:color="auto"/>
              <w:left w:val="single" w:sz="4" w:space="0" w:color="auto"/>
              <w:bottom w:val="single" w:sz="4" w:space="0" w:color="auto"/>
              <w:right w:val="single" w:sz="4" w:space="0" w:color="auto"/>
            </w:tcBorders>
          </w:tcPr>
          <w:p w14:paraId="6538C4D7" w14:textId="77777777" w:rsidR="002C68B2" w:rsidRPr="00FF32EA" w:rsidRDefault="002C68B2" w:rsidP="000A6123">
            <w:pPr>
              <w:tabs>
                <w:tab w:val="center" w:pos="4800"/>
                <w:tab w:val="right" w:pos="9500"/>
              </w:tabs>
              <w:jc w:val="both"/>
            </w:pPr>
            <w:r w:rsidRPr="00FF32EA">
              <w:t xml:space="preserve"> 13.129 </w:t>
            </w:r>
          </w:p>
        </w:tc>
        <w:tc>
          <w:tcPr>
            <w:tcW w:w="438" w:type="pct"/>
            <w:tcBorders>
              <w:top w:val="single" w:sz="4" w:space="0" w:color="auto"/>
              <w:left w:val="single" w:sz="4" w:space="0" w:color="auto"/>
              <w:bottom w:val="single" w:sz="4" w:space="0" w:color="auto"/>
              <w:right w:val="single" w:sz="4" w:space="0" w:color="auto"/>
            </w:tcBorders>
          </w:tcPr>
          <w:p w14:paraId="4DE4668A" w14:textId="77777777" w:rsidR="002C68B2" w:rsidRPr="00FF32EA" w:rsidRDefault="002C68B2" w:rsidP="000A6123">
            <w:pPr>
              <w:tabs>
                <w:tab w:val="center" w:pos="4800"/>
                <w:tab w:val="right" w:pos="9500"/>
              </w:tabs>
              <w:jc w:val="both"/>
            </w:pPr>
            <w:r w:rsidRPr="00FF32EA">
              <w:t xml:space="preserve"> 10.369 </w:t>
            </w:r>
          </w:p>
        </w:tc>
        <w:tc>
          <w:tcPr>
            <w:tcW w:w="438" w:type="pct"/>
            <w:tcBorders>
              <w:top w:val="single" w:sz="4" w:space="0" w:color="auto"/>
              <w:left w:val="single" w:sz="4" w:space="0" w:color="auto"/>
              <w:bottom w:val="single" w:sz="4" w:space="0" w:color="auto"/>
              <w:right w:val="single" w:sz="4" w:space="0" w:color="auto"/>
            </w:tcBorders>
          </w:tcPr>
          <w:p w14:paraId="4E3E8E54" w14:textId="77777777" w:rsidR="002C68B2" w:rsidRPr="00FF32EA" w:rsidRDefault="002C68B2" w:rsidP="000A6123">
            <w:pPr>
              <w:tabs>
                <w:tab w:val="center" w:pos="4800"/>
                <w:tab w:val="right" w:pos="9500"/>
              </w:tabs>
              <w:jc w:val="both"/>
            </w:pPr>
            <w:r w:rsidRPr="00FF32EA">
              <w:t xml:space="preserve"> 15.058 </w:t>
            </w:r>
          </w:p>
        </w:tc>
        <w:tc>
          <w:tcPr>
            <w:tcW w:w="438" w:type="pct"/>
            <w:tcBorders>
              <w:top w:val="single" w:sz="4" w:space="0" w:color="auto"/>
              <w:left w:val="single" w:sz="4" w:space="0" w:color="auto"/>
              <w:bottom w:val="single" w:sz="4" w:space="0" w:color="auto"/>
              <w:right w:val="single" w:sz="4" w:space="0" w:color="auto"/>
            </w:tcBorders>
          </w:tcPr>
          <w:p w14:paraId="50E71052" w14:textId="77777777" w:rsidR="002C68B2" w:rsidRPr="00FF32EA" w:rsidRDefault="002C68B2" w:rsidP="000A6123">
            <w:pPr>
              <w:tabs>
                <w:tab w:val="center" w:pos="4800"/>
                <w:tab w:val="right" w:pos="9500"/>
              </w:tabs>
              <w:jc w:val="both"/>
            </w:pPr>
            <w:r w:rsidRPr="00FF32EA">
              <w:t xml:space="preserve"> 12.569 </w:t>
            </w:r>
          </w:p>
        </w:tc>
      </w:tr>
      <w:tr w:rsidR="00FF32EA" w:rsidRPr="00FF32EA" w14:paraId="294AE2B7" w14:textId="77777777" w:rsidTr="00FF32EA">
        <w:tc>
          <w:tcPr>
            <w:tcW w:w="311" w:type="pct"/>
            <w:tcBorders>
              <w:top w:val="single" w:sz="4" w:space="0" w:color="auto"/>
              <w:left w:val="single" w:sz="4" w:space="0" w:color="auto"/>
              <w:bottom w:val="single" w:sz="4" w:space="0" w:color="auto"/>
              <w:right w:val="single" w:sz="4" w:space="0" w:color="auto"/>
            </w:tcBorders>
          </w:tcPr>
          <w:p w14:paraId="3A63BCC8" w14:textId="77777777" w:rsidR="002C68B2" w:rsidRPr="00FF32EA" w:rsidRDefault="002C68B2" w:rsidP="000A6123">
            <w:pPr>
              <w:tabs>
                <w:tab w:val="center" w:pos="4800"/>
                <w:tab w:val="right" w:pos="9500"/>
              </w:tabs>
              <w:jc w:val="both"/>
            </w:pPr>
            <w:r w:rsidRPr="00FF32EA">
              <w:t xml:space="preserve">D2T </w:t>
            </w:r>
          </w:p>
        </w:tc>
        <w:tc>
          <w:tcPr>
            <w:tcW w:w="366" w:type="pct"/>
            <w:tcBorders>
              <w:top w:val="single" w:sz="4" w:space="0" w:color="auto"/>
              <w:left w:val="single" w:sz="4" w:space="0" w:color="auto"/>
              <w:bottom w:val="single" w:sz="4" w:space="0" w:color="auto"/>
              <w:right w:val="single" w:sz="4" w:space="0" w:color="auto"/>
            </w:tcBorders>
          </w:tcPr>
          <w:p w14:paraId="1F4E1E59" w14:textId="77777777" w:rsidR="002C68B2" w:rsidRPr="00FF32EA" w:rsidRDefault="002C68B2" w:rsidP="000A6123">
            <w:pPr>
              <w:tabs>
                <w:tab w:val="center" w:pos="4800"/>
                <w:tab w:val="right" w:pos="9500"/>
              </w:tabs>
              <w:jc w:val="both"/>
            </w:pPr>
            <w:r w:rsidRPr="00FF32EA">
              <w:t xml:space="preserve"> 4.432 </w:t>
            </w:r>
          </w:p>
        </w:tc>
        <w:tc>
          <w:tcPr>
            <w:tcW w:w="367" w:type="pct"/>
            <w:tcBorders>
              <w:top w:val="single" w:sz="4" w:space="0" w:color="auto"/>
              <w:left w:val="single" w:sz="4" w:space="0" w:color="auto"/>
              <w:bottom w:val="single" w:sz="4" w:space="0" w:color="auto"/>
              <w:right w:val="single" w:sz="4" w:space="0" w:color="auto"/>
            </w:tcBorders>
          </w:tcPr>
          <w:p w14:paraId="12EF0012" w14:textId="77777777" w:rsidR="002C68B2" w:rsidRPr="00FF32EA" w:rsidRDefault="002C68B2" w:rsidP="000A6123">
            <w:pPr>
              <w:tabs>
                <w:tab w:val="center" w:pos="4800"/>
                <w:tab w:val="right" w:pos="9500"/>
              </w:tabs>
              <w:jc w:val="both"/>
            </w:pPr>
            <w:r w:rsidRPr="00FF32EA">
              <w:t xml:space="preserve"> 4.446 </w:t>
            </w:r>
          </w:p>
        </w:tc>
        <w:tc>
          <w:tcPr>
            <w:tcW w:w="367" w:type="pct"/>
            <w:tcBorders>
              <w:top w:val="single" w:sz="4" w:space="0" w:color="auto"/>
              <w:left w:val="single" w:sz="4" w:space="0" w:color="auto"/>
              <w:bottom w:val="single" w:sz="4" w:space="0" w:color="auto"/>
              <w:right w:val="single" w:sz="4" w:space="0" w:color="auto"/>
            </w:tcBorders>
          </w:tcPr>
          <w:p w14:paraId="75E26DCE" w14:textId="77777777" w:rsidR="002C68B2" w:rsidRPr="00FF32EA" w:rsidRDefault="002C68B2" w:rsidP="000A6123">
            <w:pPr>
              <w:tabs>
                <w:tab w:val="center" w:pos="4800"/>
                <w:tab w:val="right" w:pos="9500"/>
              </w:tabs>
              <w:jc w:val="both"/>
            </w:pPr>
            <w:r w:rsidRPr="00FF32EA">
              <w:t xml:space="preserve"> 4.13 </w:t>
            </w:r>
          </w:p>
        </w:tc>
        <w:tc>
          <w:tcPr>
            <w:tcW w:w="369" w:type="pct"/>
            <w:tcBorders>
              <w:top w:val="single" w:sz="4" w:space="0" w:color="auto"/>
              <w:left w:val="single" w:sz="4" w:space="0" w:color="auto"/>
              <w:bottom w:val="single" w:sz="4" w:space="0" w:color="auto"/>
              <w:right w:val="single" w:sz="4" w:space="0" w:color="auto"/>
            </w:tcBorders>
          </w:tcPr>
          <w:p w14:paraId="0A9B6BAE" w14:textId="77777777" w:rsidR="002C68B2" w:rsidRPr="00FF32EA" w:rsidRDefault="002C68B2" w:rsidP="000A6123">
            <w:pPr>
              <w:tabs>
                <w:tab w:val="center" w:pos="4800"/>
                <w:tab w:val="right" w:pos="9500"/>
              </w:tabs>
              <w:jc w:val="both"/>
            </w:pPr>
            <w:r w:rsidRPr="00FF32EA">
              <w:t xml:space="preserve"> 4.318 </w:t>
            </w:r>
          </w:p>
        </w:tc>
        <w:tc>
          <w:tcPr>
            <w:tcW w:w="367" w:type="pct"/>
            <w:tcBorders>
              <w:top w:val="single" w:sz="4" w:space="0" w:color="auto"/>
              <w:left w:val="single" w:sz="4" w:space="0" w:color="auto"/>
              <w:bottom w:val="single" w:sz="4" w:space="0" w:color="auto"/>
              <w:right w:val="single" w:sz="4" w:space="0" w:color="auto"/>
            </w:tcBorders>
          </w:tcPr>
          <w:p w14:paraId="077E9ECC" w14:textId="77777777" w:rsidR="002C68B2" w:rsidRPr="00FF32EA" w:rsidRDefault="002C68B2" w:rsidP="000A6123">
            <w:pPr>
              <w:tabs>
                <w:tab w:val="center" w:pos="4800"/>
                <w:tab w:val="right" w:pos="9500"/>
              </w:tabs>
              <w:jc w:val="both"/>
            </w:pPr>
            <w:r w:rsidRPr="00FF32EA">
              <w:t xml:space="preserve"> 0.34 </w:t>
            </w:r>
          </w:p>
        </w:tc>
        <w:tc>
          <w:tcPr>
            <w:tcW w:w="367" w:type="pct"/>
            <w:tcBorders>
              <w:top w:val="single" w:sz="4" w:space="0" w:color="auto"/>
              <w:left w:val="single" w:sz="4" w:space="0" w:color="auto"/>
              <w:bottom w:val="single" w:sz="4" w:space="0" w:color="auto"/>
              <w:right w:val="single" w:sz="4" w:space="0" w:color="auto"/>
            </w:tcBorders>
          </w:tcPr>
          <w:p w14:paraId="1F9EAE82" w14:textId="77777777" w:rsidR="002C68B2" w:rsidRPr="00FF32EA" w:rsidRDefault="002C68B2" w:rsidP="000A6123">
            <w:pPr>
              <w:tabs>
                <w:tab w:val="center" w:pos="4800"/>
                <w:tab w:val="right" w:pos="9500"/>
              </w:tabs>
              <w:jc w:val="both"/>
            </w:pPr>
            <w:r w:rsidRPr="00FF32EA">
              <w:t xml:space="preserve"> 0.414 </w:t>
            </w:r>
          </w:p>
        </w:tc>
        <w:tc>
          <w:tcPr>
            <w:tcW w:w="367" w:type="pct"/>
            <w:tcBorders>
              <w:top w:val="single" w:sz="4" w:space="0" w:color="auto"/>
              <w:left w:val="single" w:sz="4" w:space="0" w:color="auto"/>
              <w:bottom w:val="single" w:sz="4" w:space="0" w:color="auto"/>
              <w:right w:val="single" w:sz="4" w:space="0" w:color="auto"/>
            </w:tcBorders>
          </w:tcPr>
          <w:p w14:paraId="2599861F" w14:textId="77777777" w:rsidR="002C68B2" w:rsidRPr="00FF32EA" w:rsidRDefault="002C68B2" w:rsidP="000A6123">
            <w:pPr>
              <w:tabs>
                <w:tab w:val="center" w:pos="4800"/>
                <w:tab w:val="right" w:pos="9500"/>
              </w:tabs>
              <w:jc w:val="both"/>
            </w:pPr>
            <w:r w:rsidRPr="00FF32EA">
              <w:t xml:space="preserve"> 0.26 </w:t>
            </w:r>
          </w:p>
        </w:tc>
        <w:tc>
          <w:tcPr>
            <w:tcW w:w="367" w:type="pct"/>
            <w:tcBorders>
              <w:top w:val="single" w:sz="4" w:space="0" w:color="auto"/>
              <w:left w:val="single" w:sz="4" w:space="0" w:color="auto"/>
              <w:bottom w:val="single" w:sz="4" w:space="0" w:color="auto"/>
              <w:right w:val="single" w:sz="4" w:space="0" w:color="auto"/>
            </w:tcBorders>
          </w:tcPr>
          <w:p w14:paraId="0DBB2563" w14:textId="77777777" w:rsidR="002C68B2" w:rsidRPr="00FF32EA" w:rsidRDefault="002C68B2" w:rsidP="000A6123">
            <w:pPr>
              <w:tabs>
                <w:tab w:val="center" w:pos="4800"/>
                <w:tab w:val="right" w:pos="9500"/>
              </w:tabs>
              <w:jc w:val="both"/>
            </w:pPr>
            <w:r w:rsidRPr="00FF32EA">
              <w:t xml:space="preserve"> 0.342 </w:t>
            </w:r>
          </w:p>
        </w:tc>
        <w:tc>
          <w:tcPr>
            <w:tcW w:w="438" w:type="pct"/>
            <w:tcBorders>
              <w:top w:val="single" w:sz="4" w:space="0" w:color="auto"/>
              <w:left w:val="single" w:sz="4" w:space="0" w:color="auto"/>
              <w:bottom w:val="single" w:sz="4" w:space="0" w:color="auto"/>
              <w:right w:val="single" w:sz="4" w:space="0" w:color="auto"/>
            </w:tcBorders>
          </w:tcPr>
          <w:p w14:paraId="5F95FD70" w14:textId="77777777" w:rsidR="002C68B2" w:rsidRPr="00FF32EA" w:rsidRDefault="002C68B2" w:rsidP="000A6123">
            <w:pPr>
              <w:tabs>
                <w:tab w:val="center" w:pos="4800"/>
                <w:tab w:val="right" w:pos="9500"/>
              </w:tabs>
              <w:jc w:val="both"/>
            </w:pPr>
            <w:r w:rsidRPr="00FF32EA">
              <w:t xml:space="preserve"> 13.035 </w:t>
            </w:r>
          </w:p>
        </w:tc>
        <w:tc>
          <w:tcPr>
            <w:tcW w:w="438" w:type="pct"/>
            <w:tcBorders>
              <w:top w:val="single" w:sz="4" w:space="0" w:color="auto"/>
              <w:left w:val="single" w:sz="4" w:space="0" w:color="auto"/>
              <w:bottom w:val="single" w:sz="4" w:space="0" w:color="auto"/>
              <w:right w:val="single" w:sz="4" w:space="0" w:color="auto"/>
            </w:tcBorders>
          </w:tcPr>
          <w:p w14:paraId="18288D8D" w14:textId="77777777" w:rsidR="002C68B2" w:rsidRPr="00FF32EA" w:rsidRDefault="002C68B2" w:rsidP="000A6123">
            <w:pPr>
              <w:tabs>
                <w:tab w:val="center" w:pos="4800"/>
                <w:tab w:val="right" w:pos="9500"/>
              </w:tabs>
              <w:jc w:val="both"/>
            </w:pPr>
            <w:r w:rsidRPr="00FF32EA">
              <w:t xml:space="preserve"> 10.739 </w:t>
            </w:r>
          </w:p>
        </w:tc>
        <w:tc>
          <w:tcPr>
            <w:tcW w:w="438" w:type="pct"/>
            <w:tcBorders>
              <w:top w:val="single" w:sz="4" w:space="0" w:color="auto"/>
              <w:left w:val="single" w:sz="4" w:space="0" w:color="auto"/>
              <w:bottom w:val="single" w:sz="4" w:space="0" w:color="auto"/>
              <w:right w:val="single" w:sz="4" w:space="0" w:color="auto"/>
            </w:tcBorders>
          </w:tcPr>
          <w:p w14:paraId="66CB2839" w14:textId="77777777" w:rsidR="002C68B2" w:rsidRPr="00FF32EA" w:rsidRDefault="002C68B2" w:rsidP="000A6123">
            <w:pPr>
              <w:tabs>
                <w:tab w:val="center" w:pos="4800"/>
                <w:tab w:val="right" w:pos="9500"/>
              </w:tabs>
              <w:jc w:val="both"/>
            </w:pPr>
            <w:r w:rsidRPr="00FF32EA">
              <w:t xml:space="preserve"> 15.885 </w:t>
            </w:r>
          </w:p>
        </w:tc>
        <w:tc>
          <w:tcPr>
            <w:tcW w:w="438" w:type="pct"/>
            <w:tcBorders>
              <w:top w:val="single" w:sz="4" w:space="0" w:color="auto"/>
              <w:left w:val="single" w:sz="4" w:space="0" w:color="auto"/>
              <w:bottom w:val="single" w:sz="4" w:space="0" w:color="auto"/>
              <w:right w:val="single" w:sz="4" w:space="0" w:color="auto"/>
            </w:tcBorders>
          </w:tcPr>
          <w:p w14:paraId="1AD2EFEC" w14:textId="77777777" w:rsidR="002C68B2" w:rsidRPr="00FF32EA" w:rsidRDefault="002C68B2" w:rsidP="000A6123">
            <w:pPr>
              <w:tabs>
                <w:tab w:val="center" w:pos="4800"/>
                <w:tab w:val="right" w:pos="9500"/>
              </w:tabs>
              <w:jc w:val="both"/>
            </w:pPr>
            <w:r w:rsidRPr="00FF32EA">
              <w:t xml:space="preserve"> 12.626 </w:t>
            </w:r>
          </w:p>
        </w:tc>
      </w:tr>
      <w:tr w:rsidR="00FF32EA" w:rsidRPr="00FF32EA" w14:paraId="71D951B3" w14:textId="77777777" w:rsidTr="00FF32EA">
        <w:tc>
          <w:tcPr>
            <w:tcW w:w="311" w:type="pct"/>
            <w:tcBorders>
              <w:top w:val="single" w:sz="4" w:space="0" w:color="auto"/>
              <w:left w:val="single" w:sz="4" w:space="0" w:color="auto"/>
              <w:bottom w:val="single" w:sz="4" w:space="0" w:color="auto"/>
              <w:right w:val="single" w:sz="4" w:space="0" w:color="auto"/>
            </w:tcBorders>
          </w:tcPr>
          <w:p w14:paraId="38E83FE0" w14:textId="77777777" w:rsidR="002C68B2" w:rsidRPr="00FF32EA" w:rsidRDefault="002C68B2" w:rsidP="000A6123">
            <w:pPr>
              <w:tabs>
                <w:tab w:val="center" w:pos="4800"/>
                <w:tab w:val="right" w:pos="9500"/>
              </w:tabs>
              <w:jc w:val="both"/>
            </w:pPr>
            <w:r w:rsidRPr="00FF32EA">
              <w:t xml:space="preserve">D2M </w:t>
            </w:r>
          </w:p>
        </w:tc>
        <w:tc>
          <w:tcPr>
            <w:tcW w:w="366" w:type="pct"/>
            <w:tcBorders>
              <w:top w:val="single" w:sz="4" w:space="0" w:color="auto"/>
              <w:left w:val="single" w:sz="4" w:space="0" w:color="auto"/>
              <w:bottom w:val="single" w:sz="4" w:space="0" w:color="auto"/>
              <w:right w:val="single" w:sz="4" w:space="0" w:color="auto"/>
            </w:tcBorders>
          </w:tcPr>
          <w:p w14:paraId="40E75376" w14:textId="77777777" w:rsidR="002C68B2" w:rsidRPr="00FF32EA" w:rsidRDefault="002C68B2" w:rsidP="000A6123">
            <w:pPr>
              <w:tabs>
                <w:tab w:val="center" w:pos="4800"/>
                <w:tab w:val="right" w:pos="9500"/>
              </w:tabs>
              <w:jc w:val="both"/>
            </w:pPr>
            <w:r w:rsidRPr="00FF32EA">
              <w:t xml:space="preserve"> 1.658 </w:t>
            </w:r>
          </w:p>
        </w:tc>
        <w:tc>
          <w:tcPr>
            <w:tcW w:w="367" w:type="pct"/>
            <w:tcBorders>
              <w:top w:val="single" w:sz="4" w:space="0" w:color="auto"/>
              <w:left w:val="single" w:sz="4" w:space="0" w:color="auto"/>
              <w:bottom w:val="single" w:sz="4" w:space="0" w:color="auto"/>
              <w:right w:val="single" w:sz="4" w:space="0" w:color="auto"/>
            </w:tcBorders>
          </w:tcPr>
          <w:p w14:paraId="05799C9A" w14:textId="77777777" w:rsidR="002C68B2" w:rsidRPr="00FF32EA" w:rsidRDefault="002C68B2" w:rsidP="000A6123">
            <w:pPr>
              <w:tabs>
                <w:tab w:val="center" w:pos="4800"/>
                <w:tab w:val="right" w:pos="9500"/>
              </w:tabs>
              <w:jc w:val="both"/>
            </w:pPr>
            <w:r w:rsidRPr="00FF32EA">
              <w:t xml:space="preserve"> 1.708 </w:t>
            </w:r>
          </w:p>
        </w:tc>
        <w:tc>
          <w:tcPr>
            <w:tcW w:w="367" w:type="pct"/>
            <w:tcBorders>
              <w:top w:val="single" w:sz="4" w:space="0" w:color="auto"/>
              <w:left w:val="single" w:sz="4" w:space="0" w:color="auto"/>
              <w:bottom w:val="single" w:sz="4" w:space="0" w:color="auto"/>
              <w:right w:val="single" w:sz="4" w:space="0" w:color="auto"/>
            </w:tcBorders>
          </w:tcPr>
          <w:p w14:paraId="25798568" w14:textId="77777777" w:rsidR="002C68B2" w:rsidRPr="00FF32EA" w:rsidRDefault="002C68B2" w:rsidP="000A6123">
            <w:pPr>
              <w:tabs>
                <w:tab w:val="center" w:pos="4800"/>
                <w:tab w:val="right" w:pos="9500"/>
              </w:tabs>
              <w:jc w:val="both"/>
            </w:pPr>
            <w:r w:rsidRPr="00FF32EA">
              <w:t xml:space="preserve"> 1.332 </w:t>
            </w:r>
          </w:p>
        </w:tc>
        <w:tc>
          <w:tcPr>
            <w:tcW w:w="369" w:type="pct"/>
            <w:tcBorders>
              <w:top w:val="single" w:sz="4" w:space="0" w:color="auto"/>
              <w:left w:val="single" w:sz="4" w:space="0" w:color="auto"/>
              <w:bottom w:val="single" w:sz="4" w:space="0" w:color="auto"/>
              <w:right w:val="single" w:sz="4" w:space="0" w:color="auto"/>
            </w:tcBorders>
          </w:tcPr>
          <w:p w14:paraId="41FFA8DE" w14:textId="77777777" w:rsidR="002C68B2" w:rsidRPr="00FF32EA" w:rsidRDefault="002C68B2" w:rsidP="000A6123">
            <w:pPr>
              <w:tabs>
                <w:tab w:val="center" w:pos="4800"/>
                <w:tab w:val="right" w:pos="9500"/>
              </w:tabs>
              <w:jc w:val="both"/>
            </w:pPr>
            <w:r w:rsidRPr="00FF32EA">
              <w:t xml:space="preserve"> 1.542 </w:t>
            </w:r>
          </w:p>
        </w:tc>
        <w:tc>
          <w:tcPr>
            <w:tcW w:w="367" w:type="pct"/>
            <w:tcBorders>
              <w:top w:val="single" w:sz="4" w:space="0" w:color="auto"/>
              <w:left w:val="single" w:sz="4" w:space="0" w:color="auto"/>
              <w:bottom w:val="single" w:sz="4" w:space="0" w:color="auto"/>
              <w:right w:val="single" w:sz="4" w:space="0" w:color="auto"/>
            </w:tcBorders>
          </w:tcPr>
          <w:p w14:paraId="07FE2E6F" w14:textId="77777777" w:rsidR="002C68B2" w:rsidRPr="00FF32EA" w:rsidRDefault="002C68B2" w:rsidP="000A6123">
            <w:pPr>
              <w:tabs>
                <w:tab w:val="center" w:pos="4800"/>
                <w:tab w:val="right" w:pos="9500"/>
              </w:tabs>
              <w:jc w:val="both"/>
            </w:pPr>
            <w:r w:rsidRPr="00FF32EA">
              <w:t xml:space="preserve"> 0.344 </w:t>
            </w:r>
          </w:p>
        </w:tc>
        <w:tc>
          <w:tcPr>
            <w:tcW w:w="367" w:type="pct"/>
            <w:tcBorders>
              <w:top w:val="single" w:sz="4" w:space="0" w:color="auto"/>
              <w:left w:val="single" w:sz="4" w:space="0" w:color="auto"/>
              <w:bottom w:val="single" w:sz="4" w:space="0" w:color="auto"/>
              <w:right w:val="single" w:sz="4" w:space="0" w:color="auto"/>
            </w:tcBorders>
          </w:tcPr>
          <w:p w14:paraId="3D480D60" w14:textId="77777777" w:rsidR="002C68B2" w:rsidRPr="00FF32EA" w:rsidRDefault="002C68B2" w:rsidP="000A6123">
            <w:pPr>
              <w:tabs>
                <w:tab w:val="center" w:pos="4800"/>
                <w:tab w:val="right" w:pos="9500"/>
              </w:tabs>
              <w:jc w:val="both"/>
            </w:pPr>
            <w:r w:rsidRPr="00FF32EA">
              <w:t xml:space="preserve"> 0.408 </w:t>
            </w:r>
          </w:p>
        </w:tc>
        <w:tc>
          <w:tcPr>
            <w:tcW w:w="367" w:type="pct"/>
            <w:tcBorders>
              <w:top w:val="single" w:sz="4" w:space="0" w:color="auto"/>
              <w:left w:val="single" w:sz="4" w:space="0" w:color="auto"/>
              <w:bottom w:val="single" w:sz="4" w:space="0" w:color="auto"/>
              <w:right w:val="single" w:sz="4" w:space="0" w:color="auto"/>
            </w:tcBorders>
          </w:tcPr>
          <w:p w14:paraId="1035E66F" w14:textId="77777777" w:rsidR="002C68B2" w:rsidRPr="00FF32EA" w:rsidRDefault="002C68B2" w:rsidP="000A6123">
            <w:pPr>
              <w:tabs>
                <w:tab w:val="center" w:pos="4800"/>
                <w:tab w:val="right" w:pos="9500"/>
              </w:tabs>
              <w:jc w:val="both"/>
            </w:pPr>
            <w:r w:rsidRPr="00FF32EA">
              <w:t xml:space="preserve"> 0.256 </w:t>
            </w:r>
          </w:p>
        </w:tc>
        <w:tc>
          <w:tcPr>
            <w:tcW w:w="367" w:type="pct"/>
            <w:tcBorders>
              <w:top w:val="single" w:sz="4" w:space="0" w:color="auto"/>
              <w:left w:val="single" w:sz="4" w:space="0" w:color="auto"/>
              <w:bottom w:val="single" w:sz="4" w:space="0" w:color="auto"/>
              <w:right w:val="single" w:sz="4" w:space="0" w:color="auto"/>
            </w:tcBorders>
          </w:tcPr>
          <w:p w14:paraId="7ED5D988" w14:textId="77777777" w:rsidR="002C68B2" w:rsidRPr="00FF32EA" w:rsidRDefault="002C68B2" w:rsidP="000A6123">
            <w:pPr>
              <w:tabs>
                <w:tab w:val="center" w:pos="4800"/>
                <w:tab w:val="right" w:pos="9500"/>
              </w:tabs>
              <w:jc w:val="both"/>
            </w:pPr>
            <w:r w:rsidRPr="00FF32EA">
              <w:t xml:space="preserve"> 0.298 </w:t>
            </w:r>
          </w:p>
        </w:tc>
        <w:tc>
          <w:tcPr>
            <w:tcW w:w="438" w:type="pct"/>
            <w:tcBorders>
              <w:top w:val="single" w:sz="4" w:space="0" w:color="auto"/>
              <w:left w:val="single" w:sz="4" w:space="0" w:color="auto"/>
              <w:bottom w:val="single" w:sz="4" w:space="0" w:color="auto"/>
              <w:right w:val="single" w:sz="4" w:space="0" w:color="auto"/>
            </w:tcBorders>
          </w:tcPr>
          <w:p w14:paraId="6D0732DC" w14:textId="77777777" w:rsidR="002C68B2" w:rsidRPr="00FF32EA" w:rsidRDefault="002C68B2" w:rsidP="000A6123">
            <w:pPr>
              <w:tabs>
                <w:tab w:val="center" w:pos="4800"/>
                <w:tab w:val="right" w:pos="9500"/>
              </w:tabs>
              <w:jc w:val="both"/>
            </w:pPr>
            <w:r w:rsidRPr="00FF32EA">
              <w:t xml:space="preserve"> 4.820 </w:t>
            </w:r>
          </w:p>
        </w:tc>
        <w:tc>
          <w:tcPr>
            <w:tcW w:w="438" w:type="pct"/>
            <w:tcBorders>
              <w:top w:val="single" w:sz="4" w:space="0" w:color="auto"/>
              <w:left w:val="single" w:sz="4" w:space="0" w:color="auto"/>
              <w:bottom w:val="single" w:sz="4" w:space="0" w:color="auto"/>
              <w:right w:val="single" w:sz="4" w:space="0" w:color="auto"/>
            </w:tcBorders>
          </w:tcPr>
          <w:p w14:paraId="483716E3" w14:textId="77777777" w:rsidR="002C68B2" w:rsidRPr="00FF32EA" w:rsidRDefault="002C68B2" w:rsidP="000A6123">
            <w:pPr>
              <w:tabs>
                <w:tab w:val="center" w:pos="4800"/>
                <w:tab w:val="right" w:pos="9500"/>
              </w:tabs>
              <w:jc w:val="both"/>
            </w:pPr>
            <w:r w:rsidRPr="00FF32EA">
              <w:t xml:space="preserve"> 4.186 </w:t>
            </w:r>
          </w:p>
        </w:tc>
        <w:tc>
          <w:tcPr>
            <w:tcW w:w="438" w:type="pct"/>
            <w:tcBorders>
              <w:top w:val="single" w:sz="4" w:space="0" w:color="auto"/>
              <w:left w:val="single" w:sz="4" w:space="0" w:color="auto"/>
              <w:bottom w:val="single" w:sz="4" w:space="0" w:color="auto"/>
              <w:right w:val="single" w:sz="4" w:space="0" w:color="auto"/>
            </w:tcBorders>
          </w:tcPr>
          <w:p w14:paraId="0475CAC6" w14:textId="77777777" w:rsidR="002C68B2" w:rsidRPr="00FF32EA" w:rsidRDefault="002C68B2" w:rsidP="000A6123">
            <w:pPr>
              <w:tabs>
                <w:tab w:val="center" w:pos="4800"/>
                <w:tab w:val="right" w:pos="9500"/>
              </w:tabs>
              <w:jc w:val="both"/>
            </w:pPr>
            <w:r w:rsidRPr="00FF32EA">
              <w:t xml:space="preserve"> 5.203 </w:t>
            </w:r>
          </w:p>
        </w:tc>
        <w:tc>
          <w:tcPr>
            <w:tcW w:w="438" w:type="pct"/>
            <w:tcBorders>
              <w:top w:val="single" w:sz="4" w:space="0" w:color="auto"/>
              <w:left w:val="single" w:sz="4" w:space="0" w:color="auto"/>
              <w:bottom w:val="single" w:sz="4" w:space="0" w:color="auto"/>
              <w:right w:val="single" w:sz="4" w:space="0" w:color="auto"/>
            </w:tcBorders>
          </w:tcPr>
          <w:p w14:paraId="35F0CC45" w14:textId="77777777" w:rsidR="002C68B2" w:rsidRPr="00FF32EA" w:rsidRDefault="002C68B2" w:rsidP="000A6123">
            <w:pPr>
              <w:tabs>
                <w:tab w:val="center" w:pos="4800"/>
                <w:tab w:val="right" w:pos="9500"/>
              </w:tabs>
              <w:jc w:val="both"/>
            </w:pPr>
            <w:r w:rsidRPr="00FF32EA">
              <w:t xml:space="preserve"> 5.174 </w:t>
            </w:r>
          </w:p>
        </w:tc>
      </w:tr>
      <w:tr w:rsidR="00FF32EA" w:rsidRPr="00FF32EA" w14:paraId="1C43C3AE" w14:textId="77777777" w:rsidTr="00FF32EA">
        <w:tc>
          <w:tcPr>
            <w:tcW w:w="311" w:type="pct"/>
            <w:tcBorders>
              <w:top w:val="single" w:sz="4" w:space="0" w:color="auto"/>
              <w:left w:val="single" w:sz="4" w:space="0" w:color="auto"/>
              <w:bottom w:val="single" w:sz="4" w:space="0" w:color="auto"/>
              <w:right w:val="single" w:sz="4" w:space="0" w:color="auto"/>
            </w:tcBorders>
          </w:tcPr>
          <w:p w14:paraId="392029AD" w14:textId="77777777" w:rsidR="002C68B2" w:rsidRPr="00FF32EA" w:rsidRDefault="002C68B2" w:rsidP="000A6123">
            <w:pPr>
              <w:tabs>
                <w:tab w:val="center" w:pos="4800"/>
                <w:tab w:val="right" w:pos="9500"/>
              </w:tabs>
              <w:jc w:val="both"/>
            </w:pPr>
            <w:r w:rsidRPr="00FF32EA">
              <w:t xml:space="preserve">D2S </w:t>
            </w:r>
          </w:p>
        </w:tc>
        <w:tc>
          <w:tcPr>
            <w:tcW w:w="366" w:type="pct"/>
            <w:tcBorders>
              <w:top w:val="single" w:sz="4" w:space="0" w:color="auto"/>
              <w:left w:val="single" w:sz="4" w:space="0" w:color="auto"/>
              <w:bottom w:val="single" w:sz="4" w:space="0" w:color="auto"/>
              <w:right w:val="single" w:sz="4" w:space="0" w:color="auto"/>
            </w:tcBorders>
          </w:tcPr>
          <w:p w14:paraId="21EBB02F" w14:textId="77777777" w:rsidR="002C68B2" w:rsidRPr="00FF32EA" w:rsidRDefault="002C68B2" w:rsidP="000A6123">
            <w:pPr>
              <w:tabs>
                <w:tab w:val="center" w:pos="4800"/>
                <w:tab w:val="right" w:pos="9500"/>
              </w:tabs>
              <w:jc w:val="both"/>
            </w:pPr>
            <w:r w:rsidRPr="00FF32EA">
              <w:t xml:space="preserve"> 1.328 </w:t>
            </w:r>
          </w:p>
        </w:tc>
        <w:tc>
          <w:tcPr>
            <w:tcW w:w="367" w:type="pct"/>
            <w:tcBorders>
              <w:top w:val="single" w:sz="4" w:space="0" w:color="auto"/>
              <w:left w:val="single" w:sz="4" w:space="0" w:color="auto"/>
              <w:bottom w:val="single" w:sz="4" w:space="0" w:color="auto"/>
              <w:right w:val="single" w:sz="4" w:space="0" w:color="auto"/>
            </w:tcBorders>
          </w:tcPr>
          <w:p w14:paraId="69D2C8D9" w14:textId="77777777" w:rsidR="002C68B2" w:rsidRPr="00FF32EA" w:rsidRDefault="002C68B2" w:rsidP="000A6123">
            <w:pPr>
              <w:tabs>
                <w:tab w:val="center" w:pos="4800"/>
                <w:tab w:val="right" w:pos="9500"/>
              </w:tabs>
              <w:jc w:val="both"/>
            </w:pPr>
            <w:r w:rsidRPr="00FF32EA">
              <w:t xml:space="preserve"> 1.364 </w:t>
            </w:r>
          </w:p>
        </w:tc>
        <w:tc>
          <w:tcPr>
            <w:tcW w:w="367" w:type="pct"/>
            <w:tcBorders>
              <w:top w:val="single" w:sz="4" w:space="0" w:color="auto"/>
              <w:left w:val="single" w:sz="4" w:space="0" w:color="auto"/>
              <w:bottom w:val="single" w:sz="4" w:space="0" w:color="auto"/>
              <w:right w:val="single" w:sz="4" w:space="0" w:color="auto"/>
            </w:tcBorders>
          </w:tcPr>
          <w:p w14:paraId="56701B80" w14:textId="77777777" w:rsidR="002C68B2" w:rsidRPr="00FF32EA" w:rsidRDefault="002C68B2" w:rsidP="000A6123">
            <w:pPr>
              <w:tabs>
                <w:tab w:val="center" w:pos="4800"/>
                <w:tab w:val="right" w:pos="9500"/>
              </w:tabs>
              <w:jc w:val="both"/>
            </w:pPr>
            <w:r w:rsidRPr="00FF32EA">
              <w:t xml:space="preserve"> 0.996 </w:t>
            </w:r>
          </w:p>
        </w:tc>
        <w:tc>
          <w:tcPr>
            <w:tcW w:w="369" w:type="pct"/>
            <w:tcBorders>
              <w:top w:val="single" w:sz="4" w:space="0" w:color="auto"/>
              <w:left w:val="single" w:sz="4" w:space="0" w:color="auto"/>
              <w:bottom w:val="single" w:sz="4" w:space="0" w:color="auto"/>
              <w:right w:val="single" w:sz="4" w:space="0" w:color="auto"/>
            </w:tcBorders>
          </w:tcPr>
          <w:p w14:paraId="25DBE235" w14:textId="77777777" w:rsidR="002C68B2" w:rsidRPr="00FF32EA" w:rsidRDefault="002C68B2" w:rsidP="000A6123">
            <w:pPr>
              <w:tabs>
                <w:tab w:val="center" w:pos="4800"/>
                <w:tab w:val="right" w:pos="9500"/>
              </w:tabs>
              <w:jc w:val="both"/>
            </w:pPr>
            <w:r w:rsidRPr="00FF32EA">
              <w:t xml:space="preserve"> 1.216 </w:t>
            </w:r>
          </w:p>
        </w:tc>
        <w:tc>
          <w:tcPr>
            <w:tcW w:w="367" w:type="pct"/>
            <w:tcBorders>
              <w:top w:val="single" w:sz="4" w:space="0" w:color="auto"/>
              <w:left w:val="single" w:sz="4" w:space="0" w:color="auto"/>
              <w:bottom w:val="single" w:sz="4" w:space="0" w:color="auto"/>
              <w:right w:val="single" w:sz="4" w:space="0" w:color="auto"/>
            </w:tcBorders>
          </w:tcPr>
          <w:p w14:paraId="7F81C386" w14:textId="77777777" w:rsidR="002C68B2" w:rsidRPr="00FF32EA" w:rsidRDefault="002C68B2" w:rsidP="000A6123">
            <w:pPr>
              <w:tabs>
                <w:tab w:val="center" w:pos="4800"/>
                <w:tab w:val="right" w:pos="9500"/>
              </w:tabs>
              <w:jc w:val="both"/>
            </w:pPr>
            <w:r w:rsidRPr="00FF32EA">
              <w:t xml:space="preserve"> 0.514 </w:t>
            </w:r>
          </w:p>
        </w:tc>
        <w:tc>
          <w:tcPr>
            <w:tcW w:w="367" w:type="pct"/>
            <w:tcBorders>
              <w:top w:val="single" w:sz="4" w:space="0" w:color="auto"/>
              <w:left w:val="single" w:sz="4" w:space="0" w:color="auto"/>
              <w:bottom w:val="single" w:sz="4" w:space="0" w:color="auto"/>
              <w:right w:val="single" w:sz="4" w:space="0" w:color="auto"/>
            </w:tcBorders>
          </w:tcPr>
          <w:p w14:paraId="3036D554" w14:textId="77777777" w:rsidR="002C68B2" w:rsidRPr="00FF32EA" w:rsidRDefault="002C68B2" w:rsidP="000A6123">
            <w:pPr>
              <w:tabs>
                <w:tab w:val="center" w:pos="4800"/>
                <w:tab w:val="right" w:pos="9500"/>
              </w:tabs>
              <w:jc w:val="both"/>
            </w:pPr>
            <w:r w:rsidRPr="00FF32EA">
              <w:t xml:space="preserve"> 0.552 </w:t>
            </w:r>
          </w:p>
        </w:tc>
        <w:tc>
          <w:tcPr>
            <w:tcW w:w="367" w:type="pct"/>
            <w:tcBorders>
              <w:top w:val="single" w:sz="4" w:space="0" w:color="auto"/>
              <w:left w:val="single" w:sz="4" w:space="0" w:color="auto"/>
              <w:bottom w:val="single" w:sz="4" w:space="0" w:color="auto"/>
              <w:right w:val="single" w:sz="4" w:space="0" w:color="auto"/>
            </w:tcBorders>
          </w:tcPr>
          <w:p w14:paraId="42A2D5DA" w14:textId="77777777" w:rsidR="002C68B2" w:rsidRPr="00FF32EA" w:rsidRDefault="002C68B2" w:rsidP="000A6123">
            <w:pPr>
              <w:tabs>
                <w:tab w:val="center" w:pos="4800"/>
                <w:tab w:val="right" w:pos="9500"/>
              </w:tabs>
              <w:jc w:val="both"/>
            </w:pPr>
            <w:r w:rsidRPr="00FF32EA">
              <w:t xml:space="preserve"> 0.336 </w:t>
            </w:r>
          </w:p>
        </w:tc>
        <w:tc>
          <w:tcPr>
            <w:tcW w:w="367" w:type="pct"/>
            <w:tcBorders>
              <w:top w:val="single" w:sz="4" w:space="0" w:color="auto"/>
              <w:left w:val="single" w:sz="4" w:space="0" w:color="auto"/>
              <w:bottom w:val="single" w:sz="4" w:space="0" w:color="auto"/>
              <w:right w:val="single" w:sz="4" w:space="0" w:color="auto"/>
            </w:tcBorders>
          </w:tcPr>
          <w:p w14:paraId="7BF2D9F8" w14:textId="77777777" w:rsidR="002C68B2" w:rsidRPr="00FF32EA" w:rsidRDefault="002C68B2" w:rsidP="000A6123">
            <w:pPr>
              <w:tabs>
                <w:tab w:val="center" w:pos="4800"/>
                <w:tab w:val="right" w:pos="9500"/>
              </w:tabs>
              <w:jc w:val="both"/>
            </w:pPr>
            <w:r w:rsidRPr="00FF32EA">
              <w:t xml:space="preserve"> 0.452 </w:t>
            </w:r>
          </w:p>
        </w:tc>
        <w:tc>
          <w:tcPr>
            <w:tcW w:w="438" w:type="pct"/>
            <w:tcBorders>
              <w:top w:val="single" w:sz="4" w:space="0" w:color="auto"/>
              <w:left w:val="single" w:sz="4" w:space="0" w:color="auto"/>
              <w:bottom w:val="single" w:sz="4" w:space="0" w:color="auto"/>
              <w:right w:val="single" w:sz="4" w:space="0" w:color="auto"/>
            </w:tcBorders>
          </w:tcPr>
          <w:p w14:paraId="2EA0EDC4" w14:textId="77777777" w:rsidR="002C68B2" w:rsidRPr="00FF32EA" w:rsidRDefault="002C68B2" w:rsidP="000A6123">
            <w:pPr>
              <w:tabs>
                <w:tab w:val="center" w:pos="4800"/>
                <w:tab w:val="right" w:pos="9500"/>
              </w:tabs>
              <w:jc w:val="both"/>
            </w:pPr>
            <w:r w:rsidRPr="00FF32EA">
              <w:t xml:space="preserve"> 2.584 </w:t>
            </w:r>
          </w:p>
        </w:tc>
        <w:tc>
          <w:tcPr>
            <w:tcW w:w="438" w:type="pct"/>
            <w:tcBorders>
              <w:top w:val="single" w:sz="4" w:space="0" w:color="auto"/>
              <w:left w:val="single" w:sz="4" w:space="0" w:color="auto"/>
              <w:bottom w:val="single" w:sz="4" w:space="0" w:color="auto"/>
              <w:right w:val="single" w:sz="4" w:space="0" w:color="auto"/>
            </w:tcBorders>
          </w:tcPr>
          <w:p w14:paraId="6ECE369E" w14:textId="77777777" w:rsidR="002C68B2" w:rsidRPr="00FF32EA" w:rsidRDefault="002C68B2" w:rsidP="000A6123">
            <w:pPr>
              <w:tabs>
                <w:tab w:val="center" w:pos="4800"/>
                <w:tab w:val="right" w:pos="9500"/>
              </w:tabs>
              <w:jc w:val="both"/>
            </w:pPr>
            <w:r w:rsidRPr="00FF32EA">
              <w:t xml:space="preserve"> 2.471 </w:t>
            </w:r>
          </w:p>
        </w:tc>
        <w:tc>
          <w:tcPr>
            <w:tcW w:w="438" w:type="pct"/>
            <w:tcBorders>
              <w:top w:val="single" w:sz="4" w:space="0" w:color="auto"/>
              <w:left w:val="single" w:sz="4" w:space="0" w:color="auto"/>
              <w:bottom w:val="single" w:sz="4" w:space="0" w:color="auto"/>
              <w:right w:val="single" w:sz="4" w:space="0" w:color="auto"/>
            </w:tcBorders>
          </w:tcPr>
          <w:p w14:paraId="78123100" w14:textId="77777777" w:rsidR="002C68B2" w:rsidRPr="00FF32EA" w:rsidRDefault="002C68B2" w:rsidP="000A6123">
            <w:pPr>
              <w:tabs>
                <w:tab w:val="center" w:pos="4800"/>
                <w:tab w:val="right" w:pos="9500"/>
              </w:tabs>
              <w:jc w:val="both"/>
            </w:pPr>
            <w:r w:rsidRPr="00FF32EA">
              <w:t xml:space="preserve"> 2.964 </w:t>
            </w:r>
          </w:p>
        </w:tc>
        <w:tc>
          <w:tcPr>
            <w:tcW w:w="438" w:type="pct"/>
            <w:tcBorders>
              <w:top w:val="single" w:sz="4" w:space="0" w:color="auto"/>
              <w:left w:val="single" w:sz="4" w:space="0" w:color="auto"/>
              <w:bottom w:val="single" w:sz="4" w:space="0" w:color="auto"/>
              <w:right w:val="single" w:sz="4" w:space="0" w:color="auto"/>
            </w:tcBorders>
          </w:tcPr>
          <w:p w14:paraId="6CEEB287" w14:textId="77777777" w:rsidR="002C68B2" w:rsidRPr="00FF32EA" w:rsidRDefault="002C68B2" w:rsidP="000A6123">
            <w:pPr>
              <w:tabs>
                <w:tab w:val="center" w:pos="4800"/>
                <w:tab w:val="right" w:pos="9500"/>
              </w:tabs>
              <w:jc w:val="both"/>
            </w:pPr>
            <w:r w:rsidRPr="00FF32EA">
              <w:t xml:space="preserve"> 2.690 </w:t>
            </w:r>
          </w:p>
        </w:tc>
      </w:tr>
      <w:tr w:rsidR="00FF32EA" w:rsidRPr="00FF32EA" w14:paraId="4E0C1DE8" w14:textId="77777777" w:rsidTr="00FF32EA">
        <w:tc>
          <w:tcPr>
            <w:tcW w:w="311" w:type="pct"/>
            <w:tcBorders>
              <w:top w:val="single" w:sz="4" w:space="0" w:color="auto"/>
              <w:left w:val="single" w:sz="4" w:space="0" w:color="auto"/>
              <w:bottom w:val="single" w:sz="4" w:space="0" w:color="auto"/>
              <w:right w:val="single" w:sz="4" w:space="0" w:color="auto"/>
            </w:tcBorders>
          </w:tcPr>
          <w:p w14:paraId="6EB6AD92" w14:textId="77777777" w:rsidR="002C68B2" w:rsidRPr="00FF32EA" w:rsidRDefault="002C68B2" w:rsidP="000A6123">
            <w:pPr>
              <w:tabs>
                <w:tab w:val="center" w:pos="4800"/>
                <w:tab w:val="right" w:pos="9500"/>
              </w:tabs>
              <w:jc w:val="both"/>
            </w:pPr>
            <w:r w:rsidRPr="00FF32EA">
              <w:t xml:space="preserve">HM </w:t>
            </w:r>
          </w:p>
        </w:tc>
        <w:tc>
          <w:tcPr>
            <w:tcW w:w="366" w:type="pct"/>
            <w:tcBorders>
              <w:top w:val="single" w:sz="4" w:space="0" w:color="auto"/>
              <w:left w:val="single" w:sz="4" w:space="0" w:color="auto"/>
              <w:bottom w:val="single" w:sz="4" w:space="0" w:color="auto"/>
              <w:right w:val="single" w:sz="4" w:space="0" w:color="auto"/>
            </w:tcBorders>
          </w:tcPr>
          <w:p w14:paraId="712D9F31" w14:textId="77777777" w:rsidR="002C68B2" w:rsidRPr="00FF32EA" w:rsidRDefault="002C68B2" w:rsidP="000A6123">
            <w:pPr>
              <w:tabs>
                <w:tab w:val="center" w:pos="4800"/>
                <w:tab w:val="right" w:pos="9500"/>
              </w:tabs>
              <w:jc w:val="both"/>
            </w:pPr>
            <w:r w:rsidRPr="00FF32EA">
              <w:t xml:space="preserve"> 1.052 </w:t>
            </w:r>
          </w:p>
        </w:tc>
        <w:tc>
          <w:tcPr>
            <w:tcW w:w="367" w:type="pct"/>
            <w:tcBorders>
              <w:top w:val="single" w:sz="4" w:space="0" w:color="auto"/>
              <w:left w:val="single" w:sz="4" w:space="0" w:color="auto"/>
              <w:bottom w:val="single" w:sz="4" w:space="0" w:color="auto"/>
              <w:right w:val="single" w:sz="4" w:space="0" w:color="auto"/>
            </w:tcBorders>
          </w:tcPr>
          <w:p w14:paraId="7E40FD07" w14:textId="77777777" w:rsidR="002C68B2" w:rsidRPr="00FF32EA" w:rsidRDefault="002C68B2" w:rsidP="000A6123">
            <w:pPr>
              <w:tabs>
                <w:tab w:val="center" w:pos="4800"/>
                <w:tab w:val="right" w:pos="9500"/>
              </w:tabs>
              <w:jc w:val="both"/>
            </w:pPr>
            <w:r w:rsidRPr="00FF32EA">
              <w:t xml:space="preserve"> 1.118 </w:t>
            </w:r>
          </w:p>
        </w:tc>
        <w:tc>
          <w:tcPr>
            <w:tcW w:w="367" w:type="pct"/>
            <w:tcBorders>
              <w:top w:val="single" w:sz="4" w:space="0" w:color="auto"/>
              <w:left w:val="single" w:sz="4" w:space="0" w:color="auto"/>
              <w:bottom w:val="single" w:sz="4" w:space="0" w:color="auto"/>
              <w:right w:val="single" w:sz="4" w:space="0" w:color="auto"/>
            </w:tcBorders>
          </w:tcPr>
          <w:p w14:paraId="1E37FAD8" w14:textId="77777777" w:rsidR="002C68B2" w:rsidRPr="00FF32EA" w:rsidRDefault="002C68B2" w:rsidP="000A6123">
            <w:pPr>
              <w:tabs>
                <w:tab w:val="center" w:pos="4800"/>
                <w:tab w:val="right" w:pos="9500"/>
              </w:tabs>
              <w:jc w:val="both"/>
            </w:pPr>
            <w:r w:rsidRPr="00FF32EA">
              <w:t xml:space="preserve"> 0.778 </w:t>
            </w:r>
          </w:p>
        </w:tc>
        <w:tc>
          <w:tcPr>
            <w:tcW w:w="369" w:type="pct"/>
            <w:tcBorders>
              <w:top w:val="single" w:sz="4" w:space="0" w:color="auto"/>
              <w:left w:val="single" w:sz="4" w:space="0" w:color="auto"/>
              <w:bottom w:val="single" w:sz="4" w:space="0" w:color="auto"/>
              <w:right w:val="single" w:sz="4" w:space="0" w:color="auto"/>
            </w:tcBorders>
          </w:tcPr>
          <w:p w14:paraId="649EE956" w14:textId="77777777" w:rsidR="002C68B2" w:rsidRPr="00FF32EA" w:rsidRDefault="002C68B2" w:rsidP="000A6123">
            <w:pPr>
              <w:tabs>
                <w:tab w:val="center" w:pos="4800"/>
                <w:tab w:val="right" w:pos="9500"/>
              </w:tabs>
              <w:jc w:val="both"/>
            </w:pPr>
            <w:r w:rsidRPr="00FF32EA">
              <w:t xml:space="preserve"> 0.962 </w:t>
            </w:r>
          </w:p>
        </w:tc>
        <w:tc>
          <w:tcPr>
            <w:tcW w:w="367" w:type="pct"/>
            <w:tcBorders>
              <w:top w:val="single" w:sz="4" w:space="0" w:color="auto"/>
              <w:left w:val="single" w:sz="4" w:space="0" w:color="auto"/>
              <w:bottom w:val="single" w:sz="4" w:space="0" w:color="auto"/>
              <w:right w:val="single" w:sz="4" w:space="0" w:color="auto"/>
            </w:tcBorders>
          </w:tcPr>
          <w:p w14:paraId="3F6A8346" w14:textId="77777777" w:rsidR="002C68B2" w:rsidRPr="00FF32EA" w:rsidRDefault="002C68B2" w:rsidP="000A6123">
            <w:pPr>
              <w:tabs>
                <w:tab w:val="center" w:pos="4800"/>
                <w:tab w:val="right" w:pos="9500"/>
              </w:tabs>
              <w:jc w:val="both"/>
            </w:pPr>
            <w:r w:rsidRPr="00FF32EA">
              <w:t xml:space="preserve"> 0.528 </w:t>
            </w:r>
          </w:p>
        </w:tc>
        <w:tc>
          <w:tcPr>
            <w:tcW w:w="367" w:type="pct"/>
            <w:tcBorders>
              <w:top w:val="single" w:sz="4" w:space="0" w:color="auto"/>
              <w:left w:val="single" w:sz="4" w:space="0" w:color="auto"/>
              <w:bottom w:val="single" w:sz="4" w:space="0" w:color="auto"/>
              <w:right w:val="single" w:sz="4" w:space="0" w:color="auto"/>
            </w:tcBorders>
          </w:tcPr>
          <w:p w14:paraId="743AF802" w14:textId="77777777" w:rsidR="002C68B2" w:rsidRPr="00FF32EA" w:rsidRDefault="002C68B2" w:rsidP="000A6123">
            <w:pPr>
              <w:tabs>
                <w:tab w:val="center" w:pos="4800"/>
                <w:tab w:val="right" w:pos="9500"/>
              </w:tabs>
              <w:jc w:val="both"/>
            </w:pPr>
            <w:r w:rsidRPr="00FF32EA">
              <w:t xml:space="preserve"> 0.594 </w:t>
            </w:r>
          </w:p>
        </w:tc>
        <w:tc>
          <w:tcPr>
            <w:tcW w:w="367" w:type="pct"/>
            <w:tcBorders>
              <w:top w:val="single" w:sz="4" w:space="0" w:color="auto"/>
              <w:left w:val="single" w:sz="4" w:space="0" w:color="auto"/>
              <w:bottom w:val="single" w:sz="4" w:space="0" w:color="auto"/>
              <w:right w:val="single" w:sz="4" w:space="0" w:color="auto"/>
            </w:tcBorders>
          </w:tcPr>
          <w:p w14:paraId="15494DEE" w14:textId="77777777" w:rsidR="002C68B2" w:rsidRPr="00FF32EA" w:rsidRDefault="002C68B2" w:rsidP="000A6123">
            <w:pPr>
              <w:tabs>
                <w:tab w:val="center" w:pos="4800"/>
                <w:tab w:val="right" w:pos="9500"/>
              </w:tabs>
              <w:jc w:val="both"/>
            </w:pPr>
            <w:r w:rsidRPr="00FF32EA">
              <w:t xml:space="preserve"> 0.344 </w:t>
            </w:r>
          </w:p>
        </w:tc>
        <w:tc>
          <w:tcPr>
            <w:tcW w:w="367" w:type="pct"/>
            <w:tcBorders>
              <w:top w:val="single" w:sz="4" w:space="0" w:color="auto"/>
              <w:left w:val="single" w:sz="4" w:space="0" w:color="auto"/>
              <w:bottom w:val="single" w:sz="4" w:space="0" w:color="auto"/>
              <w:right w:val="single" w:sz="4" w:space="0" w:color="auto"/>
            </w:tcBorders>
          </w:tcPr>
          <w:p w14:paraId="383F57D6" w14:textId="77777777" w:rsidR="002C68B2" w:rsidRPr="00FF32EA" w:rsidRDefault="002C68B2" w:rsidP="000A6123">
            <w:pPr>
              <w:tabs>
                <w:tab w:val="center" w:pos="4800"/>
                <w:tab w:val="right" w:pos="9500"/>
              </w:tabs>
              <w:jc w:val="both"/>
            </w:pPr>
            <w:r w:rsidRPr="00FF32EA">
              <w:t xml:space="preserve"> 0.442 </w:t>
            </w:r>
          </w:p>
        </w:tc>
        <w:tc>
          <w:tcPr>
            <w:tcW w:w="438" w:type="pct"/>
            <w:tcBorders>
              <w:top w:val="single" w:sz="4" w:space="0" w:color="auto"/>
              <w:left w:val="single" w:sz="4" w:space="0" w:color="auto"/>
              <w:bottom w:val="single" w:sz="4" w:space="0" w:color="auto"/>
              <w:right w:val="single" w:sz="4" w:space="0" w:color="auto"/>
            </w:tcBorders>
          </w:tcPr>
          <w:p w14:paraId="7119854E" w14:textId="77777777" w:rsidR="002C68B2" w:rsidRPr="00FF32EA" w:rsidRDefault="002C68B2" w:rsidP="000A6123">
            <w:pPr>
              <w:tabs>
                <w:tab w:val="center" w:pos="4800"/>
                <w:tab w:val="right" w:pos="9500"/>
              </w:tabs>
              <w:jc w:val="both"/>
            </w:pPr>
            <w:r w:rsidRPr="00FF32EA">
              <w:t xml:space="preserve"> 1.992 </w:t>
            </w:r>
          </w:p>
        </w:tc>
        <w:tc>
          <w:tcPr>
            <w:tcW w:w="438" w:type="pct"/>
            <w:tcBorders>
              <w:top w:val="single" w:sz="4" w:space="0" w:color="auto"/>
              <w:left w:val="single" w:sz="4" w:space="0" w:color="auto"/>
              <w:bottom w:val="single" w:sz="4" w:space="0" w:color="auto"/>
              <w:right w:val="single" w:sz="4" w:space="0" w:color="auto"/>
            </w:tcBorders>
          </w:tcPr>
          <w:p w14:paraId="7B1BF5FF" w14:textId="77777777" w:rsidR="002C68B2" w:rsidRPr="00FF32EA" w:rsidRDefault="002C68B2" w:rsidP="000A6123">
            <w:pPr>
              <w:tabs>
                <w:tab w:val="center" w:pos="4800"/>
                <w:tab w:val="right" w:pos="9500"/>
              </w:tabs>
              <w:jc w:val="both"/>
            </w:pPr>
            <w:r w:rsidRPr="00FF32EA">
              <w:t xml:space="preserve"> 1.882 </w:t>
            </w:r>
          </w:p>
        </w:tc>
        <w:tc>
          <w:tcPr>
            <w:tcW w:w="438" w:type="pct"/>
            <w:tcBorders>
              <w:top w:val="single" w:sz="4" w:space="0" w:color="auto"/>
              <w:left w:val="single" w:sz="4" w:space="0" w:color="auto"/>
              <w:bottom w:val="single" w:sz="4" w:space="0" w:color="auto"/>
              <w:right w:val="single" w:sz="4" w:space="0" w:color="auto"/>
            </w:tcBorders>
          </w:tcPr>
          <w:p w14:paraId="7AB930CB" w14:textId="77777777" w:rsidR="002C68B2" w:rsidRPr="00FF32EA" w:rsidRDefault="002C68B2" w:rsidP="000A6123">
            <w:pPr>
              <w:tabs>
                <w:tab w:val="center" w:pos="4800"/>
                <w:tab w:val="right" w:pos="9500"/>
              </w:tabs>
              <w:jc w:val="both"/>
            </w:pPr>
            <w:r w:rsidRPr="00FF32EA">
              <w:t xml:space="preserve"> 2.262 </w:t>
            </w:r>
          </w:p>
        </w:tc>
        <w:tc>
          <w:tcPr>
            <w:tcW w:w="438" w:type="pct"/>
            <w:tcBorders>
              <w:top w:val="single" w:sz="4" w:space="0" w:color="auto"/>
              <w:left w:val="single" w:sz="4" w:space="0" w:color="auto"/>
              <w:bottom w:val="single" w:sz="4" w:space="0" w:color="auto"/>
              <w:right w:val="single" w:sz="4" w:space="0" w:color="auto"/>
            </w:tcBorders>
          </w:tcPr>
          <w:p w14:paraId="2D91D103" w14:textId="77777777" w:rsidR="002C68B2" w:rsidRPr="00FF32EA" w:rsidRDefault="002C68B2" w:rsidP="000A6123">
            <w:pPr>
              <w:tabs>
                <w:tab w:val="center" w:pos="4800"/>
                <w:tab w:val="right" w:pos="9500"/>
              </w:tabs>
              <w:jc w:val="both"/>
            </w:pPr>
            <w:r w:rsidRPr="00FF32EA">
              <w:t xml:space="preserve"> 2.176 </w:t>
            </w:r>
          </w:p>
        </w:tc>
      </w:tr>
      <w:tr w:rsidR="00FF32EA" w:rsidRPr="00FF32EA" w14:paraId="7F592169" w14:textId="77777777" w:rsidTr="00FF32EA">
        <w:tc>
          <w:tcPr>
            <w:tcW w:w="677" w:type="pct"/>
            <w:gridSpan w:val="2"/>
            <w:tcBorders>
              <w:top w:val="single" w:sz="4" w:space="0" w:color="auto"/>
              <w:left w:val="single" w:sz="4" w:space="0" w:color="auto"/>
              <w:bottom w:val="single" w:sz="4" w:space="0" w:color="auto"/>
              <w:right w:val="single" w:sz="4" w:space="0" w:color="auto"/>
            </w:tcBorders>
          </w:tcPr>
          <w:p w14:paraId="41E42180" w14:textId="77777777" w:rsidR="00FF32EA" w:rsidRPr="00FF32EA" w:rsidRDefault="00FF32EA" w:rsidP="000A6123">
            <w:pPr>
              <w:tabs>
                <w:tab w:val="center" w:pos="4800"/>
                <w:tab w:val="right" w:pos="9500"/>
              </w:tabs>
              <w:jc w:val="both"/>
            </w:pPr>
            <w:r w:rsidRPr="00FF32EA">
              <w:t xml:space="preserve">Baseline </w:t>
            </w:r>
          </w:p>
        </w:tc>
        <w:tc>
          <w:tcPr>
            <w:tcW w:w="4323" w:type="pct"/>
            <w:gridSpan w:val="11"/>
            <w:tcBorders>
              <w:top w:val="single" w:sz="4" w:space="0" w:color="auto"/>
              <w:left w:val="single" w:sz="4" w:space="0" w:color="auto"/>
              <w:bottom w:val="single" w:sz="4" w:space="0" w:color="auto"/>
              <w:right w:val="single" w:sz="4" w:space="0" w:color="auto"/>
            </w:tcBorders>
          </w:tcPr>
          <w:p w14:paraId="67E60BA2" w14:textId="4B6FA69C" w:rsidR="00FF32EA" w:rsidRPr="00FF32EA" w:rsidRDefault="00FF32EA" w:rsidP="000A6123">
            <w:pPr>
              <w:tabs>
                <w:tab w:val="center" w:pos="4800"/>
                <w:tab w:val="right" w:pos="9500"/>
              </w:tabs>
              <w:jc w:val="center"/>
            </w:pPr>
            <w:r w:rsidRPr="00FF32EA">
              <w:t>0.63</w:t>
            </w:r>
          </w:p>
        </w:tc>
      </w:tr>
    </w:tbl>
    <w:p w14:paraId="2C396430" w14:textId="09949779" w:rsidR="006C4EF1" w:rsidRDefault="006C4EF1" w:rsidP="000A6123">
      <w:pPr>
        <w:tabs>
          <w:tab w:val="center" w:pos="4800"/>
          <w:tab w:val="right" w:pos="9500"/>
        </w:tabs>
        <w:jc w:val="both"/>
        <w:rPr>
          <w:ins w:id="88" w:author="Pisit Nakjai" w:date="2020-12-13T22:57:00Z"/>
          <w:noProof/>
        </w:rPr>
      </w:pPr>
    </w:p>
    <w:p w14:paraId="2483AC3D" w14:textId="1FFFB4D7" w:rsidR="00F77F60" w:rsidRDefault="00F77F60" w:rsidP="00F77F60">
      <w:pPr>
        <w:pStyle w:val="Caption"/>
        <w:rPr>
          <w:ins w:id="89" w:author="Pisit Nakjai" w:date="2020-12-13T22:57:00Z"/>
          <w:noProof/>
        </w:rPr>
      </w:pPr>
      <w:bookmarkStart w:id="90" w:name="_Ref58792722"/>
      <w:ins w:id="91" w:author="Pisit Nakjai" w:date="2020-12-13T22:57:00Z">
        <w:r>
          <w:t xml:space="preserve">Table </w:t>
        </w:r>
        <w:r>
          <w:rPr>
            <w:noProof/>
          </w:rPr>
          <w:fldChar w:fldCharType="begin"/>
        </w:r>
        <w:r>
          <w:rPr>
            <w:noProof/>
          </w:rPr>
          <w:instrText xml:space="preserve"> SEQ Table \* ARABIC </w:instrText>
        </w:r>
      </w:ins>
      <w:r>
        <w:rPr>
          <w:noProof/>
        </w:rPr>
        <w:fldChar w:fldCharType="separate"/>
      </w:r>
      <w:ins w:id="92" w:author="Pisit Nakjai" w:date="2020-12-13T22:57:00Z">
        <w:r>
          <w:rPr>
            <w:noProof/>
          </w:rPr>
          <w:t>5</w:t>
        </w:r>
        <w:r>
          <w:rPr>
            <w:noProof/>
          </w:rPr>
          <w:fldChar w:fldCharType="end"/>
        </w:r>
        <w:bookmarkEnd w:id="90"/>
        <w:r>
          <w:rPr>
            <w:noProof/>
          </w:rPr>
          <w:t xml:space="preserve"> </w:t>
        </w:r>
      </w:ins>
      <w:ins w:id="93" w:author="Pisit Nakjai" w:date="2020-12-13T22:58:00Z">
        <w:r w:rsidR="007E35E4" w:rsidRPr="007E35E4">
          <w:rPr>
            <w:noProof/>
          </w:rPr>
          <w:t>Example of prediction results from D2M when using a feature vector.</w:t>
        </w:r>
      </w:ins>
    </w:p>
    <w:tbl>
      <w:tblPr>
        <w:tblStyle w:val="TableGrid"/>
        <w:tblW w:w="0" w:type="auto"/>
        <w:tblLook w:val="04A0" w:firstRow="1" w:lastRow="0" w:firstColumn="1" w:lastColumn="0" w:noHBand="0" w:noVBand="1"/>
      </w:tblPr>
      <w:tblGrid>
        <w:gridCol w:w="1034"/>
        <w:gridCol w:w="845"/>
        <w:gridCol w:w="1262"/>
        <w:gridCol w:w="965"/>
        <w:gridCol w:w="1262"/>
        <w:gridCol w:w="941"/>
        <w:gridCol w:w="1262"/>
        <w:gridCol w:w="923"/>
      </w:tblGrid>
      <w:tr w:rsidR="00F77F60" w:rsidRPr="00F76E74" w14:paraId="7F7484F4" w14:textId="77777777" w:rsidTr="004C23CF">
        <w:trPr>
          <w:ins w:id="94" w:author="Pisit Nakjai" w:date="2020-12-13T22:57:00Z"/>
        </w:trPr>
        <w:tc>
          <w:tcPr>
            <w:tcW w:w="2026" w:type="dxa"/>
            <w:gridSpan w:val="2"/>
          </w:tcPr>
          <w:p w14:paraId="73CE79FB" w14:textId="77777777" w:rsidR="00F77F60" w:rsidRPr="00F76E74" w:rsidRDefault="00F77F60" w:rsidP="004C23CF">
            <w:pPr>
              <w:jc w:val="center"/>
              <w:rPr>
                <w:ins w:id="95" w:author="Pisit Nakjai" w:date="2020-12-13T22:57:00Z"/>
              </w:rPr>
            </w:pPr>
            <w:ins w:id="96" w:author="Pisit Nakjai" w:date="2020-12-13T22:57:00Z">
              <w:r w:rsidRPr="00F76E74">
                <w:rPr>
                  <w:rFonts w:eastAsia="TimesNewRomanPSMT"/>
                </w:rPr>
                <w:t>FV with D2M</w:t>
              </w:r>
            </w:ins>
          </w:p>
        </w:tc>
        <w:tc>
          <w:tcPr>
            <w:tcW w:w="2435" w:type="dxa"/>
            <w:gridSpan w:val="2"/>
          </w:tcPr>
          <w:p w14:paraId="532A98E7" w14:textId="77777777" w:rsidR="00F77F60" w:rsidRPr="00F76E74" w:rsidRDefault="00F77F60" w:rsidP="004C23CF">
            <w:pPr>
              <w:jc w:val="center"/>
              <w:rPr>
                <w:ins w:id="97" w:author="Pisit Nakjai" w:date="2020-12-13T22:57:00Z"/>
              </w:rPr>
            </w:pPr>
            <w:ins w:id="98" w:author="Pisit Nakjai" w:date="2020-12-13T22:57:00Z">
              <w:r w:rsidRPr="00F76E74">
                <w:rPr>
                  <w:rFonts w:eastAsia="TimesNewRomanPSMT"/>
                </w:rPr>
                <w:t>Without WFS</w:t>
              </w:r>
            </w:ins>
          </w:p>
        </w:tc>
        <w:tc>
          <w:tcPr>
            <w:tcW w:w="2403" w:type="dxa"/>
            <w:gridSpan w:val="2"/>
          </w:tcPr>
          <w:p w14:paraId="2438C68A" w14:textId="77777777" w:rsidR="00F77F60" w:rsidRPr="00F76E74" w:rsidRDefault="00F77F60" w:rsidP="004C23CF">
            <w:pPr>
              <w:jc w:val="center"/>
              <w:rPr>
                <w:ins w:id="99" w:author="Pisit Nakjai" w:date="2020-12-13T22:57:00Z"/>
              </w:rPr>
            </w:pPr>
            <w:ins w:id="100" w:author="Pisit Nakjai" w:date="2020-12-13T22:57:00Z">
              <w:r w:rsidRPr="00F76E74">
                <w:rPr>
                  <w:rFonts w:eastAsia="TimesNewRomanPSMT"/>
                </w:rPr>
                <w:t>With WFS</w:t>
              </w:r>
            </w:ins>
          </w:p>
        </w:tc>
        <w:tc>
          <w:tcPr>
            <w:tcW w:w="2378" w:type="dxa"/>
            <w:gridSpan w:val="2"/>
          </w:tcPr>
          <w:p w14:paraId="31254FD6" w14:textId="77777777" w:rsidR="00F77F60" w:rsidRPr="00F76E74" w:rsidRDefault="00F77F60" w:rsidP="004C23CF">
            <w:pPr>
              <w:jc w:val="center"/>
              <w:rPr>
                <w:ins w:id="101" w:author="Pisit Nakjai" w:date="2020-12-13T22:57:00Z"/>
              </w:rPr>
            </w:pPr>
            <w:ins w:id="102" w:author="Pisit Nakjai" w:date="2020-12-13T22:57:00Z">
              <w:r w:rsidRPr="00F76E74">
                <w:rPr>
                  <w:rFonts w:eastAsia="TimesNewRomanPSMT"/>
                </w:rPr>
                <w:t>Baseline</w:t>
              </w:r>
            </w:ins>
          </w:p>
        </w:tc>
      </w:tr>
      <w:tr w:rsidR="00F77F60" w:rsidRPr="00F76E74" w14:paraId="2DBC10D7" w14:textId="77777777" w:rsidTr="004C23CF">
        <w:trPr>
          <w:ins w:id="103" w:author="Pisit Nakjai" w:date="2020-12-13T22:57:00Z"/>
        </w:trPr>
        <w:tc>
          <w:tcPr>
            <w:tcW w:w="1049" w:type="dxa"/>
          </w:tcPr>
          <w:p w14:paraId="341D7808" w14:textId="77777777" w:rsidR="00F77F60" w:rsidRPr="00F76E74" w:rsidRDefault="00F77F60" w:rsidP="004C23CF">
            <w:pPr>
              <w:jc w:val="center"/>
              <w:rPr>
                <w:ins w:id="104" w:author="Pisit Nakjai" w:date="2020-12-13T22:57:00Z"/>
              </w:rPr>
            </w:pPr>
            <w:ins w:id="105" w:author="Pisit Nakjai" w:date="2020-12-13T22:57:00Z">
              <w:r w:rsidRPr="00F76E74">
                <w:rPr>
                  <w:rFonts w:eastAsia="TimesNewRomanPSMT"/>
                </w:rPr>
                <w:t>Sample</w:t>
              </w:r>
            </w:ins>
          </w:p>
        </w:tc>
        <w:tc>
          <w:tcPr>
            <w:tcW w:w="977" w:type="dxa"/>
          </w:tcPr>
          <w:p w14:paraId="69929A41" w14:textId="77777777" w:rsidR="00F77F60" w:rsidRPr="00F76E74" w:rsidRDefault="00F77F60" w:rsidP="004C23CF">
            <w:pPr>
              <w:jc w:val="center"/>
              <w:rPr>
                <w:ins w:id="106" w:author="Pisit Nakjai" w:date="2020-12-13T22:57:00Z"/>
              </w:rPr>
            </w:pPr>
            <w:ins w:id="107" w:author="Pisit Nakjai" w:date="2020-12-13T22:57:00Z">
              <w:r w:rsidRPr="00F76E74">
                <w:rPr>
                  <w:rFonts w:eastAsia="TimesNewRomanPSMT"/>
                </w:rPr>
                <w:t>GT</w:t>
              </w:r>
            </w:ins>
          </w:p>
        </w:tc>
        <w:tc>
          <w:tcPr>
            <w:tcW w:w="1343" w:type="dxa"/>
          </w:tcPr>
          <w:p w14:paraId="3834972A" w14:textId="77777777" w:rsidR="00F77F60" w:rsidRPr="00F76E74" w:rsidRDefault="00F77F60" w:rsidP="004C23CF">
            <w:pPr>
              <w:jc w:val="center"/>
              <w:rPr>
                <w:ins w:id="108" w:author="Pisit Nakjai" w:date="2020-12-13T22:57:00Z"/>
              </w:rPr>
            </w:pPr>
            <w:ins w:id="109" w:author="Pisit Nakjai" w:date="2020-12-13T22:57:00Z">
              <w:r w:rsidRPr="00F76E74">
                <w:rPr>
                  <w:rFonts w:eastAsia="TimesNewRomanPSMT"/>
                </w:rPr>
                <w:t>Prediction</w:t>
              </w:r>
            </w:ins>
          </w:p>
        </w:tc>
        <w:tc>
          <w:tcPr>
            <w:tcW w:w="1092" w:type="dxa"/>
          </w:tcPr>
          <w:p w14:paraId="54980125" w14:textId="77777777" w:rsidR="00F77F60" w:rsidRPr="00F76E74" w:rsidRDefault="00F77F60" w:rsidP="004C23CF">
            <w:pPr>
              <w:jc w:val="center"/>
              <w:rPr>
                <w:ins w:id="110" w:author="Pisit Nakjai" w:date="2020-12-13T22:57:00Z"/>
              </w:rPr>
            </w:pPr>
            <w:ins w:id="111" w:author="Pisit Nakjai" w:date="2020-12-13T22:57:00Z">
              <w:r w:rsidRPr="00F76E74">
                <w:rPr>
                  <w:rFonts w:eastAsia="TimesNewRomanPSMT"/>
                </w:rPr>
                <w:t>AER</w:t>
              </w:r>
            </w:ins>
          </w:p>
        </w:tc>
        <w:tc>
          <w:tcPr>
            <w:tcW w:w="1343" w:type="dxa"/>
          </w:tcPr>
          <w:p w14:paraId="6670CEF1" w14:textId="77777777" w:rsidR="00F77F60" w:rsidRPr="00F76E74" w:rsidRDefault="00F77F60" w:rsidP="004C23CF">
            <w:pPr>
              <w:jc w:val="center"/>
              <w:rPr>
                <w:ins w:id="112" w:author="Pisit Nakjai" w:date="2020-12-13T22:57:00Z"/>
              </w:rPr>
            </w:pPr>
            <w:ins w:id="113" w:author="Pisit Nakjai" w:date="2020-12-13T22:57:00Z">
              <w:r w:rsidRPr="00F76E74">
                <w:rPr>
                  <w:rFonts w:eastAsia="TimesNewRomanPSMT"/>
                </w:rPr>
                <w:t>Prediction</w:t>
              </w:r>
            </w:ins>
          </w:p>
        </w:tc>
        <w:tc>
          <w:tcPr>
            <w:tcW w:w="1060" w:type="dxa"/>
          </w:tcPr>
          <w:p w14:paraId="10BFDFFA" w14:textId="77777777" w:rsidR="00F77F60" w:rsidRPr="00F76E74" w:rsidRDefault="00F77F60" w:rsidP="004C23CF">
            <w:pPr>
              <w:jc w:val="center"/>
              <w:rPr>
                <w:ins w:id="114" w:author="Pisit Nakjai" w:date="2020-12-13T22:57:00Z"/>
              </w:rPr>
            </w:pPr>
            <w:ins w:id="115" w:author="Pisit Nakjai" w:date="2020-12-13T22:57:00Z">
              <w:r w:rsidRPr="00F76E74">
                <w:rPr>
                  <w:rFonts w:eastAsia="TimesNewRomanPSMT"/>
                </w:rPr>
                <w:t>AER</w:t>
              </w:r>
            </w:ins>
          </w:p>
        </w:tc>
        <w:tc>
          <w:tcPr>
            <w:tcW w:w="1343" w:type="dxa"/>
          </w:tcPr>
          <w:p w14:paraId="2C0026EE" w14:textId="77777777" w:rsidR="00F77F60" w:rsidRPr="00F76E74" w:rsidRDefault="00F77F60" w:rsidP="004C23CF">
            <w:pPr>
              <w:jc w:val="center"/>
              <w:rPr>
                <w:ins w:id="116" w:author="Pisit Nakjai" w:date="2020-12-13T22:57:00Z"/>
              </w:rPr>
            </w:pPr>
            <w:ins w:id="117" w:author="Pisit Nakjai" w:date="2020-12-13T22:57:00Z">
              <w:r w:rsidRPr="00F76E74">
                <w:rPr>
                  <w:rFonts w:eastAsia="TimesNewRomanPSMT"/>
                </w:rPr>
                <w:t>Prediction</w:t>
              </w:r>
            </w:ins>
          </w:p>
        </w:tc>
        <w:tc>
          <w:tcPr>
            <w:tcW w:w="1035" w:type="dxa"/>
          </w:tcPr>
          <w:p w14:paraId="1CE23947" w14:textId="77777777" w:rsidR="00F77F60" w:rsidRPr="00F76E74" w:rsidRDefault="00F77F60" w:rsidP="004C23CF">
            <w:pPr>
              <w:jc w:val="center"/>
              <w:rPr>
                <w:ins w:id="118" w:author="Pisit Nakjai" w:date="2020-12-13T22:57:00Z"/>
              </w:rPr>
            </w:pPr>
            <w:ins w:id="119" w:author="Pisit Nakjai" w:date="2020-12-13T22:57:00Z">
              <w:r w:rsidRPr="00F76E74">
                <w:rPr>
                  <w:rFonts w:eastAsia="TimesNewRomanPSMT"/>
                </w:rPr>
                <w:t>AER</w:t>
              </w:r>
            </w:ins>
          </w:p>
        </w:tc>
      </w:tr>
      <w:tr w:rsidR="00F77F60" w:rsidRPr="00F76E74" w14:paraId="4D50035E" w14:textId="77777777" w:rsidTr="004C23CF">
        <w:trPr>
          <w:ins w:id="120" w:author="Pisit Nakjai" w:date="2020-12-13T22:57:00Z"/>
        </w:trPr>
        <w:tc>
          <w:tcPr>
            <w:tcW w:w="1049" w:type="dxa"/>
          </w:tcPr>
          <w:p w14:paraId="22DEDCDA" w14:textId="77777777" w:rsidR="00F77F60" w:rsidRPr="00F76E74" w:rsidRDefault="00F77F60" w:rsidP="004C23CF">
            <w:pPr>
              <w:rPr>
                <w:ins w:id="121" w:author="Pisit Nakjai" w:date="2020-12-13T22:57:00Z"/>
              </w:rPr>
            </w:pPr>
            <w:ins w:id="122" w:author="Pisit Nakjai" w:date="2020-12-13T22:57:00Z">
              <w:r w:rsidRPr="00F76E74">
                <w:t xml:space="preserve">Data_63 </w:t>
              </w:r>
            </w:ins>
          </w:p>
        </w:tc>
        <w:tc>
          <w:tcPr>
            <w:tcW w:w="977" w:type="dxa"/>
          </w:tcPr>
          <w:p w14:paraId="5ACB5B61" w14:textId="77777777" w:rsidR="00F77F60" w:rsidRPr="00F76E74" w:rsidRDefault="00F77F60" w:rsidP="004C23CF">
            <w:pPr>
              <w:rPr>
                <w:ins w:id="123" w:author="Pisit Nakjai" w:date="2020-12-13T22:57:00Z"/>
              </w:rPr>
            </w:pPr>
            <w:ins w:id="124" w:author="Pisit Nakjai" w:date="2020-12-13T22:57:00Z">
              <w:r w:rsidRPr="00F76E74">
                <w:rPr>
                  <w:rFonts w:ascii="Angsana New" w:hAnsi="Angsana New" w:cs="Angsana New" w:hint="cs"/>
                  <w:cs/>
                </w:rPr>
                <w:t>ธน</w:t>
              </w:r>
              <w:r w:rsidRPr="00F76E74">
                <w:rPr>
                  <w:cs/>
                </w:rPr>
                <w:t xml:space="preserve"> </w:t>
              </w:r>
            </w:ins>
          </w:p>
        </w:tc>
        <w:tc>
          <w:tcPr>
            <w:tcW w:w="1343" w:type="dxa"/>
          </w:tcPr>
          <w:p w14:paraId="467D7D51" w14:textId="77777777" w:rsidR="00F77F60" w:rsidRPr="00F76E74" w:rsidRDefault="00F77F60" w:rsidP="004C23CF">
            <w:pPr>
              <w:rPr>
                <w:ins w:id="125" w:author="Pisit Nakjai" w:date="2020-12-13T22:57:00Z"/>
              </w:rPr>
            </w:pPr>
            <w:ins w:id="126" w:author="Pisit Nakjai" w:date="2020-12-13T22:57:00Z">
              <w:r w:rsidRPr="00F76E74">
                <w:rPr>
                  <w:rFonts w:ascii="Angsana New" w:hAnsi="Angsana New" w:cs="Angsana New" w:hint="cs"/>
                  <w:cs/>
                </w:rPr>
                <w:t>ตหชน</w:t>
              </w:r>
              <w:r w:rsidRPr="00F76E74">
                <w:rPr>
                  <w:cs/>
                </w:rPr>
                <w:t xml:space="preserve"> </w:t>
              </w:r>
            </w:ins>
          </w:p>
        </w:tc>
        <w:tc>
          <w:tcPr>
            <w:tcW w:w="1092" w:type="dxa"/>
          </w:tcPr>
          <w:p w14:paraId="573D678A" w14:textId="77777777" w:rsidR="00F77F60" w:rsidRPr="00F76E74" w:rsidRDefault="00F77F60" w:rsidP="004C23CF">
            <w:pPr>
              <w:jc w:val="right"/>
              <w:rPr>
                <w:ins w:id="127" w:author="Pisit Nakjai" w:date="2020-12-13T22:57:00Z"/>
              </w:rPr>
            </w:pPr>
            <w:ins w:id="128" w:author="Pisit Nakjai" w:date="2020-12-13T22:57:00Z">
              <w:r w:rsidRPr="00F76E74">
                <w:t xml:space="preserve">1.5 </w:t>
              </w:r>
            </w:ins>
          </w:p>
        </w:tc>
        <w:tc>
          <w:tcPr>
            <w:tcW w:w="1343" w:type="dxa"/>
          </w:tcPr>
          <w:p w14:paraId="69B9EE2D" w14:textId="77777777" w:rsidR="00F77F60" w:rsidRPr="00F76E74" w:rsidRDefault="00F77F60" w:rsidP="004C23CF">
            <w:pPr>
              <w:rPr>
                <w:ins w:id="129" w:author="Pisit Nakjai" w:date="2020-12-13T22:57:00Z"/>
              </w:rPr>
            </w:pPr>
            <w:ins w:id="130" w:author="Pisit Nakjai" w:date="2020-12-13T22:57:00Z">
              <w:r w:rsidRPr="00F76E74">
                <w:rPr>
                  <w:rFonts w:ascii="Angsana New" w:hAnsi="Angsana New" w:cs="Angsana New" w:hint="cs"/>
                  <w:cs/>
                </w:rPr>
                <w:t>ชน</w:t>
              </w:r>
              <w:r w:rsidRPr="00F76E74">
                <w:rPr>
                  <w:cs/>
                </w:rPr>
                <w:t xml:space="preserve"> </w:t>
              </w:r>
            </w:ins>
          </w:p>
        </w:tc>
        <w:tc>
          <w:tcPr>
            <w:tcW w:w="1060" w:type="dxa"/>
          </w:tcPr>
          <w:p w14:paraId="1CF31468" w14:textId="77777777" w:rsidR="00F77F60" w:rsidRPr="00F76E74" w:rsidRDefault="00F77F60" w:rsidP="004C23CF">
            <w:pPr>
              <w:jc w:val="right"/>
              <w:rPr>
                <w:ins w:id="131" w:author="Pisit Nakjai" w:date="2020-12-13T22:57:00Z"/>
              </w:rPr>
            </w:pPr>
            <w:ins w:id="132" w:author="Pisit Nakjai" w:date="2020-12-13T22:57:00Z">
              <w:r w:rsidRPr="00F76E74">
                <w:t xml:space="preserve">0.5 </w:t>
              </w:r>
            </w:ins>
          </w:p>
        </w:tc>
        <w:tc>
          <w:tcPr>
            <w:tcW w:w="1343" w:type="dxa"/>
          </w:tcPr>
          <w:p w14:paraId="3462AE60" w14:textId="77777777" w:rsidR="00F77F60" w:rsidRPr="00F76E74" w:rsidRDefault="00F77F60" w:rsidP="004C23CF">
            <w:pPr>
              <w:rPr>
                <w:ins w:id="133" w:author="Pisit Nakjai" w:date="2020-12-13T22:57:00Z"/>
              </w:rPr>
            </w:pPr>
            <w:ins w:id="134" w:author="Pisit Nakjai" w:date="2020-12-13T22:57:00Z">
              <w:r w:rsidRPr="00F76E74">
                <w:rPr>
                  <w:rFonts w:ascii="Angsana New" w:hAnsi="Angsana New" w:cs="Angsana New" w:hint="cs"/>
                  <w:cs/>
                </w:rPr>
                <w:t>ตต</w:t>
              </w:r>
              <w:r w:rsidRPr="00F76E74">
                <w:rPr>
                  <w:cs/>
                </w:rPr>
                <w:t xml:space="preserve"> </w:t>
              </w:r>
            </w:ins>
          </w:p>
        </w:tc>
        <w:tc>
          <w:tcPr>
            <w:tcW w:w="1035" w:type="dxa"/>
          </w:tcPr>
          <w:p w14:paraId="48C8757C" w14:textId="77777777" w:rsidR="00F77F60" w:rsidRPr="00F76E74" w:rsidRDefault="00F77F60" w:rsidP="004C23CF">
            <w:pPr>
              <w:jc w:val="right"/>
              <w:rPr>
                <w:ins w:id="135" w:author="Pisit Nakjai" w:date="2020-12-13T22:57:00Z"/>
              </w:rPr>
            </w:pPr>
            <w:ins w:id="136" w:author="Pisit Nakjai" w:date="2020-12-13T22:57:00Z">
              <w:r w:rsidRPr="00F76E74">
                <w:t>1</w:t>
              </w:r>
            </w:ins>
          </w:p>
        </w:tc>
      </w:tr>
      <w:tr w:rsidR="00F77F60" w:rsidRPr="00F76E74" w14:paraId="08561860" w14:textId="77777777" w:rsidTr="004C23CF">
        <w:trPr>
          <w:ins w:id="137" w:author="Pisit Nakjai" w:date="2020-12-13T22:57:00Z"/>
        </w:trPr>
        <w:tc>
          <w:tcPr>
            <w:tcW w:w="1049" w:type="dxa"/>
          </w:tcPr>
          <w:p w14:paraId="119E0784" w14:textId="77777777" w:rsidR="00F77F60" w:rsidRPr="00F76E74" w:rsidRDefault="00F77F60" w:rsidP="004C23CF">
            <w:pPr>
              <w:rPr>
                <w:ins w:id="138" w:author="Pisit Nakjai" w:date="2020-12-13T22:57:00Z"/>
              </w:rPr>
            </w:pPr>
            <w:ins w:id="139" w:author="Pisit Nakjai" w:date="2020-12-13T22:57:00Z">
              <w:r w:rsidRPr="00F76E74">
                <w:t>Data_84</w:t>
              </w:r>
            </w:ins>
          </w:p>
        </w:tc>
        <w:tc>
          <w:tcPr>
            <w:tcW w:w="977" w:type="dxa"/>
          </w:tcPr>
          <w:p w14:paraId="769308AC" w14:textId="77777777" w:rsidR="00F77F60" w:rsidRPr="00F76E74" w:rsidRDefault="00F77F60" w:rsidP="004C23CF">
            <w:pPr>
              <w:rPr>
                <w:ins w:id="140" w:author="Pisit Nakjai" w:date="2020-12-13T22:57:00Z"/>
              </w:rPr>
            </w:pPr>
            <w:ins w:id="141" w:author="Pisit Nakjai" w:date="2020-12-13T22:57:00Z">
              <w:r w:rsidRPr="00F76E74">
                <w:rPr>
                  <w:rFonts w:ascii="Angsana New" w:hAnsi="Angsana New" w:cs="Angsana New" w:hint="cs"/>
                  <w:cs/>
                </w:rPr>
                <w:t>ชล</w:t>
              </w:r>
            </w:ins>
          </w:p>
        </w:tc>
        <w:tc>
          <w:tcPr>
            <w:tcW w:w="1343" w:type="dxa"/>
          </w:tcPr>
          <w:p w14:paraId="01C0B7C2" w14:textId="77777777" w:rsidR="00F77F60" w:rsidRPr="00F76E74" w:rsidRDefault="00F77F60" w:rsidP="004C23CF">
            <w:pPr>
              <w:rPr>
                <w:ins w:id="142" w:author="Pisit Nakjai" w:date="2020-12-13T22:57:00Z"/>
              </w:rPr>
            </w:pPr>
            <w:ins w:id="143" w:author="Pisit Nakjai" w:date="2020-12-13T22:57:00Z">
              <w:r w:rsidRPr="00F76E74">
                <w:rPr>
                  <w:rFonts w:ascii="Angsana New" w:hAnsi="Angsana New" w:cs="Angsana New" w:hint="cs"/>
                  <w:cs/>
                </w:rPr>
                <w:t>ชหชกลล</w:t>
              </w:r>
            </w:ins>
          </w:p>
        </w:tc>
        <w:tc>
          <w:tcPr>
            <w:tcW w:w="1092" w:type="dxa"/>
          </w:tcPr>
          <w:p w14:paraId="595637F6" w14:textId="77777777" w:rsidR="00F77F60" w:rsidRPr="00F76E74" w:rsidRDefault="00F77F60" w:rsidP="004C23CF">
            <w:pPr>
              <w:jc w:val="right"/>
              <w:rPr>
                <w:ins w:id="144" w:author="Pisit Nakjai" w:date="2020-12-13T22:57:00Z"/>
              </w:rPr>
            </w:pPr>
            <w:ins w:id="145" w:author="Pisit Nakjai" w:date="2020-12-13T22:57:00Z">
              <w:r w:rsidRPr="00F76E74">
                <w:t>2</w:t>
              </w:r>
            </w:ins>
          </w:p>
        </w:tc>
        <w:tc>
          <w:tcPr>
            <w:tcW w:w="1343" w:type="dxa"/>
          </w:tcPr>
          <w:p w14:paraId="5BADB1D5" w14:textId="77777777" w:rsidR="00F77F60" w:rsidRPr="00F76E74" w:rsidRDefault="00F77F60" w:rsidP="004C23CF">
            <w:pPr>
              <w:rPr>
                <w:ins w:id="146" w:author="Pisit Nakjai" w:date="2020-12-13T22:57:00Z"/>
              </w:rPr>
            </w:pPr>
            <w:ins w:id="147" w:author="Pisit Nakjai" w:date="2020-12-13T22:57:00Z">
              <w:r w:rsidRPr="00F76E74">
                <w:rPr>
                  <w:rFonts w:ascii="Angsana New" w:hAnsi="Angsana New" w:cs="Angsana New" w:hint="cs"/>
                  <w:cs/>
                </w:rPr>
                <w:t>ชล</w:t>
              </w:r>
            </w:ins>
          </w:p>
        </w:tc>
        <w:tc>
          <w:tcPr>
            <w:tcW w:w="1060" w:type="dxa"/>
          </w:tcPr>
          <w:p w14:paraId="318C2494" w14:textId="77777777" w:rsidR="00F77F60" w:rsidRPr="00F76E74" w:rsidRDefault="00F77F60" w:rsidP="004C23CF">
            <w:pPr>
              <w:jc w:val="right"/>
              <w:rPr>
                <w:ins w:id="148" w:author="Pisit Nakjai" w:date="2020-12-13T22:57:00Z"/>
              </w:rPr>
            </w:pPr>
            <w:ins w:id="149" w:author="Pisit Nakjai" w:date="2020-12-13T22:57:00Z">
              <w:r w:rsidRPr="00F76E74">
                <w:t>0</w:t>
              </w:r>
            </w:ins>
          </w:p>
        </w:tc>
        <w:tc>
          <w:tcPr>
            <w:tcW w:w="1343" w:type="dxa"/>
          </w:tcPr>
          <w:p w14:paraId="68640054" w14:textId="77777777" w:rsidR="00F77F60" w:rsidRPr="00F76E74" w:rsidRDefault="00F77F60" w:rsidP="004C23CF">
            <w:pPr>
              <w:rPr>
                <w:ins w:id="150" w:author="Pisit Nakjai" w:date="2020-12-13T22:57:00Z"/>
                <w:cs/>
              </w:rPr>
            </w:pPr>
            <w:ins w:id="151" w:author="Pisit Nakjai" w:date="2020-12-13T22:57:00Z">
              <w:r w:rsidRPr="00F76E74">
                <w:rPr>
                  <w:rFonts w:ascii="Angsana New" w:hAnsi="Angsana New" w:cs="Angsana New" w:hint="cs"/>
                  <w:cs/>
                </w:rPr>
                <w:t>ล</w:t>
              </w:r>
            </w:ins>
          </w:p>
        </w:tc>
        <w:tc>
          <w:tcPr>
            <w:tcW w:w="1035" w:type="dxa"/>
          </w:tcPr>
          <w:p w14:paraId="5F6D8A0E" w14:textId="77777777" w:rsidR="00F77F60" w:rsidRPr="00F76E74" w:rsidRDefault="00F77F60" w:rsidP="004C23CF">
            <w:pPr>
              <w:jc w:val="right"/>
              <w:rPr>
                <w:ins w:id="152" w:author="Pisit Nakjai" w:date="2020-12-13T22:57:00Z"/>
              </w:rPr>
            </w:pPr>
            <w:ins w:id="153" w:author="Pisit Nakjai" w:date="2020-12-13T22:57:00Z">
              <w:r w:rsidRPr="00F76E74">
                <w:t>0.5</w:t>
              </w:r>
            </w:ins>
          </w:p>
        </w:tc>
      </w:tr>
      <w:tr w:rsidR="00F77F60" w:rsidRPr="00F76E74" w14:paraId="3BCD8815" w14:textId="77777777" w:rsidTr="004C23CF">
        <w:trPr>
          <w:ins w:id="154" w:author="Pisit Nakjai" w:date="2020-12-13T22:57:00Z"/>
        </w:trPr>
        <w:tc>
          <w:tcPr>
            <w:tcW w:w="1049" w:type="dxa"/>
          </w:tcPr>
          <w:p w14:paraId="69F1D3D1" w14:textId="77777777" w:rsidR="00F77F60" w:rsidRPr="00F76E74" w:rsidRDefault="00F77F60" w:rsidP="004C23CF">
            <w:pPr>
              <w:rPr>
                <w:ins w:id="155" w:author="Pisit Nakjai" w:date="2020-12-13T22:57:00Z"/>
              </w:rPr>
            </w:pPr>
            <w:ins w:id="156" w:author="Pisit Nakjai" w:date="2020-12-13T22:57:00Z">
              <w:r w:rsidRPr="00F76E74">
                <w:rPr>
                  <w:rFonts w:eastAsia="TimesNewRomanPSMT"/>
                </w:rPr>
                <w:t>Data_196</w:t>
              </w:r>
            </w:ins>
          </w:p>
        </w:tc>
        <w:tc>
          <w:tcPr>
            <w:tcW w:w="977" w:type="dxa"/>
          </w:tcPr>
          <w:p w14:paraId="7D57FAEC" w14:textId="77777777" w:rsidR="00F77F60" w:rsidRPr="00F76E74" w:rsidRDefault="00F77F60" w:rsidP="004C23CF">
            <w:pPr>
              <w:rPr>
                <w:ins w:id="157" w:author="Pisit Nakjai" w:date="2020-12-13T22:57:00Z"/>
              </w:rPr>
            </w:pPr>
            <w:ins w:id="158" w:author="Pisit Nakjai" w:date="2020-12-13T22:57:00Z">
              <w:r w:rsidRPr="00F76E74">
                <w:rPr>
                  <w:rFonts w:ascii="Angsana New" w:hAnsi="Angsana New" w:cs="Angsana New" w:hint="cs"/>
                  <w:cs/>
                </w:rPr>
                <w:t>ชพ</w:t>
              </w:r>
            </w:ins>
          </w:p>
        </w:tc>
        <w:tc>
          <w:tcPr>
            <w:tcW w:w="1343" w:type="dxa"/>
          </w:tcPr>
          <w:p w14:paraId="3342358F" w14:textId="77777777" w:rsidR="00F77F60" w:rsidRPr="00F76E74" w:rsidRDefault="00F77F60" w:rsidP="004C23CF">
            <w:pPr>
              <w:rPr>
                <w:ins w:id="159" w:author="Pisit Nakjai" w:date="2020-12-13T22:57:00Z"/>
              </w:rPr>
            </w:pPr>
            <w:ins w:id="160" w:author="Pisit Nakjai" w:date="2020-12-13T22:57:00Z">
              <w:r w:rsidRPr="00F76E74">
                <w:rPr>
                  <w:rFonts w:ascii="Angsana New" w:hAnsi="Angsana New" w:cs="Angsana New" w:hint="cs"/>
                  <w:cs/>
                </w:rPr>
                <w:t>คชหชพพ</w:t>
              </w:r>
            </w:ins>
          </w:p>
        </w:tc>
        <w:tc>
          <w:tcPr>
            <w:tcW w:w="1092" w:type="dxa"/>
          </w:tcPr>
          <w:p w14:paraId="0E0D7250" w14:textId="77777777" w:rsidR="00F77F60" w:rsidRPr="00F76E74" w:rsidRDefault="00F77F60" w:rsidP="004C23CF">
            <w:pPr>
              <w:jc w:val="right"/>
              <w:rPr>
                <w:ins w:id="161" w:author="Pisit Nakjai" w:date="2020-12-13T22:57:00Z"/>
              </w:rPr>
            </w:pPr>
            <w:ins w:id="162" w:author="Pisit Nakjai" w:date="2020-12-13T22:57:00Z">
              <w:r w:rsidRPr="00F76E74">
                <w:t>2</w:t>
              </w:r>
            </w:ins>
          </w:p>
        </w:tc>
        <w:tc>
          <w:tcPr>
            <w:tcW w:w="1343" w:type="dxa"/>
          </w:tcPr>
          <w:p w14:paraId="34E725DA" w14:textId="77777777" w:rsidR="00F77F60" w:rsidRPr="00F76E74" w:rsidRDefault="00F77F60" w:rsidP="004C23CF">
            <w:pPr>
              <w:rPr>
                <w:ins w:id="163" w:author="Pisit Nakjai" w:date="2020-12-13T22:57:00Z"/>
              </w:rPr>
            </w:pPr>
            <w:ins w:id="164" w:author="Pisit Nakjai" w:date="2020-12-13T22:57:00Z">
              <w:r w:rsidRPr="00F76E74">
                <w:rPr>
                  <w:rFonts w:ascii="Angsana New" w:hAnsi="Angsana New" w:cs="Angsana New" w:hint="cs"/>
                  <w:cs/>
                </w:rPr>
                <w:t>ชพ</w:t>
              </w:r>
            </w:ins>
          </w:p>
        </w:tc>
        <w:tc>
          <w:tcPr>
            <w:tcW w:w="1060" w:type="dxa"/>
          </w:tcPr>
          <w:p w14:paraId="22A3FE47" w14:textId="77777777" w:rsidR="00F77F60" w:rsidRPr="00F76E74" w:rsidRDefault="00F77F60" w:rsidP="004C23CF">
            <w:pPr>
              <w:jc w:val="right"/>
              <w:rPr>
                <w:ins w:id="165" w:author="Pisit Nakjai" w:date="2020-12-13T22:57:00Z"/>
              </w:rPr>
            </w:pPr>
            <w:ins w:id="166" w:author="Pisit Nakjai" w:date="2020-12-13T22:57:00Z">
              <w:r w:rsidRPr="00F76E74">
                <w:t>0</w:t>
              </w:r>
            </w:ins>
          </w:p>
        </w:tc>
        <w:tc>
          <w:tcPr>
            <w:tcW w:w="1343" w:type="dxa"/>
          </w:tcPr>
          <w:p w14:paraId="085EBAB8" w14:textId="77777777" w:rsidR="00F77F60" w:rsidRPr="00F76E74" w:rsidRDefault="00F77F60" w:rsidP="004C23CF">
            <w:pPr>
              <w:rPr>
                <w:ins w:id="167" w:author="Pisit Nakjai" w:date="2020-12-13T22:57:00Z"/>
              </w:rPr>
            </w:pPr>
            <w:ins w:id="168" w:author="Pisit Nakjai" w:date="2020-12-13T22:57:00Z">
              <w:r w:rsidRPr="00F76E74">
                <w:rPr>
                  <w:rFonts w:ascii="Angsana New" w:hAnsi="Angsana New" w:cs="Angsana New" w:hint="cs"/>
                  <w:cs/>
                </w:rPr>
                <w:t>หพ</w:t>
              </w:r>
            </w:ins>
          </w:p>
        </w:tc>
        <w:tc>
          <w:tcPr>
            <w:tcW w:w="1035" w:type="dxa"/>
          </w:tcPr>
          <w:p w14:paraId="352DDEEA" w14:textId="77777777" w:rsidR="00F77F60" w:rsidRPr="00F76E74" w:rsidRDefault="00F77F60" w:rsidP="004C23CF">
            <w:pPr>
              <w:jc w:val="right"/>
              <w:rPr>
                <w:ins w:id="169" w:author="Pisit Nakjai" w:date="2020-12-13T22:57:00Z"/>
              </w:rPr>
            </w:pPr>
            <w:ins w:id="170" w:author="Pisit Nakjai" w:date="2020-12-13T22:57:00Z">
              <w:r w:rsidRPr="00F76E74">
                <w:t>0.5</w:t>
              </w:r>
            </w:ins>
          </w:p>
        </w:tc>
      </w:tr>
      <w:tr w:rsidR="00F77F60" w:rsidRPr="00F76E74" w14:paraId="20BAC433" w14:textId="77777777" w:rsidTr="004C23CF">
        <w:trPr>
          <w:ins w:id="171" w:author="Pisit Nakjai" w:date="2020-12-13T22:57:00Z"/>
        </w:trPr>
        <w:tc>
          <w:tcPr>
            <w:tcW w:w="1049" w:type="dxa"/>
          </w:tcPr>
          <w:p w14:paraId="56EA55A2" w14:textId="77777777" w:rsidR="00F77F60" w:rsidRPr="00F76E74" w:rsidRDefault="00F77F60" w:rsidP="004C23CF">
            <w:pPr>
              <w:rPr>
                <w:ins w:id="172" w:author="Pisit Nakjai" w:date="2020-12-13T22:57:00Z"/>
              </w:rPr>
            </w:pPr>
            <w:ins w:id="173" w:author="Pisit Nakjai" w:date="2020-12-13T22:57:00Z">
              <w:r w:rsidRPr="00F76E74">
                <w:rPr>
                  <w:rFonts w:eastAsia="TimesNewRomanPSMT"/>
                </w:rPr>
                <w:t>Data_182</w:t>
              </w:r>
            </w:ins>
          </w:p>
        </w:tc>
        <w:tc>
          <w:tcPr>
            <w:tcW w:w="977" w:type="dxa"/>
          </w:tcPr>
          <w:p w14:paraId="76E4170B" w14:textId="77777777" w:rsidR="00F77F60" w:rsidRPr="00F76E74" w:rsidRDefault="00F77F60" w:rsidP="004C23CF">
            <w:pPr>
              <w:rPr>
                <w:ins w:id="174" w:author="Pisit Nakjai" w:date="2020-12-13T22:57:00Z"/>
              </w:rPr>
            </w:pPr>
            <w:ins w:id="175" w:author="Pisit Nakjai" w:date="2020-12-13T22:57:00Z">
              <w:r w:rsidRPr="00F76E74">
                <w:rPr>
                  <w:rFonts w:ascii="Angsana New" w:hAnsi="Angsana New" w:cs="Angsana New" w:hint="cs"/>
                  <w:cs/>
                </w:rPr>
                <w:t>ธง</w:t>
              </w:r>
            </w:ins>
          </w:p>
        </w:tc>
        <w:tc>
          <w:tcPr>
            <w:tcW w:w="1343" w:type="dxa"/>
          </w:tcPr>
          <w:p w14:paraId="2754F01E" w14:textId="77777777" w:rsidR="00F77F60" w:rsidRPr="00F76E74" w:rsidRDefault="00F77F60" w:rsidP="004C23CF">
            <w:pPr>
              <w:rPr>
                <w:ins w:id="176" w:author="Pisit Nakjai" w:date="2020-12-13T22:57:00Z"/>
              </w:rPr>
            </w:pPr>
            <w:ins w:id="177" w:author="Pisit Nakjai" w:date="2020-12-13T22:57:00Z">
              <w:r w:rsidRPr="00F76E74">
                <w:rPr>
                  <w:rFonts w:ascii="Angsana New" w:hAnsi="Angsana New" w:cs="Angsana New" w:hint="cs"/>
                  <w:cs/>
                </w:rPr>
                <w:t>ตหกนง</w:t>
              </w:r>
            </w:ins>
          </w:p>
        </w:tc>
        <w:tc>
          <w:tcPr>
            <w:tcW w:w="1092" w:type="dxa"/>
          </w:tcPr>
          <w:p w14:paraId="008C70C4" w14:textId="77777777" w:rsidR="00F77F60" w:rsidRPr="00F76E74" w:rsidRDefault="00F77F60" w:rsidP="004C23CF">
            <w:pPr>
              <w:jc w:val="right"/>
              <w:rPr>
                <w:ins w:id="178" w:author="Pisit Nakjai" w:date="2020-12-13T22:57:00Z"/>
              </w:rPr>
            </w:pPr>
            <w:ins w:id="179" w:author="Pisit Nakjai" w:date="2020-12-13T22:57:00Z">
              <w:r w:rsidRPr="00F76E74">
                <w:t>2</w:t>
              </w:r>
            </w:ins>
          </w:p>
        </w:tc>
        <w:tc>
          <w:tcPr>
            <w:tcW w:w="1343" w:type="dxa"/>
          </w:tcPr>
          <w:p w14:paraId="26CEB5B8" w14:textId="77777777" w:rsidR="00F77F60" w:rsidRPr="00F76E74" w:rsidRDefault="00F77F60" w:rsidP="004C23CF">
            <w:pPr>
              <w:rPr>
                <w:ins w:id="180" w:author="Pisit Nakjai" w:date="2020-12-13T22:57:00Z"/>
              </w:rPr>
            </w:pPr>
            <w:ins w:id="181" w:author="Pisit Nakjai" w:date="2020-12-13T22:57:00Z">
              <w:r w:rsidRPr="00F76E74">
                <w:rPr>
                  <w:rFonts w:ascii="Angsana New" w:hAnsi="Angsana New" w:cs="Angsana New" w:hint="cs"/>
                  <w:cs/>
                </w:rPr>
                <w:t>ชง</w:t>
              </w:r>
            </w:ins>
          </w:p>
        </w:tc>
        <w:tc>
          <w:tcPr>
            <w:tcW w:w="1060" w:type="dxa"/>
          </w:tcPr>
          <w:p w14:paraId="631E1541" w14:textId="77777777" w:rsidR="00F77F60" w:rsidRPr="00F76E74" w:rsidRDefault="00F77F60" w:rsidP="004C23CF">
            <w:pPr>
              <w:jc w:val="right"/>
              <w:rPr>
                <w:ins w:id="182" w:author="Pisit Nakjai" w:date="2020-12-13T22:57:00Z"/>
              </w:rPr>
            </w:pPr>
            <w:ins w:id="183" w:author="Pisit Nakjai" w:date="2020-12-13T22:57:00Z">
              <w:r w:rsidRPr="00F76E74">
                <w:t>0.5</w:t>
              </w:r>
            </w:ins>
          </w:p>
        </w:tc>
        <w:tc>
          <w:tcPr>
            <w:tcW w:w="1343" w:type="dxa"/>
          </w:tcPr>
          <w:p w14:paraId="142259E9" w14:textId="77777777" w:rsidR="00F77F60" w:rsidRPr="00F76E74" w:rsidRDefault="00F77F60" w:rsidP="004C23CF">
            <w:pPr>
              <w:rPr>
                <w:ins w:id="184" w:author="Pisit Nakjai" w:date="2020-12-13T22:57:00Z"/>
              </w:rPr>
            </w:pPr>
            <w:ins w:id="185" w:author="Pisit Nakjai" w:date="2020-12-13T22:57:00Z">
              <w:r w:rsidRPr="00F76E74">
                <w:rPr>
                  <w:cs/>
                </w:rPr>
                <w:t>-</w:t>
              </w:r>
            </w:ins>
          </w:p>
        </w:tc>
        <w:tc>
          <w:tcPr>
            <w:tcW w:w="1035" w:type="dxa"/>
          </w:tcPr>
          <w:p w14:paraId="04E00209" w14:textId="77777777" w:rsidR="00F77F60" w:rsidRPr="00F76E74" w:rsidRDefault="00F77F60" w:rsidP="004C23CF">
            <w:pPr>
              <w:jc w:val="right"/>
              <w:rPr>
                <w:ins w:id="186" w:author="Pisit Nakjai" w:date="2020-12-13T22:57:00Z"/>
              </w:rPr>
            </w:pPr>
            <w:ins w:id="187" w:author="Pisit Nakjai" w:date="2020-12-13T22:57:00Z">
              <w:r w:rsidRPr="00F76E74">
                <w:t>1</w:t>
              </w:r>
            </w:ins>
          </w:p>
        </w:tc>
      </w:tr>
      <w:tr w:rsidR="00F77F60" w:rsidRPr="00F76E74" w14:paraId="6C969FC5" w14:textId="77777777" w:rsidTr="004C23CF">
        <w:trPr>
          <w:ins w:id="188" w:author="Pisit Nakjai" w:date="2020-12-13T22:57:00Z"/>
        </w:trPr>
        <w:tc>
          <w:tcPr>
            <w:tcW w:w="1049" w:type="dxa"/>
          </w:tcPr>
          <w:p w14:paraId="3805A375" w14:textId="77777777" w:rsidR="00F77F60" w:rsidRPr="00F76E74" w:rsidRDefault="00F77F60" w:rsidP="004C23CF">
            <w:pPr>
              <w:rPr>
                <w:ins w:id="189" w:author="Pisit Nakjai" w:date="2020-12-13T22:57:00Z"/>
              </w:rPr>
            </w:pPr>
            <w:ins w:id="190" w:author="Pisit Nakjai" w:date="2020-12-13T22:57:00Z">
              <w:r w:rsidRPr="00F76E74">
                <w:rPr>
                  <w:rFonts w:eastAsia="TimesNewRomanPSMT"/>
                </w:rPr>
                <w:t>Data_26</w:t>
              </w:r>
            </w:ins>
          </w:p>
        </w:tc>
        <w:tc>
          <w:tcPr>
            <w:tcW w:w="977" w:type="dxa"/>
          </w:tcPr>
          <w:p w14:paraId="4B5C8B8E" w14:textId="77777777" w:rsidR="00F77F60" w:rsidRPr="00F76E74" w:rsidRDefault="00F77F60" w:rsidP="004C23CF">
            <w:pPr>
              <w:rPr>
                <w:ins w:id="191" w:author="Pisit Nakjai" w:date="2020-12-13T22:57:00Z"/>
              </w:rPr>
            </w:pPr>
            <w:ins w:id="192" w:author="Pisit Nakjai" w:date="2020-12-13T22:57:00Z">
              <w:r w:rsidRPr="00F76E74">
                <w:rPr>
                  <w:rFonts w:ascii="Angsana New" w:hAnsi="Angsana New" w:cs="Angsana New" w:hint="cs"/>
                  <w:cs/>
                </w:rPr>
                <w:t>ธร</w:t>
              </w:r>
            </w:ins>
          </w:p>
        </w:tc>
        <w:tc>
          <w:tcPr>
            <w:tcW w:w="1343" w:type="dxa"/>
          </w:tcPr>
          <w:p w14:paraId="3862AE70" w14:textId="77777777" w:rsidR="00F77F60" w:rsidRPr="00F76E74" w:rsidRDefault="00F77F60" w:rsidP="004C23CF">
            <w:pPr>
              <w:rPr>
                <w:ins w:id="193" w:author="Pisit Nakjai" w:date="2020-12-13T22:57:00Z"/>
              </w:rPr>
            </w:pPr>
            <w:ins w:id="194" w:author="Pisit Nakjai" w:date="2020-12-13T22:57:00Z">
              <w:r w:rsidRPr="00F76E74">
                <w:rPr>
                  <w:rFonts w:ascii="Angsana New" w:hAnsi="Angsana New" w:cs="Angsana New" w:hint="cs"/>
                  <w:cs/>
                </w:rPr>
                <w:t>ตหธร</w:t>
              </w:r>
            </w:ins>
          </w:p>
        </w:tc>
        <w:tc>
          <w:tcPr>
            <w:tcW w:w="1092" w:type="dxa"/>
          </w:tcPr>
          <w:p w14:paraId="3CCACF16" w14:textId="77777777" w:rsidR="00F77F60" w:rsidRPr="00F76E74" w:rsidRDefault="00F77F60" w:rsidP="004C23CF">
            <w:pPr>
              <w:jc w:val="right"/>
              <w:rPr>
                <w:ins w:id="195" w:author="Pisit Nakjai" w:date="2020-12-13T22:57:00Z"/>
              </w:rPr>
            </w:pPr>
            <w:ins w:id="196" w:author="Pisit Nakjai" w:date="2020-12-13T22:57:00Z">
              <w:r w:rsidRPr="00F76E74">
                <w:t>1</w:t>
              </w:r>
            </w:ins>
          </w:p>
        </w:tc>
        <w:tc>
          <w:tcPr>
            <w:tcW w:w="1343" w:type="dxa"/>
          </w:tcPr>
          <w:p w14:paraId="4B775502" w14:textId="77777777" w:rsidR="00F77F60" w:rsidRPr="00F76E74" w:rsidRDefault="00F77F60" w:rsidP="004C23CF">
            <w:pPr>
              <w:rPr>
                <w:ins w:id="197" w:author="Pisit Nakjai" w:date="2020-12-13T22:57:00Z"/>
              </w:rPr>
            </w:pPr>
            <w:ins w:id="198" w:author="Pisit Nakjai" w:date="2020-12-13T22:57:00Z">
              <w:r w:rsidRPr="00F76E74">
                <w:rPr>
                  <w:rFonts w:ascii="Angsana New" w:hAnsi="Angsana New" w:cs="Angsana New" w:hint="cs"/>
                  <w:cs/>
                </w:rPr>
                <w:t>ธร</w:t>
              </w:r>
            </w:ins>
          </w:p>
        </w:tc>
        <w:tc>
          <w:tcPr>
            <w:tcW w:w="1060" w:type="dxa"/>
          </w:tcPr>
          <w:p w14:paraId="3C051BA6" w14:textId="77777777" w:rsidR="00F77F60" w:rsidRPr="00F76E74" w:rsidRDefault="00F77F60" w:rsidP="004C23CF">
            <w:pPr>
              <w:jc w:val="right"/>
              <w:rPr>
                <w:ins w:id="199" w:author="Pisit Nakjai" w:date="2020-12-13T22:57:00Z"/>
              </w:rPr>
            </w:pPr>
            <w:ins w:id="200" w:author="Pisit Nakjai" w:date="2020-12-13T22:57:00Z">
              <w:r w:rsidRPr="00F76E74">
                <w:t>0</w:t>
              </w:r>
            </w:ins>
          </w:p>
        </w:tc>
        <w:tc>
          <w:tcPr>
            <w:tcW w:w="1343" w:type="dxa"/>
          </w:tcPr>
          <w:p w14:paraId="2B0274B1" w14:textId="77777777" w:rsidR="00F77F60" w:rsidRPr="00F76E74" w:rsidRDefault="00F77F60" w:rsidP="004C23CF">
            <w:pPr>
              <w:rPr>
                <w:ins w:id="201" w:author="Pisit Nakjai" w:date="2020-12-13T22:57:00Z"/>
                <w:cs/>
              </w:rPr>
            </w:pPr>
            <w:ins w:id="202" w:author="Pisit Nakjai" w:date="2020-12-13T22:57:00Z">
              <w:r w:rsidRPr="00F76E74">
                <w:rPr>
                  <w:rFonts w:ascii="Angsana New" w:hAnsi="Angsana New" w:cs="Angsana New" w:hint="cs"/>
                  <w:cs/>
                </w:rPr>
                <w:t>ร</w:t>
              </w:r>
            </w:ins>
          </w:p>
        </w:tc>
        <w:tc>
          <w:tcPr>
            <w:tcW w:w="1035" w:type="dxa"/>
          </w:tcPr>
          <w:p w14:paraId="1843656C" w14:textId="77777777" w:rsidR="00F77F60" w:rsidRPr="00F76E74" w:rsidRDefault="00F77F60" w:rsidP="004C23CF">
            <w:pPr>
              <w:jc w:val="right"/>
              <w:rPr>
                <w:ins w:id="203" w:author="Pisit Nakjai" w:date="2020-12-13T22:57:00Z"/>
              </w:rPr>
            </w:pPr>
            <w:ins w:id="204" w:author="Pisit Nakjai" w:date="2020-12-13T22:57:00Z">
              <w:r w:rsidRPr="00F76E74">
                <w:t>0.5</w:t>
              </w:r>
            </w:ins>
          </w:p>
        </w:tc>
      </w:tr>
      <w:tr w:rsidR="00F77F60" w:rsidRPr="00F76E74" w14:paraId="2196A161" w14:textId="77777777" w:rsidTr="004C23CF">
        <w:trPr>
          <w:ins w:id="205" w:author="Pisit Nakjai" w:date="2020-12-13T22:57:00Z"/>
        </w:trPr>
        <w:tc>
          <w:tcPr>
            <w:tcW w:w="1049" w:type="dxa"/>
          </w:tcPr>
          <w:p w14:paraId="697C49F7" w14:textId="77777777" w:rsidR="00F77F60" w:rsidRPr="00F76E74" w:rsidRDefault="00F77F60" w:rsidP="004C23CF">
            <w:pPr>
              <w:rPr>
                <w:ins w:id="206" w:author="Pisit Nakjai" w:date="2020-12-13T22:57:00Z"/>
              </w:rPr>
            </w:pPr>
            <w:ins w:id="207" w:author="Pisit Nakjai" w:date="2020-12-13T22:57:00Z">
              <w:r w:rsidRPr="00F76E74">
                <w:rPr>
                  <w:rFonts w:eastAsia="TimesNewRomanPSMT"/>
                </w:rPr>
                <w:t>Data_111</w:t>
              </w:r>
            </w:ins>
          </w:p>
        </w:tc>
        <w:tc>
          <w:tcPr>
            <w:tcW w:w="977" w:type="dxa"/>
          </w:tcPr>
          <w:p w14:paraId="602E7D3E" w14:textId="77777777" w:rsidR="00F77F60" w:rsidRPr="00F76E74" w:rsidRDefault="00F77F60" w:rsidP="004C23CF">
            <w:pPr>
              <w:rPr>
                <w:ins w:id="208" w:author="Pisit Nakjai" w:date="2020-12-13T22:57:00Z"/>
              </w:rPr>
            </w:pPr>
            <w:ins w:id="209" w:author="Pisit Nakjai" w:date="2020-12-13T22:57:00Z">
              <w:r w:rsidRPr="00F76E74">
                <w:rPr>
                  <w:rFonts w:ascii="Angsana New" w:hAnsi="Angsana New" w:cs="Angsana New" w:hint="cs"/>
                  <w:cs/>
                </w:rPr>
                <w:t>ชอ</w:t>
              </w:r>
            </w:ins>
          </w:p>
        </w:tc>
        <w:tc>
          <w:tcPr>
            <w:tcW w:w="1343" w:type="dxa"/>
          </w:tcPr>
          <w:p w14:paraId="72879EAB" w14:textId="77777777" w:rsidR="00F77F60" w:rsidRPr="00F76E74" w:rsidRDefault="00F77F60" w:rsidP="004C23CF">
            <w:pPr>
              <w:rPr>
                <w:ins w:id="210" w:author="Pisit Nakjai" w:date="2020-12-13T22:57:00Z"/>
              </w:rPr>
            </w:pPr>
            <w:ins w:id="211" w:author="Pisit Nakjai" w:date="2020-12-13T22:57:00Z">
              <w:r w:rsidRPr="00F76E74">
                <w:rPr>
                  <w:rFonts w:ascii="Angsana New" w:hAnsi="Angsana New" w:cs="Angsana New" w:hint="cs"/>
                  <w:cs/>
                </w:rPr>
                <w:t>ภงหชอ</w:t>
              </w:r>
            </w:ins>
          </w:p>
        </w:tc>
        <w:tc>
          <w:tcPr>
            <w:tcW w:w="1092" w:type="dxa"/>
          </w:tcPr>
          <w:p w14:paraId="57DEFC95" w14:textId="77777777" w:rsidR="00F77F60" w:rsidRPr="00F76E74" w:rsidRDefault="00F77F60" w:rsidP="004C23CF">
            <w:pPr>
              <w:jc w:val="right"/>
              <w:rPr>
                <w:ins w:id="212" w:author="Pisit Nakjai" w:date="2020-12-13T22:57:00Z"/>
              </w:rPr>
            </w:pPr>
            <w:ins w:id="213" w:author="Pisit Nakjai" w:date="2020-12-13T22:57:00Z">
              <w:r w:rsidRPr="00F76E74">
                <w:t>1.5</w:t>
              </w:r>
            </w:ins>
          </w:p>
        </w:tc>
        <w:tc>
          <w:tcPr>
            <w:tcW w:w="1343" w:type="dxa"/>
          </w:tcPr>
          <w:p w14:paraId="208CC0B7" w14:textId="77777777" w:rsidR="00F77F60" w:rsidRPr="00F76E74" w:rsidRDefault="00F77F60" w:rsidP="004C23CF">
            <w:pPr>
              <w:rPr>
                <w:ins w:id="214" w:author="Pisit Nakjai" w:date="2020-12-13T22:57:00Z"/>
              </w:rPr>
            </w:pPr>
            <w:ins w:id="215" w:author="Pisit Nakjai" w:date="2020-12-13T22:57:00Z">
              <w:r w:rsidRPr="00F76E74">
                <w:rPr>
                  <w:rFonts w:ascii="Angsana New" w:hAnsi="Angsana New" w:cs="Angsana New" w:hint="cs"/>
                  <w:cs/>
                </w:rPr>
                <w:t>ชอ</w:t>
              </w:r>
            </w:ins>
          </w:p>
        </w:tc>
        <w:tc>
          <w:tcPr>
            <w:tcW w:w="1060" w:type="dxa"/>
          </w:tcPr>
          <w:p w14:paraId="52C9E520" w14:textId="77777777" w:rsidR="00F77F60" w:rsidRPr="00F76E74" w:rsidRDefault="00F77F60" w:rsidP="004C23CF">
            <w:pPr>
              <w:jc w:val="right"/>
              <w:rPr>
                <w:ins w:id="216" w:author="Pisit Nakjai" w:date="2020-12-13T22:57:00Z"/>
              </w:rPr>
            </w:pPr>
            <w:ins w:id="217" w:author="Pisit Nakjai" w:date="2020-12-13T22:57:00Z">
              <w:r w:rsidRPr="00F76E74">
                <w:t>0</w:t>
              </w:r>
            </w:ins>
          </w:p>
        </w:tc>
        <w:tc>
          <w:tcPr>
            <w:tcW w:w="1343" w:type="dxa"/>
          </w:tcPr>
          <w:p w14:paraId="2667E2C1" w14:textId="77777777" w:rsidR="00F77F60" w:rsidRPr="00F76E74" w:rsidRDefault="00F77F60" w:rsidP="004C23CF">
            <w:pPr>
              <w:rPr>
                <w:ins w:id="218" w:author="Pisit Nakjai" w:date="2020-12-13T22:57:00Z"/>
              </w:rPr>
            </w:pPr>
            <w:ins w:id="219" w:author="Pisit Nakjai" w:date="2020-12-13T22:57:00Z">
              <w:r w:rsidRPr="00F76E74">
                <w:rPr>
                  <w:rFonts w:ascii="Angsana New" w:hAnsi="Angsana New" w:cs="Angsana New" w:hint="cs"/>
                  <w:cs/>
                </w:rPr>
                <w:t>อ</w:t>
              </w:r>
            </w:ins>
          </w:p>
        </w:tc>
        <w:tc>
          <w:tcPr>
            <w:tcW w:w="1035" w:type="dxa"/>
          </w:tcPr>
          <w:p w14:paraId="7A72CFB1" w14:textId="77777777" w:rsidR="00F77F60" w:rsidRPr="00F76E74" w:rsidRDefault="00F77F60" w:rsidP="004C23CF">
            <w:pPr>
              <w:jc w:val="right"/>
              <w:rPr>
                <w:ins w:id="220" w:author="Pisit Nakjai" w:date="2020-12-13T22:57:00Z"/>
              </w:rPr>
            </w:pPr>
            <w:ins w:id="221" w:author="Pisit Nakjai" w:date="2020-12-13T22:57:00Z">
              <w:r w:rsidRPr="00F76E74">
                <w:t>0.5</w:t>
              </w:r>
            </w:ins>
          </w:p>
        </w:tc>
      </w:tr>
      <w:tr w:rsidR="00F77F60" w:rsidRPr="00F76E74" w14:paraId="4CDAB80C" w14:textId="77777777" w:rsidTr="004C23CF">
        <w:trPr>
          <w:ins w:id="222" w:author="Pisit Nakjai" w:date="2020-12-13T22:57:00Z"/>
        </w:trPr>
        <w:tc>
          <w:tcPr>
            <w:tcW w:w="1049" w:type="dxa"/>
          </w:tcPr>
          <w:p w14:paraId="2AB9C541" w14:textId="77777777" w:rsidR="00F77F60" w:rsidRPr="00F76E74" w:rsidRDefault="00F77F60" w:rsidP="004C23CF">
            <w:pPr>
              <w:rPr>
                <w:ins w:id="223" w:author="Pisit Nakjai" w:date="2020-12-13T22:57:00Z"/>
                <w:rFonts w:eastAsia="TimesNewRomanPSMT"/>
              </w:rPr>
            </w:pPr>
            <w:ins w:id="224" w:author="Pisit Nakjai" w:date="2020-12-13T22:57:00Z">
              <w:r w:rsidRPr="00F76E74">
                <w:rPr>
                  <w:rFonts w:eastAsia="TimesNewRomanPSMT"/>
                </w:rPr>
                <w:t>Data_117</w:t>
              </w:r>
            </w:ins>
          </w:p>
        </w:tc>
        <w:tc>
          <w:tcPr>
            <w:tcW w:w="977" w:type="dxa"/>
          </w:tcPr>
          <w:p w14:paraId="33D11F3D" w14:textId="77777777" w:rsidR="00F77F60" w:rsidRPr="00F76E74" w:rsidRDefault="00F77F60" w:rsidP="004C23CF">
            <w:pPr>
              <w:rPr>
                <w:ins w:id="225" w:author="Pisit Nakjai" w:date="2020-12-13T22:57:00Z"/>
              </w:rPr>
            </w:pPr>
            <w:ins w:id="226" w:author="Pisit Nakjai" w:date="2020-12-13T22:57:00Z">
              <w:r w:rsidRPr="00F76E74">
                <w:rPr>
                  <w:rFonts w:ascii="Angsana New" w:hAnsi="Angsana New" w:cs="Angsana New" w:hint="cs"/>
                  <w:cs/>
                </w:rPr>
                <w:t>ชว</w:t>
              </w:r>
            </w:ins>
          </w:p>
        </w:tc>
        <w:tc>
          <w:tcPr>
            <w:tcW w:w="1343" w:type="dxa"/>
          </w:tcPr>
          <w:p w14:paraId="78A82BB7" w14:textId="77777777" w:rsidR="00F77F60" w:rsidRPr="00F76E74" w:rsidRDefault="00F77F60" w:rsidP="004C23CF">
            <w:pPr>
              <w:rPr>
                <w:ins w:id="227" w:author="Pisit Nakjai" w:date="2020-12-13T22:57:00Z"/>
              </w:rPr>
            </w:pPr>
            <w:ins w:id="228" w:author="Pisit Nakjai" w:date="2020-12-13T22:57:00Z">
              <w:r w:rsidRPr="00F76E74">
                <w:rPr>
                  <w:rFonts w:ascii="Angsana New" w:hAnsi="Angsana New" w:cs="Angsana New" w:hint="cs"/>
                  <w:cs/>
                </w:rPr>
                <w:t>ชงหกว</w:t>
              </w:r>
            </w:ins>
          </w:p>
        </w:tc>
        <w:tc>
          <w:tcPr>
            <w:tcW w:w="1092" w:type="dxa"/>
          </w:tcPr>
          <w:p w14:paraId="66A21366" w14:textId="77777777" w:rsidR="00F77F60" w:rsidRPr="00F76E74" w:rsidRDefault="00F77F60" w:rsidP="004C23CF">
            <w:pPr>
              <w:jc w:val="right"/>
              <w:rPr>
                <w:ins w:id="229" w:author="Pisit Nakjai" w:date="2020-12-13T22:57:00Z"/>
              </w:rPr>
            </w:pPr>
            <w:ins w:id="230" w:author="Pisit Nakjai" w:date="2020-12-13T22:57:00Z">
              <w:r w:rsidRPr="00F76E74">
                <w:rPr>
                  <w:rFonts w:eastAsia="TimesNewRomanPSMT"/>
                </w:rPr>
                <w:t>1.5</w:t>
              </w:r>
            </w:ins>
          </w:p>
        </w:tc>
        <w:tc>
          <w:tcPr>
            <w:tcW w:w="1343" w:type="dxa"/>
          </w:tcPr>
          <w:p w14:paraId="72CF1D13" w14:textId="77777777" w:rsidR="00F77F60" w:rsidRPr="00F76E74" w:rsidRDefault="00F77F60" w:rsidP="004C23CF">
            <w:pPr>
              <w:rPr>
                <w:ins w:id="231" w:author="Pisit Nakjai" w:date="2020-12-13T22:57:00Z"/>
              </w:rPr>
            </w:pPr>
            <w:ins w:id="232" w:author="Pisit Nakjai" w:date="2020-12-13T22:57:00Z">
              <w:r w:rsidRPr="00F76E74">
                <w:rPr>
                  <w:rFonts w:ascii="Angsana New" w:hAnsi="Angsana New" w:cs="Angsana New" w:hint="cs"/>
                  <w:cs/>
                </w:rPr>
                <w:t>ชว</w:t>
              </w:r>
            </w:ins>
          </w:p>
        </w:tc>
        <w:tc>
          <w:tcPr>
            <w:tcW w:w="1060" w:type="dxa"/>
          </w:tcPr>
          <w:p w14:paraId="0E9B46C2" w14:textId="77777777" w:rsidR="00F77F60" w:rsidRPr="00F76E74" w:rsidRDefault="00F77F60" w:rsidP="004C23CF">
            <w:pPr>
              <w:jc w:val="right"/>
              <w:rPr>
                <w:ins w:id="233" w:author="Pisit Nakjai" w:date="2020-12-13T22:57:00Z"/>
              </w:rPr>
            </w:pPr>
            <w:ins w:id="234" w:author="Pisit Nakjai" w:date="2020-12-13T22:57:00Z">
              <w:r w:rsidRPr="00F76E74">
                <w:rPr>
                  <w:rFonts w:eastAsia="TimesNewRomanPSMT"/>
                </w:rPr>
                <w:t>0</w:t>
              </w:r>
            </w:ins>
          </w:p>
        </w:tc>
        <w:tc>
          <w:tcPr>
            <w:tcW w:w="1343" w:type="dxa"/>
          </w:tcPr>
          <w:p w14:paraId="75F646D5" w14:textId="77777777" w:rsidR="00F77F60" w:rsidRPr="00F76E74" w:rsidRDefault="00F77F60" w:rsidP="004C23CF">
            <w:pPr>
              <w:rPr>
                <w:ins w:id="235" w:author="Pisit Nakjai" w:date="2020-12-13T22:57:00Z"/>
              </w:rPr>
            </w:pPr>
            <w:ins w:id="236" w:author="Pisit Nakjai" w:date="2020-12-13T22:57:00Z">
              <w:r w:rsidRPr="00F76E74">
                <w:rPr>
                  <w:rFonts w:ascii="Angsana New" w:hAnsi="Angsana New" w:cs="Angsana New" w:hint="cs"/>
                  <w:cs/>
                </w:rPr>
                <w:t>ว</w:t>
              </w:r>
            </w:ins>
          </w:p>
        </w:tc>
        <w:tc>
          <w:tcPr>
            <w:tcW w:w="1035" w:type="dxa"/>
          </w:tcPr>
          <w:p w14:paraId="040848BA" w14:textId="77777777" w:rsidR="00F77F60" w:rsidRPr="00F76E74" w:rsidRDefault="00F77F60" w:rsidP="004C23CF">
            <w:pPr>
              <w:jc w:val="right"/>
              <w:rPr>
                <w:ins w:id="237" w:author="Pisit Nakjai" w:date="2020-12-13T22:57:00Z"/>
              </w:rPr>
            </w:pPr>
            <w:ins w:id="238" w:author="Pisit Nakjai" w:date="2020-12-13T22:57:00Z">
              <w:r w:rsidRPr="00F76E74">
                <w:t>0.5</w:t>
              </w:r>
            </w:ins>
          </w:p>
        </w:tc>
      </w:tr>
    </w:tbl>
    <w:p w14:paraId="15BA72DC" w14:textId="77777777" w:rsidR="00F77F60" w:rsidRPr="00F77F60" w:rsidRDefault="00F77F60" w:rsidP="00F77F60">
      <w:pPr>
        <w:rPr>
          <w:rPrChange w:id="239" w:author="Pisit Nakjai" w:date="2020-12-13T22:57:00Z">
            <w:rPr>
              <w:noProof/>
            </w:rPr>
          </w:rPrChange>
        </w:rPr>
        <w:pPrChange w:id="240" w:author="Pisit Nakjai" w:date="2020-12-13T22:57:00Z">
          <w:pPr>
            <w:tabs>
              <w:tab w:val="center" w:pos="4800"/>
              <w:tab w:val="right" w:pos="9500"/>
            </w:tabs>
            <w:jc w:val="both"/>
          </w:pPr>
        </w:pPrChange>
      </w:pPr>
    </w:p>
    <w:p w14:paraId="37D116B5" w14:textId="198ECE00" w:rsidR="0046347D" w:rsidRPr="007B2E22" w:rsidRDefault="0046347D" w:rsidP="000A6123">
      <w:pPr>
        <w:tabs>
          <w:tab w:val="center" w:pos="4800"/>
          <w:tab w:val="right" w:pos="9500"/>
        </w:tabs>
        <w:jc w:val="both"/>
        <w:rPr>
          <w:noProof/>
        </w:rPr>
      </w:pPr>
      <w:r w:rsidRPr="007B2E22">
        <w:rPr>
          <w:noProof/>
        </w:rPr>
        <w:t xml:space="preserve">As discussed earlier, taking information deeper into the SR stage seems to allow the SSC stage and the entire pipeline to perform better (as AERs from using FV are lower than ones from using PV and AERs of PV are lower than ones of LO). </w:t>
      </w:r>
      <w:r w:rsidR="008253CA" w:rsidRPr="008253CA">
        <w:rPr>
          <w:noProof/>
        </w:rPr>
        <w:fldChar w:fldCharType="begin"/>
      </w:r>
      <w:r w:rsidR="008253CA" w:rsidRPr="008253CA">
        <w:rPr>
          <w:noProof/>
        </w:rPr>
        <w:instrText xml:space="preserve"> REF _Ref45803713 \h  \* MERGEFORMAT </w:instrText>
      </w:r>
      <w:r w:rsidR="008253CA" w:rsidRPr="008253CA">
        <w:rPr>
          <w:noProof/>
        </w:rPr>
      </w:r>
      <w:r w:rsidR="008253CA" w:rsidRPr="008253CA">
        <w:rPr>
          <w:noProof/>
        </w:rPr>
        <w:fldChar w:fldCharType="separate"/>
      </w:r>
      <w:r w:rsidR="008253CA" w:rsidRPr="008253CA">
        <w:t xml:space="preserve">Figure </w:t>
      </w:r>
      <w:r w:rsidR="008253CA" w:rsidRPr="008253CA">
        <w:rPr>
          <w:noProof/>
        </w:rPr>
        <w:t>6</w:t>
      </w:r>
      <w:r w:rsidR="008253CA" w:rsidRPr="008253CA">
        <w:rPr>
          <w:noProof/>
        </w:rPr>
        <w:fldChar w:fldCharType="end"/>
      </w:r>
      <w:r w:rsidR="008253CA">
        <w:rPr>
          <w:noProof/>
        </w:rPr>
        <w:t xml:space="preserve"> </w:t>
      </w:r>
      <w:r w:rsidRPr="007B2E22">
        <w:rPr>
          <w:noProof/>
        </w:rPr>
        <w:t xml:space="preserve">illustrates this point. Apparently from </w:t>
      </w:r>
      <w:r w:rsidR="00562263" w:rsidRPr="00562263">
        <w:rPr>
          <w:noProof/>
        </w:rPr>
        <w:fldChar w:fldCharType="begin"/>
      </w:r>
      <w:r w:rsidR="00562263" w:rsidRPr="00562263">
        <w:rPr>
          <w:noProof/>
        </w:rPr>
        <w:instrText xml:space="preserve"> REF _Ref45803555 \h  \* MERGEFORMAT </w:instrText>
      </w:r>
      <w:r w:rsidR="00562263" w:rsidRPr="00562263">
        <w:rPr>
          <w:noProof/>
        </w:rPr>
      </w:r>
      <w:r w:rsidR="00562263" w:rsidRPr="00562263">
        <w:rPr>
          <w:noProof/>
        </w:rPr>
        <w:fldChar w:fldCharType="separate"/>
      </w:r>
      <w:r w:rsidR="00562263" w:rsidRPr="00562263">
        <w:t xml:space="preserve">Table </w:t>
      </w:r>
      <w:r w:rsidR="00562263" w:rsidRPr="00562263">
        <w:rPr>
          <w:noProof/>
        </w:rPr>
        <w:t>4</w:t>
      </w:r>
      <w:r w:rsidR="00562263" w:rsidRPr="00562263">
        <w:rPr>
          <w:noProof/>
        </w:rPr>
        <w:fldChar w:fldCharType="end"/>
      </w:r>
      <w:r w:rsidRPr="007B2E22">
        <w:rPr>
          <w:noProof/>
        </w:rPr>
        <w:t xml:space="preserve">, smoothing (WFS) is beneficial in every case, with larger effect on D1 and D2T, both do not have moving average or skip-frame mechanism. With WFS, all approach outperform the baseline as shown in </w:t>
      </w:r>
      <w:r w:rsidR="008253CA">
        <w:rPr>
          <w:noProof/>
        </w:rPr>
        <w:fldChar w:fldCharType="begin"/>
      </w:r>
      <w:r w:rsidR="008253CA">
        <w:rPr>
          <w:noProof/>
        </w:rPr>
        <w:instrText xml:space="preserve"> REF _Ref45803721 \h </w:instrText>
      </w:r>
      <w:r w:rsidR="008253CA">
        <w:rPr>
          <w:noProof/>
        </w:rPr>
      </w:r>
      <w:r w:rsidR="008253CA">
        <w:rPr>
          <w:noProof/>
        </w:rPr>
        <w:fldChar w:fldCharType="separate"/>
      </w:r>
      <w:r w:rsidR="008253CA">
        <w:t xml:space="preserve">Figure </w:t>
      </w:r>
      <w:r w:rsidR="008253CA">
        <w:rPr>
          <w:noProof/>
        </w:rPr>
        <w:t>7</w:t>
      </w:r>
      <w:r w:rsidR="008253CA">
        <w:rPr>
          <w:noProof/>
        </w:rPr>
        <w:fldChar w:fldCharType="end"/>
      </w:r>
      <w:r w:rsidRPr="007B2E22">
        <w:rPr>
          <w:noProof/>
        </w:rPr>
        <w:t>.</w:t>
      </w:r>
    </w:p>
    <w:p w14:paraId="51EAC9DC" w14:textId="77777777" w:rsidR="0046347D" w:rsidRPr="0009685D" w:rsidRDefault="0046347D" w:rsidP="000A6123">
      <w:pPr>
        <w:tabs>
          <w:tab w:val="center" w:pos="4800"/>
          <w:tab w:val="right" w:pos="9500"/>
        </w:tabs>
        <w:jc w:val="both"/>
        <w:rPr>
          <w:noProof/>
        </w:rPr>
      </w:pPr>
    </w:p>
    <w:p w14:paraId="374EDB2F" w14:textId="77777777" w:rsidR="0046347D" w:rsidRPr="0009685D" w:rsidRDefault="0046347D" w:rsidP="000A6123">
      <w:pPr>
        <w:tabs>
          <w:tab w:val="center" w:pos="4800"/>
          <w:tab w:val="right" w:pos="9500"/>
        </w:tabs>
        <w:jc w:val="both"/>
        <w:rPr>
          <w:noProof/>
        </w:rPr>
      </w:pPr>
    </w:p>
    <w:p w14:paraId="29988748" w14:textId="77777777" w:rsidR="007B2E22" w:rsidRDefault="0046347D" w:rsidP="000A6123">
      <w:pPr>
        <w:keepNext/>
        <w:tabs>
          <w:tab w:val="center" w:pos="4800"/>
          <w:tab w:val="right" w:pos="9500"/>
        </w:tabs>
        <w:jc w:val="center"/>
      </w:pPr>
      <w:r>
        <w:rPr>
          <w:noProof/>
        </w:rPr>
        <w:lastRenderedPageBreak/>
        <w:drawing>
          <wp:inline distT="0" distB="0" distL="0" distR="0" wp14:anchorId="04E4F1BA" wp14:editId="291CB00F">
            <wp:extent cx="4312920" cy="2156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12920" cy="2156460"/>
                    </a:xfrm>
                    <a:prstGeom prst="rect">
                      <a:avLst/>
                    </a:prstGeom>
                  </pic:spPr>
                </pic:pic>
              </a:graphicData>
            </a:graphic>
          </wp:inline>
        </w:drawing>
      </w:r>
    </w:p>
    <w:p w14:paraId="673B60E1" w14:textId="12B44CEC" w:rsidR="0046347D" w:rsidRPr="0009685D" w:rsidRDefault="007B2E22" w:rsidP="000A6123">
      <w:pPr>
        <w:pStyle w:val="Caption"/>
        <w:rPr>
          <w:noProof/>
        </w:rPr>
      </w:pPr>
      <w:bookmarkStart w:id="241" w:name="_Ref45803713"/>
      <w:r w:rsidRPr="00B01511">
        <w:rPr>
          <w:b/>
          <w:bCs/>
        </w:rPr>
        <w:t xml:space="preserve">Figure </w:t>
      </w:r>
      <w:r w:rsidR="0084689D" w:rsidRPr="00B01511">
        <w:rPr>
          <w:b/>
          <w:bCs/>
        </w:rPr>
        <w:fldChar w:fldCharType="begin"/>
      </w:r>
      <w:r w:rsidR="0084689D" w:rsidRPr="00B01511">
        <w:rPr>
          <w:b/>
          <w:bCs/>
        </w:rPr>
        <w:instrText xml:space="preserve"> SEQ Figure \* ARABIC </w:instrText>
      </w:r>
      <w:r w:rsidR="0084689D" w:rsidRPr="00B01511">
        <w:rPr>
          <w:b/>
          <w:bCs/>
        </w:rPr>
        <w:fldChar w:fldCharType="separate"/>
      </w:r>
      <w:r w:rsidR="007650DB">
        <w:rPr>
          <w:b/>
          <w:bCs/>
          <w:noProof/>
        </w:rPr>
        <w:t>6</w:t>
      </w:r>
      <w:r w:rsidR="0084689D" w:rsidRPr="00B01511">
        <w:rPr>
          <w:b/>
          <w:bCs/>
          <w:noProof/>
        </w:rPr>
        <w:fldChar w:fldCharType="end"/>
      </w:r>
      <w:bookmarkEnd w:id="241"/>
      <w:r>
        <w:rPr>
          <w:noProof/>
        </w:rPr>
        <w:t xml:space="preserve"> </w:t>
      </w:r>
      <w:r w:rsidRPr="00520A43">
        <w:rPr>
          <w:noProof/>
        </w:rPr>
        <w:t>Three alternative AER</w:t>
      </w:r>
      <w:r>
        <w:rPr>
          <w:noProof/>
        </w:rPr>
        <w:t>.</w:t>
      </w:r>
    </w:p>
    <w:p w14:paraId="6C008A87" w14:textId="6BFD452A" w:rsidR="0046347D" w:rsidRPr="0009685D" w:rsidRDefault="0046347D" w:rsidP="000A6123">
      <w:pPr>
        <w:tabs>
          <w:tab w:val="center" w:pos="4800"/>
          <w:tab w:val="right" w:pos="9500"/>
        </w:tabs>
        <w:jc w:val="center"/>
        <w:rPr>
          <w:noProof/>
        </w:rPr>
      </w:pPr>
    </w:p>
    <w:p w14:paraId="48C98B11" w14:textId="77777777" w:rsidR="007B2E22" w:rsidRDefault="0046347D" w:rsidP="000A6123">
      <w:pPr>
        <w:keepNext/>
        <w:tabs>
          <w:tab w:val="center" w:pos="4800"/>
          <w:tab w:val="right" w:pos="9500"/>
        </w:tabs>
        <w:jc w:val="center"/>
      </w:pPr>
      <w:r>
        <w:rPr>
          <w:noProof/>
        </w:rPr>
        <w:drawing>
          <wp:inline distT="0" distB="0" distL="0" distR="0" wp14:anchorId="29639405" wp14:editId="73D1F110">
            <wp:extent cx="4343400"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43400" cy="2171700"/>
                    </a:xfrm>
                    <a:prstGeom prst="rect">
                      <a:avLst/>
                    </a:prstGeom>
                  </pic:spPr>
                </pic:pic>
              </a:graphicData>
            </a:graphic>
          </wp:inline>
        </w:drawing>
      </w:r>
    </w:p>
    <w:p w14:paraId="6BCF415F" w14:textId="5CD6D363" w:rsidR="0046347D" w:rsidRPr="0009685D" w:rsidRDefault="007B2E22" w:rsidP="000A6123">
      <w:pPr>
        <w:pStyle w:val="Caption"/>
        <w:rPr>
          <w:noProof/>
        </w:rPr>
      </w:pPr>
      <w:bookmarkStart w:id="242" w:name="_Ref45803721"/>
      <w:r w:rsidRPr="008253CA">
        <w:rPr>
          <w:b/>
          <w:bCs/>
        </w:rPr>
        <w:t xml:space="preserve">Figure </w:t>
      </w:r>
      <w:r w:rsidR="00814573" w:rsidRPr="008253CA">
        <w:rPr>
          <w:b/>
          <w:bCs/>
        </w:rPr>
        <w:fldChar w:fldCharType="begin"/>
      </w:r>
      <w:r w:rsidR="00814573" w:rsidRPr="008253CA">
        <w:rPr>
          <w:b/>
          <w:bCs/>
        </w:rPr>
        <w:instrText xml:space="preserve"> SEQ Figure \* ARABIC </w:instrText>
      </w:r>
      <w:r w:rsidR="00814573" w:rsidRPr="008253CA">
        <w:rPr>
          <w:b/>
          <w:bCs/>
        </w:rPr>
        <w:fldChar w:fldCharType="separate"/>
      </w:r>
      <w:r w:rsidR="007650DB">
        <w:rPr>
          <w:b/>
          <w:bCs/>
          <w:noProof/>
        </w:rPr>
        <w:t>7</w:t>
      </w:r>
      <w:r w:rsidR="00814573" w:rsidRPr="008253CA">
        <w:rPr>
          <w:b/>
          <w:bCs/>
          <w:noProof/>
        </w:rPr>
        <w:fldChar w:fldCharType="end"/>
      </w:r>
      <w:bookmarkEnd w:id="242"/>
      <w:r>
        <w:rPr>
          <w:noProof/>
        </w:rPr>
        <w:t xml:space="preserve"> </w:t>
      </w:r>
      <w:r w:rsidRPr="00F046D3">
        <w:rPr>
          <w:noProof/>
        </w:rPr>
        <w:t>AER Comparing of Sign transcription approach with different feature input</w:t>
      </w:r>
      <w:r>
        <w:rPr>
          <w:noProof/>
        </w:rPr>
        <w:t>.</w:t>
      </w:r>
    </w:p>
    <w:p w14:paraId="6FE1F77A" w14:textId="1BB17455" w:rsidR="00B01511" w:rsidRDefault="0046347D" w:rsidP="00B01511">
      <w:pPr>
        <w:pStyle w:val="Caption"/>
        <w:rPr>
          <w:ins w:id="243" w:author="Pisit Nakjai" w:date="2020-12-13T22:14:00Z"/>
          <w:noProof/>
        </w:rPr>
      </w:pPr>
      <w:r w:rsidRPr="0009685D">
        <w:rPr>
          <w:noProof/>
        </w:rPr>
        <w:t xml:space="preserve"> </w:t>
      </w:r>
      <w:ins w:id="244" w:author="Pisit Nakjai" w:date="2020-12-13T22:13:00Z">
        <w:r w:rsidR="00375E07">
          <w:rPr>
            <w:noProof/>
          </w:rPr>
          <w:t xml:space="preserve">Sign </w:t>
        </w:r>
        <w:r w:rsidR="00CB0987">
          <w:rPr>
            <w:noProof/>
          </w:rPr>
          <w:t xml:space="preserve">sequence </w:t>
        </w:r>
        <w:r w:rsidR="00375E07">
          <w:rPr>
            <w:noProof/>
          </w:rPr>
          <w:t>sepa</w:t>
        </w:r>
        <w:r w:rsidR="00CB0987">
          <w:rPr>
            <w:noProof/>
          </w:rPr>
          <w:t>ration</w:t>
        </w:r>
        <w:r w:rsidR="00375E07" w:rsidRPr="00375E07">
          <w:rPr>
            <w:noProof/>
          </w:rPr>
          <w:t xml:space="preserve"> Discussion</w:t>
        </w:r>
      </w:ins>
      <w:ins w:id="245" w:author="Pisit Nakjai" w:date="2020-12-13T22:14:00Z">
        <w:r w:rsidR="00C01E80">
          <w:rPr>
            <w:noProof/>
          </w:rPr>
          <w:t>.</w:t>
        </w:r>
      </w:ins>
    </w:p>
    <w:p w14:paraId="01C8A418" w14:textId="251DFFEE" w:rsidR="00C01E80" w:rsidRDefault="00C01E80">
      <w:pPr>
        <w:jc w:val="both"/>
        <w:rPr>
          <w:ins w:id="246" w:author="Pisit Nakjai" w:date="2020-12-13T22:16:00Z"/>
        </w:rPr>
        <w:pPrChange w:id="247" w:author="Pisit Nakjai" w:date="2020-12-13T22:34:00Z">
          <w:pPr/>
        </w:pPrChange>
      </w:pPr>
      <w:ins w:id="248" w:author="Pisit Nakjai" w:date="2020-12-13T22:14:00Z">
        <w:r>
          <w:tab/>
          <w:t xml:space="preserve">For alphabet separation, we conjectured 2 possible indicators, i.e., (1) that distance between centroids of hands in consecutive frames was small when the 2 consecutive frames contain the same </w:t>
        </w:r>
        <w:proofErr w:type="gramStart"/>
        <w:r>
          <w:t>alphabet</w:t>
        </w:r>
        <w:proofErr w:type="gramEnd"/>
        <w:r>
          <w:t xml:space="preserve"> and the distance was large otherwise; (2) that posing time duration of the alphabet was long comparing to a transition time. These 2 conjectures were examined as the following.</w:t>
        </w:r>
      </w:ins>
    </w:p>
    <w:p w14:paraId="44822672" w14:textId="114632FF" w:rsidR="001829F2" w:rsidRDefault="001829F2">
      <w:pPr>
        <w:jc w:val="both"/>
        <w:rPr>
          <w:ins w:id="249" w:author="Pisit Nakjai" w:date="2020-12-13T22:19:00Z"/>
        </w:rPr>
        <w:pPrChange w:id="250" w:author="Pisit Nakjai" w:date="2020-12-13T22:34:00Z">
          <w:pPr/>
        </w:pPrChange>
      </w:pPr>
      <w:ins w:id="251" w:author="Pisit Nakjai" w:date="2020-12-13T22:16:00Z">
        <w:r>
          <w:tab/>
        </w:r>
        <w:r w:rsidRPr="001829F2">
          <w:rPr>
            <w:b/>
            <w:bCs/>
            <w:rPrChange w:id="252" w:author="Pisit Nakjai" w:date="2020-12-13T22:16:00Z">
              <w:rPr/>
            </w:rPrChange>
          </w:rPr>
          <w:t>Assumption 1</w:t>
        </w:r>
        <w:r w:rsidRPr="001829F2">
          <w:t xml:space="preserve"> is that a distance between centroids of hands in consecutive frames</w:t>
        </w:r>
      </w:ins>
      <w:ins w:id="253" w:author="Pisit Nakjai" w:date="2020-12-13T22:17:00Z">
        <w:r>
          <w:t xml:space="preserve"> is small when the 2 consecutive frames contain the same </w:t>
        </w:r>
        <w:proofErr w:type="gramStart"/>
        <w:r>
          <w:t>alphabet</w:t>
        </w:r>
        <w:proofErr w:type="gramEnd"/>
        <w:r>
          <w:t xml:space="preserve"> and the distance is</w:t>
        </w:r>
        <w:r w:rsidR="00313046">
          <w:t xml:space="preserve"> </w:t>
        </w:r>
        <w:r>
          <w:t>large otherwise. That is, two consecutive frames are corresponding to the same alphabet</w:t>
        </w:r>
        <w:r w:rsidR="00313046">
          <w:t xml:space="preserve"> </w:t>
        </w:r>
        <w:r>
          <w:t>when their centroids of hands appearing in both frames locate close to each other.</w:t>
        </w:r>
        <w:r w:rsidRPr="00176904">
          <w:t xml:space="preserve"> </w:t>
        </w:r>
      </w:ins>
      <w:ins w:id="254" w:author="Pisit Nakjai" w:date="2020-12-13T22:19:00Z">
        <w:r w:rsidR="00176904" w:rsidRPr="004A1BBB">
          <w:fldChar w:fldCharType="begin"/>
        </w:r>
        <w:r w:rsidR="00176904" w:rsidRPr="00176904">
          <w:instrText xml:space="preserve"> REF _Ref45803675 \h </w:instrText>
        </w:r>
      </w:ins>
      <w:r w:rsidR="00176904" w:rsidRPr="00176904">
        <w:rPr>
          <w:rPrChange w:id="255" w:author="Pisit Nakjai" w:date="2020-12-13T22:19:00Z">
            <w:rPr>
              <w:b/>
              <w:bCs/>
            </w:rPr>
          </w:rPrChange>
        </w:rPr>
        <w:instrText xml:space="preserve"> \* MERGEFORMAT </w:instrText>
      </w:r>
      <w:r w:rsidR="00176904" w:rsidRPr="005A54D6">
        <w:fldChar w:fldCharType="separate"/>
      </w:r>
      <w:ins w:id="256" w:author="Pisit Nakjai" w:date="2020-12-13T22:19:00Z">
        <w:r w:rsidR="00176904" w:rsidRPr="00176904">
          <w:rPr>
            <w:rPrChange w:id="257" w:author="Pisit Nakjai" w:date="2020-12-13T22:19:00Z">
              <w:rPr>
                <w:b/>
                <w:bCs/>
              </w:rPr>
            </w:rPrChange>
          </w:rPr>
          <w:t xml:space="preserve">Figure </w:t>
        </w:r>
        <w:r w:rsidR="00176904" w:rsidRPr="00176904">
          <w:rPr>
            <w:noProof/>
            <w:rPrChange w:id="258" w:author="Pisit Nakjai" w:date="2020-12-13T22:19:00Z">
              <w:rPr>
                <w:b/>
                <w:bCs/>
                <w:noProof/>
              </w:rPr>
            </w:rPrChange>
          </w:rPr>
          <w:t>3</w:t>
        </w:r>
        <w:r w:rsidR="00176904" w:rsidRPr="004A1BBB">
          <w:fldChar w:fldCharType="end"/>
        </w:r>
      </w:ins>
      <w:ins w:id="259" w:author="Pisit Nakjai" w:date="2020-12-13T22:17:00Z">
        <w:r>
          <w:t xml:space="preserve"> illustrates the rationale.</w:t>
        </w:r>
      </w:ins>
    </w:p>
    <w:p w14:paraId="10127F70" w14:textId="5CDA168E" w:rsidR="004A1BBB" w:rsidRDefault="004A1BBB">
      <w:pPr>
        <w:jc w:val="both"/>
        <w:rPr>
          <w:ins w:id="260" w:author="Pisit Nakjai" w:date="2020-12-13T22:19:00Z"/>
        </w:rPr>
        <w:pPrChange w:id="261" w:author="Pisit Nakjai" w:date="2020-12-13T22:34:00Z">
          <w:pPr/>
        </w:pPrChange>
      </w:pPr>
      <w:ins w:id="262" w:author="Pisit Nakjai" w:date="2020-12-13T22:19:00Z">
        <w:r>
          <w:tab/>
          <w:t>Assumption 1 Verification. To evaluate assumption 1,212 signing video clips were hand</w:t>
        </w:r>
      </w:ins>
      <w:ins w:id="263" w:author="Pisit Nakjai" w:date="2020-12-13T22:34:00Z">
        <w:r w:rsidR="00C35C76">
          <w:t>-</w:t>
        </w:r>
      </w:ins>
      <w:ins w:id="264" w:author="Pisit Nakjai" w:date="2020-12-13T22:19:00Z">
        <w:r>
          <w:t>marked</w:t>
        </w:r>
      </w:ins>
    </w:p>
    <w:p w14:paraId="7CA48D29" w14:textId="42C613A6" w:rsidR="004C2B7B" w:rsidRDefault="004A1BBB">
      <w:pPr>
        <w:jc w:val="both"/>
        <w:rPr>
          <w:ins w:id="265" w:author="Pisit Nakjai" w:date="2020-12-13T22:25:00Z"/>
        </w:rPr>
        <w:pPrChange w:id="266" w:author="Pisit Nakjai" w:date="2020-12-13T22:34:00Z">
          <w:pPr/>
        </w:pPrChange>
      </w:pPr>
      <w:ins w:id="267" w:author="Pisit Nakjai" w:date="2020-12-13T22:19:00Z">
        <w:r>
          <w:t>for signs and non-signs on all image frames. Given that all clips</w:t>
        </w:r>
      </w:ins>
      <w:ins w:id="268" w:author="Pisit Nakjai" w:date="2020-12-13T22:21:00Z">
        <w:r w:rsidR="003766BA">
          <w:t xml:space="preserve"> </w:t>
        </w:r>
      </w:ins>
      <w:ins w:id="269" w:author="Pisit Nakjai" w:date="2020-12-13T22:19:00Z">
        <w:r>
          <w:t>correspond to 2</w:t>
        </w:r>
      </w:ins>
      <w:ins w:id="270" w:author="Pisit Nakjai" w:date="2020-12-13T22:21:00Z">
        <w:r w:rsidR="003766BA">
          <w:t>-</w:t>
        </w:r>
      </w:ins>
      <w:ins w:id="271" w:author="Pisit Nakjai" w:date="2020-12-13T22:19:00Z">
        <w:r>
          <w:t>gram</w:t>
        </w:r>
      </w:ins>
      <w:ins w:id="272" w:author="Pisit Nakjai" w:date="2020-12-13T22:21:00Z">
        <w:r w:rsidR="003766BA">
          <w:t xml:space="preserve"> </w:t>
        </w:r>
      </w:ins>
      <w:ins w:id="273" w:author="Pisit Nakjai" w:date="2020-12-13T22:19:00Z">
        <w:r>
          <w:t xml:space="preserve">words, </w:t>
        </w:r>
        <w:proofErr w:type="gramStart"/>
        <w:r>
          <w:t>sign</w:t>
        </w:r>
        <w:proofErr w:type="gramEnd"/>
        <w:r>
          <w:t xml:space="preserve"> and non</w:t>
        </w:r>
      </w:ins>
      <w:ins w:id="274" w:author="Pisit Nakjai" w:date="2020-12-13T22:21:00Z">
        <w:r w:rsidR="003766BA">
          <w:t>-</w:t>
        </w:r>
      </w:ins>
      <w:ins w:id="275" w:author="Pisit Nakjai" w:date="2020-12-13T22:19:00Z">
        <w:r>
          <w:t>sign</w:t>
        </w:r>
      </w:ins>
      <w:ins w:id="276" w:author="Pisit Nakjai" w:date="2020-12-13T22:21:00Z">
        <w:r w:rsidR="003766BA">
          <w:t xml:space="preserve"> </w:t>
        </w:r>
      </w:ins>
      <w:ins w:id="277" w:author="Pisit Nakjai" w:date="2020-12-13T22:19:00Z">
        <w:r>
          <w:t>labels along with frame orders in the</w:t>
        </w:r>
      </w:ins>
      <w:ins w:id="278" w:author="Pisit Nakjai" w:date="2020-12-13T22:21:00Z">
        <w:r w:rsidR="003766BA">
          <w:t xml:space="preserve"> </w:t>
        </w:r>
      </w:ins>
      <w:ins w:id="279" w:author="Pisit Nakjai" w:date="2020-12-13T22:19:00Z">
        <w:r>
          <w:t>sequence can be used to group frames into 3 categories: signing frame of the 1st alphabet</w:t>
        </w:r>
      </w:ins>
      <w:ins w:id="280" w:author="Pisit Nakjai" w:date="2020-12-13T22:21:00Z">
        <w:r w:rsidR="003766BA">
          <w:t xml:space="preserve"> </w:t>
        </w:r>
      </w:ins>
      <w:ins w:id="281" w:author="Pisit Nakjai" w:date="2020-12-13T22:19:00Z">
        <w:r>
          <w:t xml:space="preserve">(called </w:t>
        </w:r>
      </w:ins>
      <w:ins w:id="282" w:author="Pisit Nakjai" w:date="2020-12-13T22:22:00Z">
        <w:r w:rsidR="003766BA">
          <w:t>“</w:t>
        </w:r>
      </w:ins>
      <w:ins w:id="283" w:author="Pisit Nakjai" w:date="2020-12-13T22:19:00Z">
        <w:r>
          <w:t>First Alphabet</w:t>
        </w:r>
      </w:ins>
      <w:ins w:id="284" w:author="Pisit Nakjai" w:date="2020-12-13T22:22:00Z">
        <w:r w:rsidR="003766BA">
          <w:t>”</w:t>
        </w:r>
      </w:ins>
      <w:ins w:id="285" w:author="Pisit Nakjai" w:date="2020-12-13T22:19:00Z">
        <w:r>
          <w:t xml:space="preserve">), signing frame of the 2nd alphabet (called </w:t>
        </w:r>
      </w:ins>
      <w:ins w:id="286" w:author="Pisit Nakjai" w:date="2020-12-13T22:22:00Z">
        <w:r w:rsidR="003766BA">
          <w:t>“</w:t>
        </w:r>
      </w:ins>
      <w:ins w:id="287" w:author="Pisit Nakjai" w:date="2020-12-13T22:19:00Z">
        <w:r>
          <w:t>Second Alphabet</w:t>
        </w:r>
      </w:ins>
      <w:ins w:id="288" w:author="Pisit Nakjai" w:date="2020-12-13T22:22:00Z">
        <w:r w:rsidR="003766BA">
          <w:t>”</w:t>
        </w:r>
      </w:ins>
      <w:ins w:id="289" w:author="Pisit Nakjai" w:date="2020-12-13T22:19:00Z">
        <w:r>
          <w:t>),</w:t>
        </w:r>
      </w:ins>
      <w:ins w:id="290" w:author="Pisit Nakjai" w:date="2020-12-13T22:22:00Z">
        <w:r w:rsidR="003766BA">
          <w:t xml:space="preserve"> </w:t>
        </w:r>
      </w:ins>
      <w:ins w:id="291" w:author="Pisit Nakjai" w:date="2020-12-13T22:19:00Z">
        <w:r>
          <w:t>and non</w:t>
        </w:r>
      </w:ins>
      <w:ins w:id="292" w:author="Pisit Nakjai" w:date="2020-12-13T22:22:00Z">
        <w:r w:rsidR="003766BA">
          <w:t>-</w:t>
        </w:r>
      </w:ins>
      <w:ins w:id="293" w:author="Pisit Nakjai" w:date="2020-12-13T22:19:00Z">
        <w:r>
          <w:t>signing</w:t>
        </w:r>
      </w:ins>
      <w:ins w:id="294" w:author="Pisit Nakjai" w:date="2020-12-13T22:22:00Z">
        <w:r w:rsidR="003766BA">
          <w:t xml:space="preserve"> </w:t>
        </w:r>
      </w:ins>
      <w:ins w:id="295" w:author="Pisit Nakjai" w:date="2020-12-13T22:19:00Z">
        <w:r>
          <w:t xml:space="preserve">frame (called </w:t>
        </w:r>
      </w:ins>
      <w:ins w:id="296" w:author="Pisit Nakjai" w:date="2020-12-13T22:22:00Z">
        <w:r w:rsidR="003766BA">
          <w:t>“</w:t>
        </w:r>
      </w:ins>
      <w:ins w:id="297" w:author="Pisit Nakjai" w:date="2020-12-13T22:19:00Z">
        <w:r>
          <w:t>Transition</w:t>
        </w:r>
      </w:ins>
      <w:ins w:id="298" w:author="Pisit Nakjai" w:date="2020-12-13T22:22:00Z">
        <w:r w:rsidR="003766BA">
          <w:t>”</w:t>
        </w:r>
      </w:ins>
      <w:ins w:id="299" w:author="Pisit Nakjai" w:date="2020-12-13T22:19:00Z">
        <w:r>
          <w:t>). Then, a centroid of a hand in each frame can</w:t>
        </w:r>
      </w:ins>
      <w:ins w:id="300" w:author="Pisit Nakjai" w:date="2020-12-13T22:22:00Z">
        <w:r w:rsidR="00F37853">
          <w:t xml:space="preserve"> </w:t>
        </w:r>
      </w:ins>
      <w:ins w:id="301" w:author="Pisit Nakjai" w:date="2020-12-13T22:19:00Z">
        <w:r>
          <w:t>be located and distance between centroids in two consecutive frames can be computed</w:t>
        </w:r>
      </w:ins>
      <w:ins w:id="302" w:author="Pisit Nakjai" w:date="2020-12-13T22:22:00Z">
        <w:r w:rsidR="00F37853">
          <w:t xml:space="preserve"> </w:t>
        </w:r>
      </w:ins>
      <w:ins w:id="303" w:author="Pisit Nakjai" w:date="2020-12-13T22:19:00Z">
        <w:r>
          <w:t>using Euclidean distance.</w:t>
        </w:r>
      </w:ins>
      <w:ins w:id="304" w:author="Pisit Nakjai" w:date="2020-12-13T22:24:00Z">
        <w:r w:rsidR="00214D3E">
          <w:t xml:space="preserve"> </w:t>
        </w:r>
      </w:ins>
      <w:ins w:id="305" w:author="Pisit Nakjai" w:date="2020-12-13T22:25:00Z">
        <w:r w:rsidR="00214D3E">
          <w:fldChar w:fldCharType="begin"/>
        </w:r>
        <w:r w:rsidR="00214D3E">
          <w:instrText xml:space="preserve"> REF _Ref58790717 \h </w:instrText>
        </w:r>
      </w:ins>
      <w:r w:rsidR="00EB2900">
        <w:instrText xml:space="preserve"> \* MERGEFORMAT </w:instrText>
      </w:r>
      <w:r w:rsidR="00214D3E">
        <w:fldChar w:fldCharType="separate"/>
      </w:r>
      <w:ins w:id="306" w:author="Pisit Nakjai" w:date="2020-12-13T22:25:00Z">
        <w:r w:rsidR="00214D3E">
          <w:t xml:space="preserve">Figure </w:t>
        </w:r>
        <w:r w:rsidR="00214D3E">
          <w:rPr>
            <w:noProof/>
          </w:rPr>
          <w:t>8</w:t>
        </w:r>
        <w:r w:rsidR="00214D3E">
          <w:fldChar w:fldCharType="end"/>
        </w:r>
        <w:r w:rsidR="00214D3E">
          <w:t xml:space="preserve"> </w:t>
        </w:r>
        <w:r w:rsidR="007650DB" w:rsidRPr="007650DB">
          <w:t>shows the distances in boxplots.</w:t>
        </w:r>
      </w:ins>
    </w:p>
    <w:p w14:paraId="77227C0B" w14:textId="43EC98AD" w:rsidR="007650DB" w:rsidRDefault="00822A29">
      <w:pPr>
        <w:jc w:val="both"/>
        <w:rPr>
          <w:ins w:id="307" w:author="Pisit Nakjai" w:date="2020-12-13T22:33:00Z"/>
        </w:rPr>
        <w:pPrChange w:id="308" w:author="Pisit Nakjai" w:date="2020-12-13T22:34:00Z">
          <w:pPr/>
        </w:pPrChange>
      </w:pPr>
      <w:ins w:id="309" w:author="Pisit Nakjai" w:date="2020-12-13T22:33:00Z">
        <w:r>
          <w:lastRenderedPageBreak/>
          <w:tab/>
        </w:r>
      </w:ins>
      <w:ins w:id="310" w:author="Pisit Nakjai" w:date="2020-12-13T22:27:00Z">
        <w:r w:rsidR="004C2B7B">
          <w:fldChar w:fldCharType="begin"/>
        </w:r>
        <w:r w:rsidR="004C2B7B">
          <w:instrText xml:space="preserve"> REF _Ref58790717 \h </w:instrText>
        </w:r>
      </w:ins>
      <w:r w:rsidR="00EB2900">
        <w:instrText xml:space="preserve"> \* MERGEFORMAT </w:instrText>
      </w:r>
      <w:ins w:id="311" w:author="Pisit Nakjai" w:date="2020-12-13T22:27:00Z">
        <w:r w:rsidR="004C2B7B">
          <w:fldChar w:fldCharType="separate"/>
        </w:r>
        <w:r w:rsidR="004C2B7B">
          <w:t xml:space="preserve">Figure </w:t>
        </w:r>
        <w:r w:rsidR="004C2B7B">
          <w:rPr>
            <w:noProof/>
          </w:rPr>
          <w:t>8</w:t>
        </w:r>
        <w:r w:rsidR="004C2B7B">
          <w:fldChar w:fldCharType="end"/>
        </w:r>
        <w:r w:rsidR="004C2B7B">
          <w:t xml:space="preserve"> has the y-axis representing distance in </w:t>
        </w:r>
        <w:proofErr w:type="gramStart"/>
        <w:r w:rsidR="004C2B7B">
          <w:t>a number of</w:t>
        </w:r>
        <w:proofErr w:type="gramEnd"/>
        <w:r w:rsidR="004C2B7B">
          <w:t xml:space="preserve"> pixels. Due to possibility of variation in a signer’s hand sizes and shapes and visual sizes due to a camera effect, we derive a measure, which is relative to a signer’s hand size. Given a signer’s hand contained in a bounding box of </w:t>
        </w:r>
      </w:ins>
      <m:oMath>
        <m:r>
          <w:ins w:id="312" w:author="Pisit Nakjai" w:date="2020-12-13T22:28:00Z">
            <m:rPr>
              <m:sty m:val="p"/>
            </m:rPr>
            <w:rPr>
              <w:rFonts w:ascii="Cambria Math" w:hAnsi="Cambria Math"/>
            </w:rPr>
            <m:t>107 ×2</m:t>
          </w:ins>
        </m:r>
        <m:r>
          <w:ins w:id="313" w:author="Pisit Nakjai" w:date="2020-12-13T22:28:00Z">
            <w:rPr>
              <w:rFonts w:ascii="Cambria Math" w:hAnsi="Cambria Math"/>
              <w:noProof/>
            </w:rPr>
            <m:t>05</m:t>
          </w:ins>
        </m:r>
      </m:oMath>
      <w:ins w:id="314" w:author="Pisit Nakjai" w:date="2020-12-13T22:28:00Z">
        <w:r w:rsidR="004C2B7B" w:rsidRPr="0046347D">
          <w:rPr>
            <w:noProof/>
          </w:rPr>
          <w:t xml:space="preserve"> </w:t>
        </w:r>
      </w:ins>
      <w:ins w:id="315" w:author="Pisit Nakjai" w:date="2020-12-13T22:27:00Z">
        <w:r w:rsidR="004C2B7B">
          <w:t>pixels (hand sign #11 in</w:t>
        </w:r>
      </w:ins>
      <w:ins w:id="316" w:author="Pisit Nakjai" w:date="2020-12-13T22:28:00Z">
        <w:r w:rsidR="004C2B7B">
          <w:t xml:space="preserve"> </w:t>
        </w:r>
      </w:ins>
      <w:ins w:id="317" w:author="Pisit Nakjai" w:date="2020-12-13T22:32:00Z">
        <w:r w:rsidR="00372A6C">
          <w:t>[1]</w:t>
        </w:r>
      </w:ins>
      <w:ins w:id="318" w:author="Pisit Nakjai" w:date="2020-12-13T22:27:00Z">
        <w:r w:rsidR="004C2B7B">
          <w:t xml:space="preserve">), the diagonal is </w:t>
        </w:r>
      </w:ins>
      <m:oMath>
        <m:r>
          <w:ins w:id="319" w:author="Pisit Nakjai" w:date="2020-12-13T22:29:00Z">
            <w:rPr>
              <w:rFonts w:ascii="Cambria Math" w:hAnsi="Cambria Math"/>
              <w:noProof/>
            </w:rPr>
            <m:t>d</m:t>
          </w:ins>
        </m:r>
        <m:r>
          <w:ins w:id="320" w:author="Pisit Nakjai" w:date="2020-12-13T22:29:00Z">
            <w:rPr>
              <w:rFonts w:ascii="Cambria Math" w:hAnsi="Cambria Math"/>
            </w:rPr>
            <m:t>=</m:t>
          </w:ins>
        </m:r>
        <m:rad>
          <m:radPr>
            <m:degHide m:val="1"/>
            <m:ctrlPr>
              <w:ins w:id="321" w:author="Pisit Nakjai" w:date="2020-12-13T22:29:00Z">
                <w:rPr>
                  <w:rFonts w:ascii="Cambria Math" w:hAnsi="Cambria Math"/>
                  <w:i/>
                </w:rPr>
              </w:ins>
            </m:ctrlPr>
          </m:radPr>
          <m:deg/>
          <m:e>
            <m:sSup>
              <m:sSupPr>
                <m:ctrlPr>
                  <w:ins w:id="322" w:author="Pisit Nakjai" w:date="2020-12-13T22:29:00Z">
                    <w:rPr>
                      <w:rFonts w:ascii="Cambria Math" w:hAnsi="Cambria Math"/>
                      <w:i/>
                    </w:rPr>
                  </w:ins>
                </m:ctrlPr>
              </m:sSupPr>
              <m:e>
                <m:r>
                  <w:ins w:id="323" w:author="Pisit Nakjai" w:date="2020-12-13T22:29:00Z">
                    <w:rPr>
                      <w:rFonts w:ascii="Cambria Math" w:hAnsi="Cambria Math"/>
                    </w:rPr>
                    <m:t>107</m:t>
                  </w:ins>
                </m:r>
              </m:e>
              <m:sup>
                <m:r>
                  <w:ins w:id="324" w:author="Pisit Nakjai" w:date="2020-12-13T22:29:00Z">
                    <w:rPr>
                      <w:rFonts w:ascii="Cambria Math" w:hAnsi="Cambria Math"/>
                    </w:rPr>
                    <m:t>2</m:t>
                  </w:ins>
                </m:r>
              </m:sup>
            </m:sSup>
            <m:r>
              <w:ins w:id="325" w:author="Pisit Nakjai" w:date="2020-12-13T22:30:00Z">
                <w:rPr>
                  <w:rFonts w:ascii="Cambria Math" w:hAnsi="Cambria Math"/>
                </w:rPr>
                <m:t>+</m:t>
              </w:ins>
            </m:r>
            <m:sSup>
              <m:sSupPr>
                <m:ctrlPr>
                  <w:ins w:id="326" w:author="Pisit Nakjai" w:date="2020-12-13T22:30:00Z">
                    <w:rPr>
                      <w:rFonts w:ascii="Cambria Math" w:hAnsi="Cambria Math"/>
                      <w:i/>
                    </w:rPr>
                  </w:ins>
                </m:ctrlPr>
              </m:sSupPr>
              <m:e>
                <m:r>
                  <w:ins w:id="327" w:author="Pisit Nakjai" w:date="2020-12-13T22:30:00Z">
                    <w:rPr>
                      <w:rFonts w:ascii="Cambria Math" w:hAnsi="Cambria Math"/>
                    </w:rPr>
                    <m:t>205</m:t>
                  </w:ins>
                </m:r>
              </m:e>
              <m:sup>
                <m:r>
                  <w:ins w:id="328" w:author="Pisit Nakjai" w:date="2020-12-13T22:30:00Z">
                    <w:rPr>
                      <w:rFonts w:ascii="Cambria Math" w:hAnsi="Cambria Math"/>
                    </w:rPr>
                    <m:t>2</m:t>
                  </w:ins>
                </m:r>
              </m:sup>
            </m:sSup>
          </m:e>
        </m:rad>
        <m:r>
          <w:ins w:id="329" w:author="Pisit Nakjai" w:date="2020-12-13T22:30:00Z">
            <w:rPr>
              <w:rFonts w:ascii="Cambria Math" w:hAnsi="Cambria Math"/>
            </w:rPr>
            <m:t>=231.24</m:t>
          </w:ins>
        </m:r>
      </m:oMath>
      <w:ins w:id="330" w:author="Pisit Nakjai" w:date="2020-12-13T22:30:00Z">
        <w:r w:rsidR="00CA0D8F">
          <w:t xml:space="preserve"> </w:t>
        </w:r>
      </w:ins>
      <w:ins w:id="331" w:author="Pisit Nakjai" w:date="2020-12-13T22:27:00Z">
        <w:r w:rsidR="004C2B7B">
          <w:t>pixels. Our proposed</w:t>
        </w:r>
      </w:ins>
      <w:ins w:id="332" w:author="Pisit Nakjai" w:date="2020-12-13T22:30:00Z">
        <w:r w:rsidR="00CA0D8F">
          <w:t xml:space="preserve"> </w:t>
        </w:r>
      </w:ins>
      <w:ins w:id="333" w:author="Pisit Nakjai" w:date="2020-12-13T22:27:00Z">
        <w:r w:rsidR="004C2B7B">
          <w:t>measure is a percentage of the underlying distance (in pixels) to the diagonal length of</w:t>
        </w:r>
      </w:ins>
      <w:ins w:id="334" w:author="Pisit Nakjai" w:date="2020-12-13T22:30:00Z">
        <w:r w:rsidR="00CA0D8F">
          <w:t xml:space="preserve"> </w:t>
        </w:r>
      </w:ins>
      <w:ins w:id="335" w:author="Pisit Nakjai" w:date="2020-12-13T22:27:00Z">
        <w:r w:rsidR="004C2B7B">
          <w:t>the signer’s hand (also in pixels). For example, an average distance of the 1st alphabet</w:t>
        </w:r>
      </w:ins>
      <w:ins w:id="336" w:author="Pisit Nakjai" w:date="2020-12-13T22:30:00Z">
        <w:r w:rsidR="00CA0D8F">
          <w:t xml:space="preserve"> </w:t>
        </w:r>
      </w:ins>
      <w:ins w:id="337" w:author="Pisit Nakjai" w:date="2020-12-13T22:27:00Z">
        <w:r w:rsidR="004C2B7B">
          <w:t xml:space="preserve">is </w:t>
        </w:r>
      </w:ins>
      <m:oMath>
        <m:r>
          <w:ins w:id="338" w:author="Pisit Nakjai" w:date="2020-12-13T22:30:00Z">
            <w:rPr>
              <w:rFonts w:ascii="Cambria Math" w:hAnsi="Cambria Math"/>
              <w:noProof/>
            </w:rPr>
            <m:t>5.32</m:t>
          </w:ins>
        </m:r>
      </m:oMath>
      <w:ins w:id="339" w:author="Pisit Nakjai" w:date="2020-12-13T22:31:00Z">
        <w:r w:rsidR="00CA0D8F">
          <w:t xml:space="preserve"> </w:t>
        </w:r>
      </w:ins>
      <w:ins w:id="340" w:author="Pisit Nakjai" w:date="2020-12-13T22:27:00Z">
        <w:r w:rsidR="004C2B7B">
          <w:t xml:space="preserve">pixels, which is equivalent to </w:t>
        </w:r>
      </w:ins>
      <m:oMath>
        <m:f>
          <m:fPr>
            <m:ctrlPr>
              <w:ins w:id="341" w:author="Pisit Nakjai" w:date="2020-12-13T22:31:00Z">
                <w:rPr>
                  <w:rFonts w:ascii="Cambria Math" w:hAnsi="Cambria Math"/>
                  <w:i/>
                  <w:noProof/>
                </w:rPr>
              </w:ins>
            </m:ctrlPr>
          </m:fPr>
          <m:num>
            <m:r>
              <w:ins w:id="342" w:author="Pisit Nakjai" w:date="2020-12-13T22:31:00Z">
                <w:rPr>
                  <w:rFonts w:ascii="Cambria Math" w:hAnsi="Cambria Math"/>
                  <w:noProof/>
                </w:rPr>
                <m:t>5.32</m:t>
              </w:ins>
            </m:r>
          </m:num>
          <m:den>
            <m:r>
              <w:ins w:id="343" w:author="Pisit Nakjai" w:date="2020-12-13T22:32:00Z">
                <w:rPr>
                  <w:rFonts w:ascii="Cambria Math" w:hAnsi="Cambria Math"/>
                  <w:noProof/>
                </w:rPr>
                <m:t>231.24</m:t>
              </w:ins>
            </m:r>
          </m:den>
        </m:f>
        <m:r>
          <w:ins w:id="344" w:author="Pisit Nakjai" w:date="2020-12-13T22:32:00Z">
            <w:rPr>
              <w:rFonts w:ascii="Cambria Math" w:hAnsi="Cambria Math"/>
            </w:rPr>
            <m:t>×100%</m:t>
          </w:ins>
        </m:r>
        <m:r>
          <w:ins w:id="345" w:author="Pisit Nakjai" w:date="2020-12-13T22:31:00Z">
            <w:rPr>
              <w:rFonts w:ascii="Cambria Math" w:hAnsi="Cambria Math"/>
            </w:rPr>
            <m:t>=</m:t>
          </w:ins>
        </m:r>
        <m:r>
          <w:ins w:id="346" w:author="Pisit Nakjai" w:date="2020-12-13T22:32:00Z">
            <w:rPr>
              <w:rFonts w:ascii="Cambria Math" w:hAnsi="Cambria Math"/>
            </w:rPr>
            <m:t>2.3%</m:t>
          </w:ins>
        </m:r>
      </m:oMath>
      <w:ins w:id="347" w:author="Pisit Nakjai" w:date="2020-12-13T22:32:00Z">
        <w:r w:rsidR="00372A6C">
          <w:t xml:space="preserve"> </w:t>
        </w:r>
      </w:ins>
      <w:ins w:id="348" w:author="Pisit Nakjai" w:date="2020-12-13T22:27:00Z">
        <w:r w:rsidR="004C2B7B">
          <w:t>(of the diagonal length of</w:t>
        </w:r>
      </w:ins>
      <w:ins w:id="349" w:author="Pisit Nakjai" w:date="2020-12-13T22:32:00Z">
        <w:r w:rsidR="00372A6C">
          <w:t xml:space="preserve"> </w:t>
        </w:r>
      </w:ins>
      <w:ins w:id="350" w:author="Pisit Nakjai" w:date="2020-12-13T22:27:00Z">
        <w:r w:rsidR="004C2B7B">
          <w:t>the palm posed as sign #11</w:t>
        </w:r>
      </w:ins>
      <w:ins w:id="351" w:author="Pisit Nakjai" w:date="2020-12-13T22:32:00Z">
        <w:r w:rsidR="00372A6C">
          <w:t xml:space="preserve"> in</w:t>
        </w:r>
      </w:ins>
      <w:ins w:id="352" w:author="Pisit Nakjai" w:date="2020-12-13T22:33:00Z">
        <w:r w:rsidR="00372A6C">
          <w:t xml:space="preserve"> [1]</w:t>
        </w:r>
      </w:ins>
      <w:ins w:id="353" w:author="Pisit Nakjai" w:date="2020-12-13T22:27:00Z">
        <w:r w:rsidR="004C2B7B">
          <w:t>).</w:t>
        </w:r>
      </w:ins>
    </w:p>
    <w:p w14:paraId="3741997E" w14:textId="35A0372E" w:rsidR="00822A29" w:rsidRDefault="00822A29" w:rsidP="00EB2900">
      <w:pPr>
        <w:jc w:val="both"/>
        <w:rPr>
          <w:ins w:id="354" w:author="Pisit Nakjai" w:date="2020-12-13T22:35:00Z"/>
        </w:rPr>
      </w:pPr>
      <w:ins w:id="355" w:author="Pisit Nakjai" w:date="2020-12-13T22:33:00Z">
        <w:r>
          <w:tab/>
        </w:r>
        <w:r>
          <w:fldChar w:fldCharType="begin"/>
        </w:r>
        <w:r>
          <w:instrText xml:space="preserve"> REF _Ref58790717 \h </w:instrText>
        </w:r>
      </w:ins>
      <w:r w:rsidR="00EB2900">
        <w:instrText xml:space="preserve"> \* MERGEFORMAT </w:instrText>
      </w:r>
      <w:ins w:id="356" w:author="Pisit Nakjai" w:date="2020-12-13T22:33:00Z">
        <w:r>
          <w:fldChar w:fldCharType="separate"/>
        </w:r>
        <w:r>
          <w:t xml:space="preserve">Figure </w:t>
        </w:r>
        <w:r>
          <w:rPr>
            <w:noProof/>
          </w:rPr>
          <w:t>8</w:t>
        </w:r>
        <w:r>
          <w:fldChar w:fldCharType="end"/>
        </w:r>
        <w:r>
          <w:t xml:space="preserve"> </w:t>
        </w:r>
        <w:r w:rsidR="00EB2900">
          <w:t>shows distances of the three groups. Apparently, the distances in the alphabet groups (average 2.3% and 1.6% in the First Alphabets and the Second Alphabets, respectively) are much smaller than the distance in the Transition group (average 14.35%). This finding strongly supports the Assumption 1.</w:t>
        </w:r>
      </w:ins>
    </w:p>
    <w:p w14:paraId="5E71A146" w14:textId="5CE980D0" w:rsidR="00C35C76" w:rsidRDefault="00C35C76" w:rsidP="00C35C76">
      <w:pPr>
        <w:jc w:val="both"/>
        <w:rPr>
          <w:ins w:id="357" w:author="Pisit Nakjai" w:date="2020-12-13T22:35:00Z"/>
        </w:rPr>
      </w:pPr>
      <w:ins w:id="358" w:author="Pisit Nakjai" w:date="2020-12-13T22:35:00Z">
        <w:r>
          <w:tab/>
        </w:r>
        <w:r w:rsidRPr="00C35C76">
          <w:rPr>
            <w:b/>
            <w:bCs/>
            <w:rPrChange w:id="359" w:author="Pisit Nakjai" w:date="2020-12-13T22:35:00Z">
              <w:rPr/>
            </w:rPrChange>
          </w:rPr>
          <w:t>Assumption 2</w:t>
        </w:r>
        <w:r>
          <w:t xml:space="preserve"> is that posing time duration of the alphabet is long comparing to a transition time.</w:t>
        </w:r>
      </w:ins>
    </w:p>
    <w:p w14:paraId="04FFA147" w14:textId="407165CA" w:rsidR="00C35C76" w:rsidRDefault="00816327" w:rsidP="00816327">
      <w:pPr>
        <w:jc w:val="both"/>
        <w:rPr>
          <w:ins w:id="360" w:author="Pisit Nakjai" w:date="2020-12-13T22:36:00Z"/>
        </w:rPr>
      </w:pPr>
      <w:ins w:id="361" w:author="Pisit Nakjai" w:date="2020-12-13T22:35:00Z">
        <w:r>
          <w:tab/>
        </w:r>
        <w:r w:rsidRPr="00816327">
          <w:rPr>
            <w:b/>
            <w:bCs/>
            <w:rPrChange w:id="362" w:author="Pisit Nakjai" w:date="2020-12-13T22:35:00Z">
              <w:rPr/>
            </w:rPrChange>
          </w:rPr>
          <w:t>Assumption 2 Invalidation.</w:t>
        </w:r>
        <w:r>
          <w:t xml:space="preserve"> To evaluate Assumption 2, the same dataset as in Assumption 1 evaluation is used. Time duration can be inferred from </w:t>
        </w:r>
        <w:proofErr w:type="gramStart"/>
        <w:r>
          <w:t>a number of</w:t>
        </w:r>
        <w:proofErr w:type="gramEnd"/>
        <w:r>
          <w:t xml:space="preserve"> consecutive frames labels as a particular type. For example, frames No.16 to No.30 all are marked as the first alphabet. The time duration of the first alphabet is 15 frames (@ 29 fps, 15/29 = 0.517 seconds).</w:t>
        </w:r>
      </w:ins>
      <w:ins w:id="363" w:author="Pisit Nakjai" w:date="2020-12-13T22:36:00Z">
        <w:r w:rsidR="003C3841">
          <w:t xml:space="preserve"> </w:t>
        </w:r>
      </w:ins>
    </w:p>
    <w:p w14:paraId="595ABC97" w14:textId="317CD58E" w:rsidR="003C3841" w:rsidRDefault="003C3841">
      <w:pPr>
        <w:jc w:val="both"/>
        <w:rPr>
          <w:ins w:id="364" w:author="Pisit Nakjai" w:date="2020-12-13T22:17:00Z"/>
        </w:rPr>
        <w:pPrChange w:id="365" w:author="Pisit Nakjai" w:date="2020-12-13T22:34:00Z">
          <w:pPr/>
        </w:pPrChange>
      </w:pPr>
      <w:ins w:id="366" w:author="Pisit Nakjai" w:date="2020-12-13T22:36:00Z">
        <w:r>
          <w:tab/>
        </w:r>
        <w:r>
          <w:fldChar w:fldCharType="begin"/>
        </w:r>
        <w:r>
          <w:instrText xml:space="preserve"> REF _Ref58791413 \h </w:instrText>
        </w:r>
      </w:ins>
      <w:r>
        <w:fldChar w:fldCharType="separate"/>
      </w:r>
      <w:ins w:id="367" w:author="Pisit Nakjai" w:date="2020-12-13T22:36:00Z">
        <w:r>
          <w:t xml:space="preserve">Figure </w:t>
        </w:r>
        <w:r>
          <w:rPr>
            <w:noProof/>
          </w:rPr>
          <w:t>9</w:t>
        </w:r>
        <w:r>
          <w:fldChar w:fldCharType="end"/>
        </w:r>
        <w:r>
          <w:t xml:space="preserve"> shows time duration of each group. While transition time is quite short (17/29 = 0.586 seconds on median) compared to time duration of the Second Alphabets (24/29 = 0.828 seconds on median), it is still difficult to distinguish the transition time from time duration of the First Alphabets. This finding is against the Assumption 2, especially when considering the First Alphabets and Transition. Therefore, as Assumption 2 is invalidated, we discard time duration as a factor</w:t>
        </w:r>
      </w:ins>
      <w:ins w:id="368" w:author="Pisit Nakjai" w:date="2020-12-13T22:37:00Z">
        <w:r>
          <w:t xml:space="preserve"> </w:t>
        </w:r>
      </w:ins>
      <w:ins w:id="369" w:author="Pisit Nakjai" w:date="2020-12-13T22:36:00Z">
        <w:r>
          <w:t>from our alphabet</w:t>
        </w:r>
      </w:ins>
      <w:ins w:id="370" w:author="Pisit Nakjai" w:date="2020-12-13T22:37:00Z">
        <w:r>
          <w:t>-</w:t>
        </w:r>
      </w:ins>
      <w:ins w:id="371" w:author="Pisit Nakjai" w:date="2020-12-13T22:36:00Z">
        <w:r>
          <w:t>separation</w:t>
        </w:r>
      </w:ins>
      <w:ins w:id="372" w:author="Pisit Nakjai" w:date="2020-12-13T22:37:00Z">
        <w:r>
          <w:t xml:space="preserve"> </w:t>
        </w:r>
      </w:ins>
      <w:ins w:id="373" w:author="Pisit Nakjai" w:date="2020-12-13T22:36:00Z">
        <w:r>
          <w:t>approach. We emphasize this point, since we have found</w:t>
        </w:r>
      </w:ins>
      <w:ins w:id="374" w:author="Pisit Nakjai" w:date="2020-12-13T22:37:00Z">
        <w:r>
          <w:t xml:space="preserve"> </w:t>
        </w:r>
      </w:ins>
      <w:ins w:id="375" w:author="Pisit Nakjai" w:date="2020-12-13T22:36:00Z">
        <w:r>
          <w:t>that Assumption 2 is a common misconception perceived by many of our peers.</w:t>
        </w:r>
      </w:ins>
    </w:p>
    <w:p w14:paraId="4137ECAD" w14:textId="332198B1" w:rsidR="00313046" w:rsidRDefault="00313046" w:rsidP="001829F2">
      <w:pPr>
        <w:rPr>
          <w:ins w:id="376" w:author="Pisit Nakjai" w:date="2020-12-13T22:23:00Z"/>
        </w:rPr>
      </w:pPr>
    </w:p>
    <w:p w14:paraId="3FFF43FB" w14:textId="77777777" w:rsidR="002507B7" w:rsidRDefault="002507B7">
      <w:pPr>
        <w:keepNext/>
        <w:jc w:val="center"/>
        <w:rPr>
          <w:ins w:id="377" w:author="Pisit Nakjai" w:date="2020-12-13T22:24:00Z"/>
        </w:rPr>
        <w:pPrChange w:id="378" w:author="Pisit Nakjai" w:date="2020-12-13T22:24:00Z">
          <w:pPr>
            <w:jc w:val="center"/>
          </w:pPr>
        </w:pPrChange>
      </w:pPr>
      <w:ins w:id="379" w:author="Pisit Nakjai" w:date="2020-12-13T22:23:00Z">
        <w:r>
          <w:rPr>
            <w:noProof/>
          </w:rPr>
          <w:drawing>
            <wp:inline distT="0" distB="0" distL="0" distR="0" wp14:anchorId="6157E612" wp14:editId="3455B0CE">
              <wp:extent cx="2340000" cy="2340000"/>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40000" cy="2340000"/>
                      </a:xfrm>
                      <a:prstGeom prst="rect">
                        <a:avLst/>
                      </a:prstGeom>
                      <a:noFill/>
                      <a:ln>
                        <a:noFill/>
                      </a:ln>
                    </pic:spPr>
                  </pic:pic>
                </a:graphicData>
              </a:graphic>
            </wp:inline>
          </w:drawing>
        </w:r>
      </w:ins>
    </w:p>
    <w:p w14:paraId="2AEB870F" w14:textId="2DEF0D9C" w:rsidR="002507B7" w:rsidRDefault="002507B7" w:rsidP="00214D3E">
      <w:pPr>
        <w:pStyle w:val="Caption"/>
        <w:rPr>
          <w:ins w:id="380" w:author="Pisit Nakjai" w:date="2020-12-13T22:25:00Z"/>
        </w:rPr>
      </w:pPr>
      <w:bookmarkStart w:id="381" w:name="_Ref58790717"/>
      <w:ins w:id="382" w:author="Pisit Nakjai" w:date="2020-12-13T22:24:00Z">
        <w:r>
          <w:t xml:space="preserve">Figure </w:t>
        </w:r>
        <w:r>
          <w:fldChar w:fldCharType="begin"/>
        </w:r>
        <w:r>
          <w:instrText xml:space="preserve"> SEQ Figure \* ARABIC </w:instrText>
        </w:r>
      </w:ins>
      <w:r>
        <w:fldChar w:fldCharType="separate"/>
      </w:r>
      <w:ins w:id="383" w:author="Pisit Nakjai" w:date="2020-12-13T22:26:00Z">
        <w:r w:rsidR="007650DB">
          <w:rPr>
            <w:noProof/>
          </w:rPr>
          <w:t>8</w:t>
        </w:r>
      </w:ins>
      <w:ins w:id="384" w:author="Pisit Nakjai" w:date="2020-12-13T22:24:00Z">
        <w:r>
          <w:fldChar w:fldCharType="end"/>
        </w:r>
        <w:bookmarkEnd w:id="381"/>
        <w:r>
          <w:rPr>
            <w:noProof/>
          </w:rPr>
          <w:t xml:space="preserve"> Boxplots of distance between centroids in consecutive frames by groups.</w:t>
        </w:r>
        <w:r w:rsidR="00214D3E">
          <w:rPr>
            <w:noProof/>
          </w:rPr>
          <w:t xml:space="preserve"> </w:t>
        </w:r>
        <w:r w:rsidR="00214D3E">
          <w:t>Median distances: 5.32 pixels (2.49%), 3.7 pixels (1.74%), 33.18 pixels (15.55%) for First Alphabets, Second Alphabets, and Transition, respectively.</w:t>
        </w:r>
      </w:ins>
    </w:p>
    <w:p w14:paraId="15E5EB0D" w14:textId="77777777" w:rsidR="007650DB" w:rsidRDefault="007650DB">
      <w:pPr>
        <w:keepNext/>
        <w:jc w:val="center"/>
        <w:rPr>
          <w:ins w:id="385" w:author="Pisit Nakjai" w:date="2020-12-13T22:26:00Z"/>
        </w:rPr>
        <w:pPrChange w:id="386" w:author="Pisit Nakjai" w:date="2020-12-13T22:26:00Z">
          <w:pPr>
            <w:jc w:val="center"/>
          </w:pPr>
        </w:pPrChange>
      </w:pPr>
      <w:ins w:id="387" w:author="Pisit Nakjai" w:date="2020-12-13T22:25:00Z">
        <w:r>
          <w:rPr>
            <w:noProof/>
          </w:rPr>
          <w:lastRenderedPageBreak/>
          <w:drawing>
            <wp:inline distT="0" distB="0" distL="0" distR="0" wp14:anchorId="007BDE05" wp14:editId="566C8EAC">
              <wp:extent cx="2340000" cy="2340000"/>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40000" cy="2340000"/>
                      </a:xfrm>
                      <a:prstGeom prst="rect">
                        <a:avLst/>
                      </a:prstGeom>
                      <a:noFill/>
                      <a:ln>
                        <a:noFill/>
                      </a:ln>
                    </pic:spPr>
                  </pic:pic>
                </a:graphicData>
              </a:graphic>
            </wp:inline>
          </w:drawing>
        </w:r>
      </w:ins>
    </w:p>
    <w:p w14:paraId="1D6E19F0" w14:textId="4AA44EA6" w:rsidR="007650DB" w:rsidRDefault="007650DB">
      <w:pPr>
        <w:pStyle w:val="Caption"/>
        <w:rPr>
          <w:ins w:id="388" w:author="Pisit Nakjai" w:date="2020-12-13T22:26:00Z"/>
        </w:rPr>
        <w:pPrChange w:id="389" w:author="Pisit Nakjai" w:date="2020-12-13T22:27:00Z">
          <w:pPr>
            <w:jc w:val="center"/>
          </w:pPr>
        </w:pPrChange>
      </w:pPr>
      <w:bookmarkStart w:id="390" w:name="_Ref58791413"/>
      <w:ins w:id="391" w:author="Pisit Nakjai" w:date="2020-12-13T22:26:00Z">
        <w:r>
          <w:t xml:space="preserve">Figure </w:t>
        </w:r>
        <w:r>
          <w:fldChar w:fldCharType="begin"/>
        </w:r>
        <w:r>
          <w:instrText xml:space="preserve"> SEQ Figure \* ARABIC </w:instrText>
        </w:r>
      </w:ins>
      <w:r>
        <w:fldChar w:fldCharType="separate"/>
      </w:r>
      <w:ins w:id="392" w:author="Pisit Nakjai" w:date="2020-12-13T22:26:00Z">
        <w:r>
          <w:rPr>
            <w:noProof/>
          </w:rPr>
          <w:t>9</w:t>
        </w:r>
        <w:r>
          <w:fldChar w:fldCharType="end"/>
        </w:r>
        <w:bookmarkEnd w:id="390"/>
        <w:r>
          <w:rPr>
            <w:noProof/>
          </w:rPr>
          <w:t xml:space="preserve"> Time duration of signing per category. Median times: 17 (0.59 secs), 24.5</w:t>
        </w:r>
        <w:r w:rsidR="003051BE">
          <w:rPr>
            <w:noProof/>
          </w:rPr>
          <w:t xml:space="preserve"> </w:t>
        </w:r>
        <w:r w:rsidR="003051BE">
          <w:t>(0.48 secs), 17 (0.59</w:t>
        </w:r>
      </w:ins>
      <w:ins w:id="393" w:author="Pisit Nakjai" w:date="2020-12-13T22:27:00Z">
        <w:r w:rsidR="003051BE">
          <w:t xml:space="preserve"> </w:t>
        </w:r>
      </w:ins>
      <w:ins w:id="394" w:author="Pisit Nakjai" w:date="2020-12-13T22:26:00Z">
        <w:r w:rsidR="003051BE">
          <w:t>secs) for First Alphabets, Second Alphabets, and</w:t>
        </w:r>
      </w:ins>
      <w:ins w:id="395" w:author="Pisit Nakjai" w:date="2020-12-13T22:27:00Z">
        <w:r w:rsidR="003051BE">
          <w:t xml:space="preserve"> </w:t>
        </w:r>
      </w:ins>
      <w:ins w:id="396" w:author="Pisit Nakjai" w:date="2020-12-13T22:26:00Z">
        <w:r w:rsidR="003051BE">
          <w:t>Transition, respectively.</w:t>
        </w:r>
      </w:ins>
    </w:p>
    <w:p w14:paraId="75ECCF0B" w14:textId="77777777" w:rsidR="007650DB" w:rsidRPr="007650DB" w:rsidRDefault="007650DB">
      <w:pPr>
        <w:jc w:val="center"/>
        <w:rPr>
          <w:rPrChange w:id="397" w:author="Pisit Nakjai" w:date="2020-12-13T22:25:00Z">
            <w:rPr>
              <w:noProof/>
            </w:rPr>
          </w:rPrChange>
        </w:rPr>
        <w:pPrChange w:id="398" w:author="Pisit Nakjai" w:date="2020-12-13T22:26:00Z">
          <w:pPr>
            <w:pStyle w:val="Caption"/>
          </w:pPr>
        </w:pPrChange>
      </w:pPr>
    </w:p>
    <w:p w14:paraId="125D8CF6" w14:textId="34244E70" w:rsidR="0046347D" w:rsidRPr="0046347D" w:rsidRDefault="0046347D" w:rsidP="00B01511">
      <w:pPr>
        <w:pStyle w:val="Heading1"/>
        <w:rPr>
          <w:noProof/>
        </w:rPr>
      </w:pPr>
      <w:r w:rsidRPr="0046347D">
        <w:t>Conclusion and Discussion</w:t>
      </w:r>
    </w:p>
    <w:p w14:paraId="29F57AB5" w14:textId="380A1E4F" w:rsidR="0046347D" w:rsidRPr="0046347D" w:rsidRDefault="00B01511" w:rsidP="000A6123">
      <w:pPr>
        <w:tabs>
          <w:tab w:val="center" w:pos="4800"/>
          <w:tab w:val="right" w:pos="9500"/>
        </w:tabs>
        <w:jc w:val="both"/>
        <w:rPr>
          <w:noProof/>
        </w:rPr>
      </w:pPr>
      <w:r>
        <w:rPr>
          <w:noProof/>
        </w:rPr>
        <w:tab/>
      </w:r>
      <w:r w:rsidR="0046347D" w:rsidRPr="0046347D">
        <w:rPr>
          <w:noProof/>
        </w:rPr>
        <w:t xml:space="preserve">In this article, we proposed an Automatic Thai Finger Spelling Transcription (ATFS), using a three-stage transcription process as well as a Window Frame Smoothing (WFS) mechanism to improve overall performance of ATFS. The first stage, called alphabet-separation (ALS) stage, takes a video clip and provides frame markers to indicate which frames belong to the same alphabet and which frames are non-signing and should be discarded. The D2M alternative, which uses distance between centroids of hands area in two successive frame along with double thresholding and moving average, has been found to be superior to other alternatives with F-score of </w:t>
      </w:r>
      <m:oMath>
        <m:r>
          <m:rPr>
            <m:sty m:val="p"/>
          </m:rPr>
          <w:rPr>
            <w:rFonts w:ascii="Cambria Math" w:hAnsi="Cambria Math"/>
            <w:noProof/>
          </w:rPr>
          <m:t>0.861</m:t>
        </m:r>
      </m:oMath>
      <w:r w:rsidR="0046347D" w:rsidRPr="0046347D">
        <w:rPr>
          <w:noProof/>
        </w:rPr>
        <w:t xml:space="preserve"> (without WFS) and </w:t>
      </w:r>
      <m:oMath>
        <m:r>
          <m:rPr>
            <m:sty m:val="p"/>
          </m:rPr>
          <w:rPr>
            <w:rFonts w:ascii="Cambria Math" w:hAnsi="Cambria Math"/>
            <w:noProof/>
          </w:rPr>
          <m:t>0.886</m:t>
        </m:r>
      </m:oMath>
      <w:r w:rsidR="0046347D" w:rsidRPr="0046347D">
        <w:rPr>
          <w:noProof/>
        </w:rPr>
        <w:t xml:space="preserve"> (with WFS). The second stage, called Sign-recognition (SR) stage, takes an image frame and outputs a TFS sign (or a vector associating to a sign). This stage was implemented with CNN following </w:t>
      </w:r>
      <w:r w:rsidR="00DB6C7B">
        <w:rPr>
          <w:noProof/>
        </w:rPr>
        <w:fldChar w:fldCharType="begin"/>
      </w:r>
      <w:r w:rsidR="00DB6C7B">
        <w:rPr>
          <w:noProof/>
        </w:rPr>
        <w:instrText xml:space="preserve"> ADDIN ZOTERO_ITEM CSL_CITATION {"citationID":"SpjegmtJ","properties":{"formattedCitation":"[1]","plainCitation":"[1]","noteIndex":0},"citationItems":[{"id":846,"uris":["http://zotero.org/users/3310922/items/UG4XW2PX"],"uri":["http://zotero.org/users/3310922/items/UG4XW2PX"],"itemData":{"id":846,"type":"article-journal","abstract":"The finger spelling is a necessary part of Sign Language—an important means of communication among people with hearing disability. The finger spelling is used to spell out names, places or signs that have not yet been defined. A sign recognition system attempts to allow better communication between hearing majority and hearing disability people. Our study investigates Thai Finger Spelling(TFS), its unique characteristics, a design of automatic TFS recognition, and approaches to handle a TFS key potential issue. Our research designs automatic TFS recognition as a two-stage pipeline: (1) locating and extracting a signing hand on the image and (2) classifying the signing image into the valid TFS sign. Signing hand is located and extracted based on color scheme and contour area using Green's Theorem. Two approaches are examined for signing image classification: Convolution Neural Network(CNN)-based and Histogram of Oriented Gradients(HOG)-based approaches. Our experimental results have shown the viability of the proposed pipeline, which achieves mean Average Precision (mAP) at 91.26. The proposed design outperforms state-of-the-arts in automatic visual TFS recognition. In a practical sign recognition system, invalid TFS signs may appear in sign transition or simply from unaware hand postures. We proposed a formulation, called confidence ratio. Confidence ratio is simple to compute and generally compatible with multi-class classifiers. The confidence ratio has been found to be a promising mechanism for identifying invalid TFS signs. Our findings reveal challenging issues related to TFS recognition, practical design for TFS sign transcription, formulation and effectiveness of confidence ratio.","container-title":"Journal of Signal Processing Systems","DOI":"10.1007/s11265-018-1375-6","ISSN":"19398115","issue":"2","note":"Citation Key: Nakjai2019\npublisher: Springer New York LLC","page":"131–146","title":"Hand sign recognition for thai finger spelling: an application of convolution neural network","volume":"91","author":[{"family":"Nakjai","given":"Pisit"},{"family":"Katanyukul","given":"Tatpong"}],"issued":{"date-parts":[["2019",2]]}}}],"schema":"https://github.com/citation-style-language/schema/raw/master/csl-citation.json"} </w:instrText>
      </w:r>
      <w:r w:rsidR="00DB6C7B">
        <w:rPr>
          <w:noProof/>
        </w:rPr>
        <w:fldChar w:fldCharType="separate"/>
      </w:r>
      <w:r w:rsidR="00DB6C7B" w:rsidRPr="00DB6C7B">
        <w:t>[1]</w:t>
      </w:r>
      <w:r w:rsidR="00DB6C7B">
        <w:rPr>
          <w:noProof/>
        </w:rPr>
        <w:fldChar w:fldCharType="end"/>
      </w:r>
      <w:r w:rsidR="0028567B">
        <w:rPr>
          <w:noProof/>
        </w:rPr>
        <w:t xml:space="preserve"> </w:t>
      </w:r>
      <w:r w:rsidR="0046347D" w:rsidRPr="0046347D">
        <w:rPr>
          <w:noProof/>
        </w:rPr>
        <w:t xml:space="preserve">and found to be </w:t>
      </w:r>
      <m:oMath>
        <m:r>
          <m:rPr>
            <m:sty m:val="p"/>
          </m:rPr>
          <w:rPr>
            <w:rFonts w:ascii="Cambria Math" w:hAnsi="Cambria Math"/>
            <w:noProof/>
          </w:rPr>
          <m:t>0.818</m:t>
        </m:r>
      </m:oMath>
      <w:r w:rsidR="0046347D" w:rsidRPr="0046347D">
        <w:rPr>
          <w:noProof/>
        </w:rPr>
        <w:t xml:space="preserve"> accurate. The final stage, called Sign-sequence classification (SSC) stage, takes a sequence of signs (or a vector associating to a sign) and outputs a Thai word (a sequence of Thai alphabets). Stagewise, SSC stage using penultimate vector(PV) and feature vector(FV) is shown to outperform other option with PV median accuracy of </w:t>
      </w:r>
      <m:oMath>
        <m:r>
          <m:rPr>
            <m:sty m:val="p"/>
          </m:rPr>
          <w:rPr>
            <w:rFonts w:ascii="Cambria Math" w:hAnsi="Cambria Math"/>
            <w:noProof/>
          </w:rPr>
          <m:t>0.92</m:t>
        </m:r>
      </m:oMath>
      <w:r w:rsidR="0046347D" w:rsidRPr="0046347D">
        <w:rPr>
          <w:noProof/>
        </w:rPr>
        <w:t xml:space="preserve"> and FV median accuracy of </w:t>
      </w:r>
      <m:oMath>
        <m:r>
          <m:rPr>
            <m:sty m:val="p"/>
          </m:rPr>
          <w:rPr>
            <w:rFonts w:ascii="Cambria Math" w:hAnsi="Cambria Math"/>
            <w:noProof/>
          </w:rPr>
          <m:t>0.91</m:t>
        </m:r>
      </m:oMath>
      <w:r w:rsidR="0046347D" w:rsidRPr="0046347D">
        <w:rPr>
          <w:noProof/>
        </w:rPr>
        <w:t xml:space="preserve">. Among the investigated approaches, D2M with WFS using FV is found to deliver the best entire-pipeline performance, AER of </w:t>
      </w:r>
      <m:oMath>
        <m:r>
          <m:rPr>
            <m:sty m:val="p"/>
          </m:rPr>
          <w:rPr>
            <w:rFonts w:ascii="Cambria Math" w:hAnsi="Cambria Math"/>
            <w:noProof/>
          </w:rPr>
          <m:t>0.256</m:t>
        </m:r>
      </m:oMath>
      <w:r w:rsidR="0046347D" w:rsidRPr="0046347D">
        <w:rPr>
          <w:noProof/>
        </w:rPr>
        <w:t xml:space="preserve">. Our findings reveal a benefit of WFS mechanism in both stagewise and overall performance, with possible improvement upto </w:t>
      </w:r>
      <m:oMath>
        <m:r>
          <m:rPr>
            <m:sty m:val="p"/>
          </m:rPr>
          <w:rPr>
            <w:rFonts w:ascii="Cambria Math" w:hAnsi="Cambria Math"/>
            <w:noProof/>
          </w:rPr>
          <m:t>15.88%</m:t>
        </m:r>
      </m:oMath>
      <w:r w:rsidR="0046347D" w:rsidRPr="0046347D">
        <w:rPr>
          <w:noProof/>
        </w:rPr>
        <w:t xml:space="preserve">. To evaluate TFS, which has unique characteristics of employing a multi-posture scheme, we employ Alphabet Error Rate (AER). AER is an alphabet version of Word Error Rate (WER). The result of the overall system shows that all approaches with WFS have been outperforming over other approach. The best performance is D2M with WFS which takes the CNN feature vector as input provided the AER of </w:t>
      </w:r>
      <m:oMath>
        <m:r>
          <m:rPr>
            <m:sty m:val="p"/>
          </m:rPr>
          <w:rPr>
            <w:rFonts w:ascii="Cambria Math" w:hAnsi="Cambria Math"/>
            <w:noProof/>
          </w:rPr>
          <m:t>0.256</m:t>
        </m:r>
      </m:oMath>
      <w:r w:rsidR="0046347D" w:rsidRPr="0046347D">
        <w:rPr>
          <w:noProof/>
        </w:rPr>
        <w:t>. In addition, our findings may provide some insight into where information might have lost along the neural processing path. The information seems to be well intact as it passes from the last convolution layer to the penultimate layer. However, the information seems to be substantially lost somewhere along the path from the penultimate layer to softmax layer and then to the final class decision.</w:t>
      </w:r>
    </w:p>
    <w:p w14:paraId="49713437" w14:textId="36E1F74B" w:rsidR="0046347D" w:rsidRPr="0046347D" w:rsidRDefault="00B01511" w:rsidP="000A6123">
      <w:pPr>
        <w:tabs>
          <w:tab w:val="center" w:pos="4800"/>
          <w:tab w:val="right" w:pos="9500"/>
        </w:tabs>
        <w:jc w:val="both"/>
        <w:rPr>
          <w:noProof/>
        </w:rPr>
      </w:pPr>
      <w:r>
        <w:rPr>
          <w:noProof/>
        </w:rPr>
        <w:tab/>
      </w:r>
      <w:r w:rsidR="0046347D" w:rsidRPr="0046347D">
        <w:rPr>
          <w:noProof/>
        </w:rPr>
        <w:t>Interestingly, although both representing a sign with one-hot coding and representing a sign through word embedding are base on a sign, word-embedding approach (LE) apparently outperforms one-hot-coding approach (LO) stagewise and overall. We speculate that word-embedding may have provided a computationally easier representation than that of the straightforward one-hot coding. This observation has brought curiosity whether word-embedding could help feature or penultimate vector on the similar matter. This may worth a dedicated study. Noted that, our ATFS relies on an alphabet-separation stage to mark out any non-signing frame. Our previous studies</w:t>
      </w:r>
      <w:r w:rsidR="00DB6C7B">
        <w:rPr>
          <w:noProof/>
        </w:rPr>
        <w:t xml:space="preserve"> </w:t>
      </w:r>
      <w:r w:rsidR="00DB6C7B">
        <w:rPr>
          <w:noProof/>
        </w:rPr>
        <w:fldChar w:fldCharType="begin"/>
      </w:r>
      <w:r w:rsidR="00DB6C7B">
        <w:rPr>
          <w:noProof/>
        </w:rPr>
        <w:instrText xml:space="preserve"> ADDIN ZOTERO_ITEM CSL_CITATION {"citationID":"rbXuxk8W","properties":{"formattedCitation":"[4], [23]","plainCitation":"[4], [23]","noteIndex":0},"citationItems":[{"id":1005,"uris":["http://zotero.org/users/3310922/items/WJ4RS29C"],"uri":["http://zotero.org/users/3310922/items/WJ4RS29C"],"itemData":{"id":1005,"type":"chapter","abstract":"Sign language is a main communication channel among a hearing disability community. Automatic sign language transcription could facilitate better communication and understanding between a hearing disability community and a hearing majority. As a recent work in automatic sign language transcription has discussed, effectively handling or identifying a non-sign posture is one of the key issues. A non-sign posture is a posture unintended for sign reading and does not belong to any valid sign. A non-sign posture may arise during a sign transition or simply from an unaware posture. Confidence ratio (CR) has been proposed to mitigate the issue. CR is simple to compute and readily available without extra training. However, CR is reported to only partially address the problem. In addition, CR formulation is susceptible to computational instability. This article proposes alternative formulations to CR, investigates an issue of non-sign identification for Thai Finger Spelling recognition, explores potential solutions and has found a promising direction. Not only does this finding address the issue of non-sign identification, it also provide an insight behind a well-learned inference machine, revealing hidden meaning and new interpretation of the underlying mechanism. Our proposed methods are evaluated and shown to be effective for non-sign detection.","container-title":"Lecture notes in computer science LNAI","ISBN":"978-3-319-99977-7","note":"Citation Key: Nakjai2018\nISSN: 16113349","page":"255–267","publisher":"Springer Verlag","title":"Automatic hand sign recognition: Identify unusuality through latent cognizance","volume":"11081 LNAI","author":[{"family":"Nakjai","given":"Pisit"},{"family":"Katanyukul","given":"Tatpong"}],"issued":{"date-parts":[["2018",9]]}},"label":"page"},{"id":987,"uris":["http://zotero.org/users/3310922/items/YYT5L6W2"],"uri":["http://zotero.org/users/3310922/items/YYT5L6W2"],"itemData":{"id":987,"type":"paper-conference","abstract":"Despite overwhelming achievements in recognition accuracy, extending an open-set capability - ability to identify when the question is out of scope - remains greatly challenging in a scalable machine learning inference. A recent research has discovered Latent Cognizance (LC) - an insight on a recognition mechanism based on a new probabilistic interpretation, Bayesian theorem, and an analysis of an internal structure of a commonly-used recognition inference structure. The new interpretation emphasizes a latent assumption of an overlooked probabilistic condition on a learned inference model. Viability of LC has been shown on a task of sign language recognition, but its potential and implication can reach far beyond a specific domain and can move object recognition toward a scalable open-set recognition. However, LC new probabilistic interpretation has not been directly investigated. This article investigates the new interpretation under a traceable context. Our findings support the rationale on which LC is based and reveal a hidden mechanism underlying the learning classification inference. The ramification of these findings could lead to a simple yet effective solution to an open-set recognition.","container-title":"ACM international conference proceeding series","event-place":"New York, New York, USA","ISBN":"978-1-4503-7229-9","note":"Citation Key: Nakjai2019a","page":"164–170","publisher":"Association for Computing Machinery","publisher-place":"New York, New York, USA","title":"Latent cognizance: What machine really learns","author":[{"family":"Nakjai","given":"Pisit"},{"family":"Ponsawat","given":"Jiradej"},{"family":"Katanyukul","given":"Tatpong"}],"issued":{"date-parts":[["2019"]]}},"label":"page"}],"schema":"https://github.com/citation-style-language/schema/raw/master/csl-citation.json"} </w:instrText>
      </w:r>
      <w:r w:rsidR="00DB6C7B">
        <w:rPr>
          <w:noProof/>
        </w:rPr>
        <w:fldChar w:fldCharType="separate"/>
      </w:r>
      <w:r w:rsidR="00DB6C7B" w:rsidRPr="00DB6C7B">
        <w:t>[4], [23]</w:t>
      </w:r>
      <w:r w:rsidR="00DB6C7B">
        <w:rPr>
          <w:noProof/>
        </w:rPr>
        <w:fldChar w:fldCharType="end"/>
      </w:r>
      <w:r w:rsidR="0028567B">
        <w:rPr>
          <w:noProof/>
        </w:rPr>
        <w:t xml:space="preserve">  </w:t>
      </w:r>
      <w:r w:rsidR="0046347D" w:rsidRPr="0046347D">
        <w:rPr>
          <w:noProof/>
        </w:rPr>
        <w:t xml:space="preserve">have discovered a promising approach—Latent </w:t>
      </w:r>
      <w:r w:rsidR="0046347D" w:rsidRPr="0046347D">
        <w:rPr>
          <w:noProof/>
        </w:rPr>
        <w:lastRenderedPageBreak/>
        <w:t>Cognizance (LC)— to identify an out-of context question, which in this case is a non-sign image. Employing LC in cleaning up non-signing images from a sequence of image frames has not been explored.</w:t>
      </w:r>
    </w:p>
    <w:p w14:paraId="1D2F1155" w14:textId="25A74A5B" w:rsidR="0046347D" w:rsidRPr="0046347D" w:rsidRDefault="0046347D" w:rsidP="00B01511">
      <w:pPr>
        <w:tabs>
          <w:tab w:val="center" w:pos="4800"/>
          <w:tab w:val="right" w:pos="9500"/>
        </w:tabs>
        <w:jc w:val="both"/>
        <w:rPr>
          <w:noProof/>
        </w:rPr>
      </w:pPr>
      <w:r w:rsidRPr="0046347D">
        <w:rPr>
          <w:noProof/>
        </w:rPr>
        <w:t xml:space="preserve"> </w:t>
      </w:r>
    </w:p>
    <w:p w14:paraId="4B7105EA" w14:textId="2177BDFC" w:rsidR="0046347D" w:rsidRPr="0046347D" w:rsidRDefault="0046347D" w:rsidP="000A6123">
      <w:pPr>
        <w:tabs>
          <w:tab w:val="center" w:pos="4800"/>
          <w:tab w:val="right" w:pos="9500"/>
        </w:tabs>
        <w:rPr>
          <w:noProof/>
        </w:rPr>
      </w:pPr>
      <w:r w:rsidRPr="0046347D">
        <w:rPr>
          <w:b/>
          <w:bCs/>
          <w:noProof/>
        </w:rPr>
        <w:t>References</w:t>
      </w:r>
      <w:r w:rsidRPr="0046347D">
        <w:rPr>
          <w:noProof/>
        </w:rPr>
        <w:t xml:space="preserve">   </w:t>
      </w:r>
    </w:p>
    <w:p w14:paraId="2B8F1FB5" w14:textId="77777777" w:rsidR="00562263" w:rsidRPr="00562263" w:rsidRDefault="00562263" w:rsidP="00562263">
      <w:pPr>
        <w:pStyle w:val="Bibliography"/>
        <w:rPr>
          <w:rFonts w:cs="Times New Roman"/>
        </w:rPr>
      </w:pPr>
      <w:r>
        <w:rPr>
          <w:noProof/>
        </w:rPr>
        <w:fldChar w:fldCharType="begin"/>
      </w:r>
      <w:r>
        <w:rPr>
          <w:noProof/>
        </w:rPr>
        <w:instrText xml:space="preserve"> ADDIN ZOTERO_BIBL {"uncited":[],"omitted":[],"custom":[]} CSL_BIBLIOGRAPHY </w:instrText>
      </w:r>
      <w:r>
        <w:rPr>
          <w:noProof/>
        </w:rPr>
        <w:fldChar w:fldCharType="separate"/>
      </w:r>
      <w:r w:rsidRPr="00562263">
        <w:rPr>
          <w:rFonts w:cs="Times New Roman"/>
        </w:rPr>
        <w:t>[1]</w:t>
      </w:r>
      <w:r w:rsidRPr="00562263">
        <w:rPr>
          <w:rFonts w:cs="Times New Roman"/>
        </w:rPr>
        <w:tab/>
        <w:t xml:space="preserve">P. Nakjai and T. Katanyukul, ‘Hand sign recognition for thai finger spelling: an application of convolution neural network’, </w:t>
      </w:r>
      <w:r w:rsidRPr="00562263">
        <w:rPr>
          <w:rFonts w:cs="Times New Roman"/>
          <w:i/>
          <w:iCs/>
        </w:rPr>
        <w:t>Journal of Signal Processing Systems</w:t>
      </w:r>
      <w:r w:rsidRPr="00562263">
        <w:rPr>
          <w:rFonts w:cs="Times New Roman"/>
        </w:rPr>
        <w:t>, vol. 91, no. 2, pp. 131–146, Feb. 2019, doi: 10.1007/s11265-018-1375-6.</w:t>
      </w:r>
    </w:p>
    <w:p w14:paraId="2CC02105" w14:textId="77777777" w:rsidR="00562263" w:rsidRPr="00562263" w:rsidRDefault="00562263" w:rsidP="00562263">
      <w:pPr>
        <w:pStyle w:val="Bibliography"/>
        <w:rPr>
          <w:rFonts w:cs="Times New Roman"/>
        </w:rPr>
      </w:pPr>
      <w:r w:rsidRPr="00562263">
        <w:rPr>
          <w:rFonts w:cs="Times New Roman"/>
        </w:rPr>
        <w:t>[2]</w:t>
      </w:r>
      <w:r w:rsidRPr="00562263">
        <w:rPr>
          <w:rFonts w:cs="Times New Roman"/>
        </w:rPr>
        <w:tab/>
        <w:t xml:space="preserve">P. Nakjai, P. Maneerat, and T. Katanyukul, ‘Thai finger spelling localization and classification under complex background using a yolo-based deep learning’, in </w:t>
      </w:r>
      <w:r w:rsidRPr="00562263">
        <w:rPr>
          <w:rFonts w:cs="Times New Roman"/>
          <w:i/>
          <w:iCs/>
        </w:rPr>
        <w:t>ACM international conference proceeding series</w:t>
      </w:r>
      <w:r w:rsidRPr="00562263">
        <w:rPr>
          <w:rFonts w:cs="Times New Roman"/>
        </w:rPr>
        <w:t>, 2019, pp. 230–233.</w:t>
      </w:r>
    </w:p>
    <w:p w14:paraId="61BF947B" w14:textId="77777777" w:rsidR="00562263" w:rsidRPr="00562263" w:rsidRDefault="00562263" w:rsidP="00562263">
      <w:pPr>
        <w:pStyle w:val="Bibliography"/>
        <w:rPr>
          <w:rFonts w:cs="Times New Roman"/>
        </w:rPr>
      </w:pPr>
      <w:r w:rsidRPr="00562263">
        <w:rPr>
          <w:rFonts w:cs="Times New Roman"/>
        </w:rPr>
        <w:t>[3]</w:t>
      </w:r>
      <w:r w:rsidRPr="00562263">
        <w:rPr>
          <w:rFonts w:cs="Times New Roman"/>
        </w:rPr>
        <w:tab/>
        <w:t xml:space="preserve">J. Redmon and A. Farhadi, ‘YOLO9000: Better, faster, stronger’, in </w:t>
      </w:r>
      <w:r w:rsidRPr="00562263">
        <w:rPr>
          <w:rFonts w:cs="Times New Roman"/>
          <w:i/>
          <w:iCs/>
        </w:rPr>
        <w:t>Proceedings - 30th IEEE conference on computer vision and pattern recognition, CVPR 2017</w:t>
      </w:r>
      <w:r w:rsidRPr="00562263">
        <w:rPr>
          <w:rFonts w:cs="Times New Roman"/>
        </w:rPr>
        <w:t>, Jul. 2017, vol. 2017-January, pp. 6517–6525, doi: 10.1109/CVPR.2017.690.</w:t>
      </w:r>
    </w:p>
    <w:p w14:paraId="0DB02075" w14:textId="77777777" w:rsidR="00562263" w:rsidRPr="00562263" w:rsidRDefault="00562263" w:rsidP="00562263">
      <w:pPr>
        <w:pStyle w:val="Bibliography"/>
        <w:rPr>
          <w:rFonts w:cs="Times New Roman"/>
        </w:rPr>
      </w:pPr>
      <w:r w:rsidRPr="00562263">
        <w:rPr>
          <w:rFonts w:cs="Times New Roman"/>
        </w:rPr>
        <w:t>[4]</w:t>
      </w:r>
      <w:r w:rsidRPr="00562263">
        <w:rPr>
          <w:rFonts w:cs="Times New Roman"/>
        </w:rPr>
        <w:tab/>
        <w:t xml:space="preserve">P. Nakjai and T. Katanyukul, ‘Automatic hand sign recognition: Identify unusuality through latent cognizance’, in </w:t>
      </w:r>
      <w:r w:rsidRPr="00562263">
        <w:rPr>
          <w:rFonts w:cs="Times New Roman"/>
          <w:i/>
          <w:iCs/>
        </w:rPr>
        <w:t>Lecture notes in computer science LNAI</w:t>
      </w:r>
      <w:r w:rsidRPr="00562263">
        <w:rPr>
          <w:rFonts w:cs="Times New Roman"/>
        </w:rPr>
        <w:t>, vol. 11081 LNAI, Springer Verlag, 2018, pp. 255–267.</w:t>
      </w:r>
    </w:p>
    <w:p w14:paraId="38D9DFF4" w14:textId="77777777" w:rsidR="00562263" w:rsidRPr="00562263" w:rsidRDefault="00562263" w:rsidP="00562263">
      <w:pPr>
        <w:pStyle w:val="Bibliography"/>
        <w:rPr>
          <w:rFonts w:cs="Times New Roman"/>
        </w:rPr>
      </w:pPr>
      <w:r w:rsidRPr="00562263">
        <w:rPr>
          <w:rFonts w:cs="Times New Roman"/>
        </w:rPr>
        <w:t>[5]</w:t>
      </w:r>
      <w:r w:rsidRPr="00562263">
        <w:rPr>
          <w:rFonts w:cs="Times New Roman"/>
        </w:rPr>
        <w:tab/>
        <w:t xml:space="preserve">K. Simonyan and A. Zisserman, ‘Very deep convolutional networks for large-scale image recognition’, </w:t>
      </w:r>
      <w:r w:rsidRPr="00562263">
        <w:rPr>
          <w:rFonts w:cs="Times New Roman"/>
          <w:i/>
          <w:iCs/>
        </w:rPr>
        <w:t>3rd International Conference on Learning Representations, ICLR 2015 - Conference Track Proceedings</w:t>
      </w:r>
      <w:r w:rsidRPr="00562263">
        <w:rPr>
          <w:rFonts w:cs="Times New Roman"/>
        </w:rPr>
        <w:t>, Sep. 2015, [Online]. Available: http://arxiv.org/abs/1409.1556.</w:t>
      </w:r>
    </w:p>
    <w:p w14:paraId="19715701" w14:textId="77777777" w:rsidR="00562263" w:rsidRPr="00562263" w:rsidRDefault="00562263" w:rsidP="00562263">
      <w:pPr>
        <w:pStyle w:val="Bibliography"/>
        <w:rPr>
          <w:rFonts w:cs="Times New Roman"/>
        </w:rPr>
      </w:pPr>
      <w:r w:rsidRPr="00562263">
        <w:rPr>
          <w:rFonts w:cs="Times New Roman"/>
        </w:rPr>
        <w:t>[6]</w:t>
      </w:r>
      <w:r w:rsidRPr="00562263">
        <w:rPr>
          <w:rFonts w:cs="Times New Roman"/>
        </w:rPr>
        <w:tab/>
        <w:t xml:space="preserve">S. Liwicki and M. Everingham, ‘Automatic recognition of fingerspelled words in british sign language’, in </w:t>
      </w:r>
      <w:r w:rsidRPr="00562263">
        <w:rPr>
          <w:rFonts w:cs="Times New Roman"/>
          <w:i/>
          <w:iCs/>
        </w:rPr>
        <w:t>CVPR</w:t>
      </w:r>
      <w:r w:rsidRPr="00562263">
        <w:rPr>
          <w:rFonts w:cs="Times New Roman"/>
        </w:rPr>
        <w:t>, Jun. 2009, pp. 50–57.</w:t>
      </w:r>
    </w:p>
    <w:p w14:paraId="2C238028" w14:textId="77777777" w:rsidR="00562263" w:rsidRPr="00562263" w:rsidRDefault="00562263" w:rsidP="00562263">
      <w:pPr>
        <w:pStyle w:val="Bibliography"/>
        <w:rPr>
          <w:rFonts w:cs="Times New Roman"/>
        </w:rPr>
      </w:pPr>
      <w:r w:rsidRPr="00562263">
        <w:rPr>
          <w:rFonts w:cs="Times New Roman"/>
        </w:rPr>
        <w:t>[7]</w:t>
      </w:r>
      <w:r w:rsidRPr="00562263">
        <w:rPr>
          <w:rFonts w:cs="Times New Roman"/>
        </w:rPr>
        <w:tab/>
        <w:t xml:space="preserve">C. Oz and M. C. Leu, ‘American Sign Language word recognition with a sensory glove using artificial neural networks’, </w:t>
      </w:r>
      <w:r w:rsidRPr="00562263">
        <w:rPr>
          <w:rFonts w:cs="Times New Roman"/>
          <w:i/>
          <w:iCs/>
        </w:rPr>
        <w:t>Engineering Applications of Artificial Intelligence</w:t>
      </w:r>
      <w:r w:rsidRPr="00562263">
        <w:rPr>
          <w:rFonts w:cs="Times New Roman"/>
        </w:rPr>
        <w:t>, vol. 24, no. 7, pp. 1204–1213, Oct. 2011, doi: 10.1016/j.engappai.2011.06.015.</w:t>
      </w:r>
    </w:p>
    <w:p w14:paraId="68F83A3F" w14:textId="77777777" w:rsidR="00562263" w:rsidRPr="00562263" w:rsidRDefault="00562263" w:rsidP="00562263">
      <w:pPr>
        <w:pStyle w:val="Bibliography"/>
        <w:rPr>
          <w:rFonts w:cs="Times New Roman"/>
        </w:rPr>
      </w:pPr>
      <w:r w:rsidRPr="00562263">
        <w:rPr>
          <w:rFonts w:cs="Times New Roman"/>
        </w:rPr>
        <w:t>[8]</w:t>
      </w:r>
      <w:r w:rsidRPr="00562263">
        <w:rPr>
          <w:rFonts w:cs="Times New Roman"/>
        </w:rPr>
        <w:tab/>
        <w:t xml:space="preserve">L. Ding and A. M. Martinez, ‘Modelling and recognition of the linguistic components in American Sign Language’, </w:t>
      </w:r>
      <w:r w:rsidRPr="00562263">
        <w:rPr>
          <w:rFonts w:cs="Times New Roman"/>
          <w:i/>
          <w:iCs/>
        </w:rPr>
        <w:t>Image and Vision Computing</w:t>
      </w:r>
      <w:r w:rsidRPr="00562263">
        <w:rPr>
          <w:rFonts w:cs="Times New Roman"/>
        </w:rPr>
        <w:t>, vol. 27, no. 12, pp. 1826–1844, Nov. 2009, doi: 10.1016/j.imavis.2009.02.005.</w:t>
      </w:r>
    </w:p>
    <w:p w14:paraId="15DF7A2D" w14:textId="77777777" w:rsidR="00562263" w:rsidRPr="00562263" w:rsidRDefault="00562263" w:rsidP="00562263">
      <w:pPr>
        <w:pStyle w:val="Bibliography"/>
        <w:rPr>
          <w:rFonts w:cs="Times New Roman"/>
        </w:rPr>
      </w:pPr>
      <w:r w:rsidRPr="00562263">
        <w:rPr>
          <w:rFonts w:cs="Times New Roman"/>
        </w:rPr>
        <w:t>[9]</w:t>
      </w:r>
      <w:r w:rsidRPr="00562263">
        <w:rPr>
          <w:rFonts w:cs="Times New Roman"/>
        </w:rPr>
        <w:tab/>
        <w:t xml:space="preserve">M. Hrúz </w:t>
      </w:r>
      <w:r w:rsidRPr="00562263">
        <w:rPr>
          <w:rFonts w:cs="Times New Roman"/>
          <w:i/>
          <w:iCs/>
        </w:rPr>
        <w:t>et al.</w:t>
      </w:r>
      <w:r w:rsidRPr="00562263">
        <w:rPr>
          <w:rFonts w:cs="Times New Roman"/>
        </w:rPr>
        <w:t xml:space="preserve">, ‘Automatic fingersign-to-speech translation system’, </w:t>
      </w:r>
      <w:r w:rsidRPr="00562263">
        <w:rPr>
          <w:rFonts w:cs="Times New Roman"/>
          <w:i/>
          <w:iCs/>
        </w:rPr>
        <w:t>Journal on Multimodal User Interfaces</w:t>
      </w:r>
      <w:r w:rsidRPr="00562263">
        <w:rPr>
          <w:rFonts w:cs="Times New Roman"/>
        </w:rPr>
        <w:t>, vol. 4, no. 2, pp. 61–79, Jul. 2011, doi: 10.1007/s12193-011-0059-3.</w:t>
      </w:r>
    </w:p>
    <w:p w14:paraId="395ECA6B" w14:textId="77777777" w:rsidR="00562263" w:rsidRPr="00562263" w:rsidRDefault="00562263" w:rsidP="00562263">
      <w:pPr>
        <w:pStyle w:val="Bibliography"/>
        <w:rPr>
          <w:rFonts w:cs="Times New Roman"/>
        </w:rPr>
      </w:pPr>
      <w:r w:rsidRPr="00562263">
        <w:rPr>
          <w:rFonts w:cs="Times New Roman"/>
        </w:rPr>
        <w:t>[10]</w:t>
      </w:r>
      <w:r w:rsidRPr="00562263">
        <w:rPr>
          <w:rFonts w:cs="Times New Roman"/>
        </w:rPr>
        <w:tab/>
        <w:t xml:space="preserve">N. El-Bendary, H. M. Zawbaa, M. S. Daoud, A. E. Hassanien, and K. Nakamatsu, ‘ArSLAT: Arabic sign language alphabets translator’, in </w:t>
      </w:r>
      <w:r w:rsidRPr="00562263">
        <w:rPr>
          <w:rFonts w:cs="Times New Roman"/>
          <w:i/>
          <w:iCs/>
        </w:rPr>
        <w:t>2010 international conference on computer information systems and industrial management applications (CISIM)</w:t>
      </w:r>
      <w:r w:rsidRPr="00562263">
        <w:rPr>
          <w:rFonts w:cs="Times New Roman"/>
        </w:rPr>
        <w:t>, Oct. 2010, pp. 590–595, doi: 10.1109/CISIM.2010.5643519.</w:t>
      </w:r>
    </w:p>
    <w:p w14:paraId="04883BF3" w14:textId="77777777" w:rsidR="00562263" w:rsidRPr="00562263" w:rsidRDefault="00562263" w:rsidP="00562263">
      <w:pPr>
        <w:pStyle w:val="Bibliography"/>
        <w:rPr>
          <w:rFonts w:cs="Times New Roman"/>
        </w:rPr>
      </w:pPr>
      <w:r w:rsidRPr="00562263">
        <w:rPr>
          <w:rFonts w:cs="Times New Roman"/>
        </w:rPr>
        <w:t>[11]</w:t>
      </w:r>
      <w:r w:rsidRPr="00562263">
        <w:rPr>
          <w:rFonts w:cs="Times New Roman"/>
        </w:rPr>
        <w:tab/>
        <w:t xml:space="preserve">M. Mohandes, S. Aliyu, and M. Deriche, ‘Prototype Arabic Sign language recognition using multi-sensor data fusion of two leap motion controllers’, in </w:t>
      </w:r>
      <w:r w:rsidRPr="00562263">
        <w:rPr>
          <w:rFonts w:cs="Times New Roman"/>
          <w:i/>
          <w:iCs/>
        </w:rPr>
        <w:t>2015 IEEE 12th international multi-conference on systems, signals &amp; devices (SSD15)</w:t>
      </w:r>
      <w:r w:rsidRPr="00562263">
        <w:rPr>
          <w:rFonts w:cs="Times New Roman"/>
        </w:rPr>
        <w:t>, Mar. 2015, pp. 1–6, doi: 10.1109/SSD.2015.7348113.</w:t>
      </w:r>
    </w:p>
    <w:p w14:paraId="79707AEB" w14:textId="77777777" w:rsidR="00562263" w:rsidRPr="00562263" w:rsidRDefault="00562263" w:rsidP="00562263">
      <w:pPr>
        <w:pStyle w:val="Bibliography"/>
        <w:rPr>
          <w:rFonts w:cs="Times New Roman"/>
        </w:rPr>
      </w:pPr>
      <w:r w:rsidRPr="00562263">
        <w:rPr>
          <w:rFonts w:cs="Times New Roman"/>
        </w:rPr>
        <w:t>[12]</w:t>
      </w:r>
      <w:r w:rsidRPr="00562263">
        <w:rPr>
          <w:rFonts w:cs="Times New Roman"/>
        </w:rPr>
        <w:tab/>
        <w:t xml:space="preserve">A. Ben Jmaa, W. Mahdi, Y. Ben Jemaa, and A. Ben Hamadou, ‘A new approach for hand gestures recognition based on depth map captured by RGB-D camera’, </w:t>
      </w:r>
      <w:r w:rsidRPr="00562263">
        <w:rPr>
          <w:rFonts w:cs="Times New Roman"/>
          <w:i/>
          <w:iCs/>
        </w:rPr>
        <w:t>Computacion y Sistemas</w:t>
      </w:r>
      <w:r w:rsidRPr="00562263">
        <w:rPr>
          <w:rFonts w:cs="Times New Roman"/>
        </w:rPr>
        <w:t>, vol. 20, no. 4, pp. 709–721, 2016, doi: 10.13053/CyS-20-4-2390.</w:t>
      </w:r>
    </w:p>
    <w:p w14:paraId="6B287890" w14:textId="77777777" w:rsidR="00562263" w:rsidRPr="00562263" w:rsidRDefault="00562263" w:rsidP="00562263">
      <w:pPr>
        <w:pStyle w:val="Bibliography"/>
        <w:rPr>
          <w:rFonts w:cs="Times New Roman"/>
        </w:rPr>
      </w:pPr>
      <w:r w:rsidRPr="00562263">
        <w:rPr>
          <w:rFonts w:cs="Times New Roman"/>
        </w:rPr>
        <w:t>[13]</w:t>
      </w:r>
      <w:r w:rsidRPr="00562263">
        <w:rPr>
          <w:rFonts w:cs="Times New Roman"/>
        </w:rPr>
        <w:tab/>
        <w:t xml:space="preserve">W. Jiangqin and G. Wen, ‘The recognition of finger-spelling for chinese sign language’, in </w:t>
      </w:r>
      <w:r w:rsidRPr="00562263">
        <w:rPr>
          <w:rFonts w:cs="Times New Roman"/>
          <w:i/>
          <w:iCs/>
        </w:rPr>
        <w:t>LNAI</w:t>
      </w:r>
      <w:r w:rsidRPr="00562263">
        <w:rPr>
          <w:rFonts w:cs="Times New Roman"/>
        </w:rPr>
        <w:t>, vol. 2298, Springer Verlag, 2002, pp. 96–100.</w:t>
      </w:r>
    </w:p>
    <w:p w14:paraId="0AA61B6F" w14:textId="77777777" w:rsidR="00562263" w:rsidRPr="00562263" w:rsidRDefault="00562263" w:rsidP="00562263">
      <w:pPr>
        <w:pStyle w:val="Bibliography"/>
        <w:rPr>
          <w:rFonts w:cs="Times New Roman"/>
        </w:rPr>
      </w:pPr>
      <w:r w:rsidRPr="00562263">
        <w:rPr>
          <w:rFonts w:cs="Times New Roman"/>
        </w:rPr>
        <w:t>[14]</w:t>
      </w:r>
      <w:r w:rsidRPr="00562263">
        <w:rPr>
          <w:rFonts w:cs="Times New Roman"/>
        </w:rPr>
        <w:tab/>
        <w:t xml:space="preserve">N. Mukai, N. Harada, and Y. Chang, ‘Japanese fingerspelling recognition based on classification tree and machine learning’, in </w:t>
      </w:r>
      <w:r w:rsidRPr="00562263">
        <w:rPr>
          <w:rFonts w:cs="Times New Roman"/>
          <w:i/>
          <w:iCs/>
        </w:rPr>
        <w:t>Proceedings - 2017 NICOGRAPH international, NICOInt 2017</w:t>
      </w:r>
      <w:r w:rsidRPr="00562263">
        <w:rPr>
          <w:rFonts w:cs="Times New Roman"/>
        </w:rPr>
        <w:t>, Sep. 2017, pp. 19–24, doi: 10.1109/NICOInt.2017.9.</w:t>
      </w:r>
    </w:p>
    <w:p w14:paraId="21773330" w14:textId="77777777" w:rsidR="00562263" w:rsidRPr="00562263" w:rsidRDefault="00562263" w:rsidP="00562263">
      <w:pPr>
        <w:pStyle w:val="Bibliography"/>
        <w:rPr>
          <w:rFonts w:cs="Times New Roman"/>
        </w:rPr>
      </w:pPr>
      <w:r w:rsidRPr="00562263">
        <w:rPr>
          <w:rFonts w:cs="Times New Roman"/>
        </w:rPr>
        <w:t>[15]</w:t>
      </w:r>
      <w:r w:rsidRPr="00562263">
        <w:rPr>
          <w:rFonts w:cs="Times New Roman"/>
        </w:rPr>
        <w:tab/>
        <w:t xml:space="preserve">H. T. C. Machacon and S. Shiga, ‘Recognition of Japanese finger spelling gestures using neural networks’, </w:t>
      </w:r>
      <w:r w:rsidRPr="00562263">
        <w:rPr>
          <w:rFonts w:cs="Times New Roman"/>
          <w:i/>
          <w:iCs/>
        </w:rPr>
        <w:t>Journal of Medical Engineering and Technology</w:t>
      </w:r>
      <w:r w:rsidRPr="00562263">
        <w:rPr>
          <w:rFonts w:cs="Times New Roman"/>
        </w:rPr>
        <w:t>, vol. 34, no. 4, pp. 254–260, May 2010, doi: 10.3109/03091900903580520.</w:t>
      </w:r>
    </w:p>
    <w:p w14:paraId="74F38550" w14:textId="77777777" w:rsidR="00562263" w:rsidRPr="00562263" w:rsidRDefault="00562263" w:rsidP="00562263">
      <w:pPr>
        <w:pStyle w:val="Bibliography"/>
        <w:rPr>
          <w:rFonts w:cs="Times New Roman"/>
        </w:rPr>
      </w:pPr>
      <w:r w:rsidRPr="00562263">
        <w:rPr>
          <w:rFonts w:cs="Times New Roman"/>
        </w:rPr>
        <w:t>[16]</w:t>
      </w:r>
      <w:r w:rsidRPr="00562263">
        <w:rPr>
          <w:rFonts w:cs="Times New Roman"/>
        </w:rPr>
        <w:tab/>
        <w:t>M. Suwanarat and C. Reilly, ‘The thai sign language dictionary. Volume 1’, 1986, [Online]. Available: https://eric.ed.gov/?id=ED275204.</w:t>
      </w:r>
    </w:p>
    <w:p w14:paraId="3D4E35D7" w14:textId="77777777" w:rsidR="00562263" w:rsidRPr="00562263" w:rsidRDefault="00562263" w:rsidP="00562263">
      <w:pPr>
        <w:pStyle w:val="Bibliography"/>
        <w:rPr>
          <w:rFonts w:cs="Times New Roman"/>
        </w:rPr>
      </w:pPr>
      <w:r w:rsidRPr="00562263">
        <w:rPr>
          <w:rFonts w:cs="Times New Roman"/>
        </w:rPr>
        <w:t>[17]</w:t>
      </w:r>
      <w:r w:rsidRPr="00562263">
        <w:rPr>
          <w:rFonts w:cs="Times New Roman"/>
        </w:rPr>
        <w:tab/>
        <w:t xml:space="preserve">D. Guo, W. Zhou, H. Li, and M. Wang, ‘Hierarchical LSTM for sign language translation’, in </w:t>
      </w:r>
      <w:r w:rsidRPr="00562263">
        <w:rPr>
          <w:rFonts w:cs="Times New Roman"/>
          <w:i/>
          <w:iCs/>
        </w:rPr>
        <w:t>32nd AAAI conference on artificial intelligence, AAAI 2018</w:t>
      </w:r>
      <w:r w:rsidRPr="00562263">
        <w:rPr>
          <w:rFonts w:cs="Times New Roman"/>
        </w:rPr>
        <w:t>, USA, Apr. 2018, pp. 6845–6852, [Online]. Available: www.aaai.org.</w:t>
      </w:r>
    </w:p>
    <w:p w14:paraId="7C74429B" w14:textId="77777777" w:rsidR="00562263" w:rsidRPr="00562263" w:rsidRDefault="00562263" w:rsidP="00562263">
      <w:pPr>
        <w:pStyle w:val="Bibliography"/>
        <w:rPr>
          <w:rFonts w:cs="Times New Roman"/>
        </w:rPr>
      </w:pPr>
      <w:r w:rsidRPr="00562263">
        <w:rPr>
          <w:rFonts w:cs="Times New Roman"/>
        </w:rPr>
        <w:lastRenderedPageBreak/>
        <w:t>[18]</w:t>
      </w:r>
      <w:r w:rsidRPr="00562263">
        <w:rPr>
          <w:rFonts w:cs="Times New Roman"/>
        </w:rPr>
        <w:tab/>
        <w:t>C. Zhou, C. Sun, Z. Liu, and F. C. M. Lau, ‘A c-lstm neural network for text classification’, Nov. 2015, [Online]. Available: http://arxiv.org/abs/1511.08630.</w:t>
      </w:r>
    </w:p>
    <w:p w14:paraId="132C3BC8" w14:textId="77777777" w:rsidR="00562263" w:rsidRPr="00562263" w:rsidRDefault="00562263" w:rsidP="00562263">
      <w:pPr>
        <w:pStyle w:val="Bibliography"/>
        <w:rPr>
          <w:rFonts w:cs="Times New Roman"/>
        </w:rPr>
      </w:pPr>
      <w:r w:rsidRPr="00562263">
        <w:rPr>
          <w:rFonts w:cs="Times New Roman"/>
        </w:rPr>
        <w:t>[19]</w:t>
      </w:r>
      <w:r w:rsidRPr="00562263">
        <w:rPr>
          <w:rFonts w:cs="Times New Roman"/>
        </w:rPr>
        <w:tab/>
        <w:t xml:space="preserve">I. Sutskever, O. Vinyals, and Q. V. Le, ‘Sequence to sequence learning with neural networks’, </w:t>
      </w:r>
      <w:r w:rsidRPr="00562263">
        <w:rPr>
          <w:rFonts w:cs="Times New Roman"/>
          <w:i/>
          <w:iCs/>
        </w:rPr>
        <w:t>Advances in Neural Information Processing Systems</w:t>
      </w:r>
      <w:r w:rsidRPr="00562263">
        <w:rPr>
          <w:rFonts w:cs="Times New Roman"/>
        </w:rPr>
        <w:t>, vol. 4, no. January, pp. 3104–3112, Sep. 2014.</w:t>
      </w:r>
    </w:p>
    <w:p w14:paraId="22FE2AB8" w14:textId="77777777" w:rsidR="00562263" w:rsidRPr="00562263" w:rsidRDefault="00562263" w:rsidP="00562263">
      <w:pPr>
        <w:pStyle w:val="Bibliography"/>
        <w:rPr>
          <w:rFonts w:cs="Times New Roman"/>
        </w:rPr>
      </w:pPr>
      <w:r w:rsidRPr="00562263">
        <w:rPr>
          <w:rFonts w:cs="Times New Roman"/>
        </w:rPr>
        <w:t>[20]</w:t>
      </w:r>
      <w:r w:rsidRPr="00562263">
        <w:rPr>
          <w:rFonts w:cs="Times New Roman"/>
        </w:rPr>
        <w:tab/>
        <w:t>X. Tian and  et al., ‘Deep LSTM for large vocabulary continuous speech recognition’, 2017.</w:t>
      </w:r>
    </w:p>
    <w:p w14:paraId="0BB99E21" w14:textId="77777777" w:rsidR="00562263" w:rsidRPr="00562263" w:rsidRDefault="00562263" w:rsidP="00562263">
      <w:pPr>
        <w:pStyle w:val="Bibliography"/>
        <w:rPr>
          <w:rFonts w:cs="Times New Roman"/>
        </w:rPr>
      </w:pPr>
      <w:r w:rsidRPr="00562263">
        <w:rPr>
          <w:rFonts w:cs="Times New Roman"/>
        </w:rPr>
        <w:t>[21]</w:t>
      </w:r>
      <w:r w:rsidRPr="00562263">
        <w:rPr>
          <w:rFonts w:cs="Times New Roman"/>
        </w:rPr>
        <w:tab/>
        <w:t xml:space="preserve">N. Laokulrat </w:t>
      </w:r>
      <w:r w:rsidRPr="00562263">
        <w:rPr>
          <w:rFonts w:cs="Times New Roman"/>
          <w:i/>
          <w:iCs/>
        </w:rPr>
        <w:t>et al.</w:t>
      </w:r>
      <w:r w:rsidRPr="00562263">
        <w:rPr>
          <w:rFonts w:cs="Times New Roman"/>
        </w:rPr>
        <w:t>, ‘Generating video description using sequence-to-sequence model with temporal attention’, 2016.</w:t>
      </w:r>
    </w:p>
    <w:p w14:paraId="6AF3FDD3" w14:textId="77777777" w:rsidR="00562263" w:rsidRPr="00562263" w:rsidRDefault="00562263" w:rsidP="00562263">
      <w:pPr>
        <w:pStyle w:val="Bibliography"/>
        <w:rPr>
          <w:rFonts w:cs="Times New Roman"/>
        </w:rPr>
      </w:pPr>
      <w:r w:rsidRPr="00562263">
        <w:rPr>
          <w:rFonts w:cs="Times New Roman"/>
        </w:rPr>
        <w:t>[22]</w:t>
      </w:r>
      <w:r w:rsidRPr="00562263">
        <w:rPr>
          <w:rFonts w:cs="Times New Roman"/>
        </w:rPr>
        <w:tab/>
        <w:t xml:space="preserve">A. Laurent and  et al., ‘Improving recognition of proper nouns in ASR through generating and filtering phonetic transcriptions’, </w:t>
      </w:r>
      <w:r w:rsidRPr="00562263">
        <w:rPr>
          <w:rFonts w:cs="Times New Roman"/>
          <w:i/>
          <w:iCs/>
        </w:rPr>
        <w:t>Computer Speech and Language</w:t>
      </w:r>
      <w:r w:rsidRPr="00562263">
        <w:rPr>
          <w:rFonts w:cs="Times New Roman"/>
        </w:rPr>
        <w:t>, vol. 28, no. 4, pp. 979–996, 2014.</w:t>
      </w:r>
    </w:p>
    <w:p w14:paraId="60158488" w14:textId="5FB1113C" w:rsidR="009B2785" w:rsidRDefault="00562263" w:rsidP="00A13F7D">
      <w:pPr>
        <w:pStyle w:val="Bibliography"/>
        <w:rPr>
          <w:noProof/>
        </w:rPr>
      </w:pPr>
      <w:r w:rsidRPr="00562263">
        <w:rPr>
          <w:rFonts w:cs="Times New Roman"/>
        </w:rPr>
        <w:t>[23]</w:t>
      </w:r>
      <w:r w:rsidRPr="00562263">
        <w:rPr>
          <w:rFonts w:cs="Times New Roman"/>
        </w:rPr>
        <w:tab/>
        <w:t xml:space="preserve">P. Nakjai, J. Ponsawat, and T. Katanyukul, ‘Latent cognizance: What machine really learns’, in </w:t>
      </w:r>
      <w:r w:rsidRPr="00562263">
        <w:rPr>
          <w:rFonts w:cs="Times New Roman"/>
          <w:i/>
          <w:iCs/>
        </w:rPr>
        <w:t>ACM international conference proceeding series</w:t>
      </w:r>
      <w:r w:rsidRPr="00562263">
        <w:rPr>
          <w:rFonts w:cs="Times New Roman"/>
        </w:rPr>
        <w:t>, New York, New York, USA, 2019, pp. 164–170.</w:t>
      </w:r>
      <w:r>
        <w:rPr>
          <w:noProof/>
        </w:rPr>
        <w:fldChar w:fldCharType="end"/>
      </w:r>
    </w:p>
    <w:sectPr w:rsidR="009B2785" w:rsidSect="002746D5">
      <w:headerReference w:type="even" r:id="rId24"/>
      <w:headerReference w:type="default" r:id="rId25"/>
      <w:footerReference w:type="default" r:id="rId26"/>
      <w:headerReference w:type="first" r:id="rId27"/>
      <w:footerReference w:type="first" r:id="rId28"/>
      <w:type w:val="continuous"/>
      <w:pgSz w:w="11906" w:h="16838" w:code="9"/>
      <w:pgMar w:top="1701" w:right="1701" w:bottom="3170" w:left="1701" w:header="794" w:footer="2268" w:gutter="0"/>
      <w:cols w:space="709"/>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gc" w:date="2020-10-27T09:42:00Z" w:initials="s">
    <w:p w14:paraId="583DF8A1" w14:textId="77777777" w:rsidR="00E229C4" w:rsidRDefault="00E229C4">
      <w:pPr>
        <w:pStyle w:val="CommentText"/>
      </w:pPr>
      <w:r>
        <w:rPr>
          <w:rStyle w:val="CommentReference"/>
        </w:rPr>
        <w:annotationRef/>
      </w:r>
      <w:r w:rsidRPr="008746AB">
        <w:t>please add the novelty of this research to the introduction</w:t>
      </w:r>
    </w:p>
    <w:p w14:paraId="3A86664C" w14:textId="72C705FF" w:rsidR="00E229C4" w:rsidRDefault="00E229C4">
      <w:pPr>
        <w:pStyle w:val="CommentText"/>
      </w:pPr>
    </w:p>
  </w:comment>
  <w:comment w:id="2" w:author="Pisit Nakjai" w:date="2020-12-08T11:59:00Z" w:initials="PN">
    <w:p w14:paraId="207C3B36" w14:textId="77777777" w:rsidR="00E229C4" w:rsidRDefault="00E229C4">
      <w:pPr>
        <w:pStyle w:val="CommentText"/>
      </w:pPr>
      <w:r>
        <w:rPr>
          <w:rStyle w:val="CommentReference"/>
        </w:rPr>
        <w:annotationRef/>
      </w:r>
    </w:p>
    <w:p w14:paraId="0A7C0E02" w14:textId="4D8B332A" w:rsidR="00E229C4" w:rsidRDefault="007E35E4">
      <w:pPr>
        <w:pStyle w:val="CommentText"/>
      </w:pPr>
      <w:r>
        <w:rPr>
          <w:noProof/>
        </w:rPr>
        <w:pict w14:anchorId="48DEB9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36pt;height:6pt" strokeweight="0">
            <v:stroke endcap="round"/>
            <v:imagedata r:id="rId1" o:title=""/>
            <v:path shadowok="f" fillok="f" insetpenok="f"/>
            <o:lock v:ext="edit" rotation="t" verticies="t" text="t" shapetype="t"/>
            <o:ink i="AAA=&#10;" annotation="t"/>
          </v:shape>
        </w:pict>
      </w:r>
    </w:p>
  </w:comment>
  <w:comment w:id="16" w:author="Pisit Nakjai" w:date="2020-12-09T15:33:00Z" w:initials="PN">
    <w:p w14:paraId="7B1D1A03" w14:textId="267BDFF9" w:rsidR="005B5BA5" w:rsidRDefault="005B5BA5">
      <w:pPr>
        <w:pStyle w:val="CommentText"/>
      </w:pPr>
      <w:r>
        <w:rPr>
          <w:rStyle w:val="CommentReference"/>
        </w:rPr>
        <w:annotationRef/>
      </w:r>
    </w:p>
  </w:comment>
  <w:comment w:id="40" w:author="Pisit Nakjai" w:date="2020-12-09T15:33:00Z" w:initials="PN">
    <w:p w14:paraId="77167D41" w14:textId="77777777" w:rsidR="005B5BA5" w:rsidRDefault="005B5BA5">
      <w:pPr>
        <w:pStyle w:val="CommentText"/>
      </w:pPr>
      <w:r>
        <w:rPr>
          <w:rStyle w:val="CommentReference"/>
        </w:rPr>
        <w:annotationRef/>
      </w:r>
    </w:p>
    <w:p w14:paraId="710098CA" w14:textId="534C2EB1" w:rsidR="005B5BA5" w:rsidRDefault="007E35E4">
      <w:pPr>
        <w:pStyle w:val="CommentText"/>
      </w:pPr>
      <w:r>
        <w:rPr>
          <w:noProof/>
        </w:rPr>
        <w:pict w14:anchorId="2F73DCDA">
          <v:shape id="_x0000_i1050" type="#_x0000_t75" style="width:36pt;height:6pt" strokeweight="0">
            <v:stroke endcap="round"/>
            <v:imagedata r:id="rId1" o:title=""/>
            <v:path shadowok="f" fillok="f" insetpenok="f"/>
            <o:lock v:ext="edit" rotation="t" verticies="t" text="t" shapetype="t"/>
            <o:ink i="AAA=&#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A86664C" w15:done="0"/>
  <w15:commentEx w15:paraId="0A7C0E02" w15:done="0"/>
  <w15:commentEx w15:paraId="7B1D1A03" w15:done="0"/>
  <w15:commentEx w15:paraId="710098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9E931" w16cex:dateUtc="2020-12-08T04:59:00Z"/>
  <w16cex:commentExtensible w16cex:durableId="237B6CC4" w16cex:dateUtc="2020-12-09T08:33:00Z"/>
  <w16cex:commentExtensible w16cex:durableId="237B6CB5" w16cex:dateUtc="2020-12-09T0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86664C" w16cid:durableId="23426A06"/>
  <w16cid:commentId w16cid:paraId="0A7C0E02" w16cid:durableId="2379E931"/>
  <w16cid:commentId w16cid:paraId="7B1D1A03" w16cid:durableId="237B6CC4"/>
  <w16cid:commentId w16cid:paraId="710098CA" w16cid:durableId="237B6C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ACA19" w14:textId="77777777" w:rsidR="00E229C4" w:rsidRDefault="00E229C4">
      <w:r>
        <w:separator/>
      </w:r>
    </w:p>
  </w:endnote>
  <w:endnote w:type="continuationSeparator" w:id="0">
    <w:p w14:paraId="6FD009E3" w14:textId="77777777" w:rsidR="00E229C4" w:rsidRDefault="00E229C4">
      <w:r>
        <w:continuationSeparator/>
      </w:r>
    </w:p>
  </w:endnote>
  <w:endnote w:type="continuationNotice" w:id="1">
    <w:p w14:paraId="0D3DF729" w14:textId="77777777" w:rsidR="00B52E56" w:rsidRDefault="00B52E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7D129" w14:textId="77777777" w:rsidR="00E229C4" w:rsidRPr="00444542" w:rsidRDefault="00E229C4" w:rsidP="00444542">
    <w:pPr>
      <w:pStyle w:val="Footer"/>
      <w:framePr w:wrap="around" w:vAnchor="text" w:hAnchor="margin" w:xAlign="outside" w:y="1"/>
      <w:rPr>
        <w:rStyle w:val="PageNumber"/>
        <w:rFonts w:asciiTheme="minorHAnsi" w:hAnsiTheme="minorHAnsi" w:cs="Calibri"/>
        <w:szCs w:val="20"/>
      </w:rPr>
    </w:pPr>
    <w:r w:rsidRPr="00444542">
      <w:rPr>
        <w:rStyle w:val="PageNumber"/>
        <w:rFonts w:asciiTheme="minorHAnsi" w:hAnsiTheme="minorHAnsi" w:cs="Calibri"/>
        <w:szCs w:val="20"/>
      </w:rPr>
      <w:fldChar w:fldCharType="begin"/>
    </w:r>
    <w:r w:rsidRPr="00444542">
      <w:rPr>
        <w:rStyle w:val="PageNumber"/>
        <w:rFonts w:asciiTheme="minorHAnsi" w:hAnsiTheme="minorHAnsi" w:cs="Calibri"/>
        <w:szCs w:val="20"/>
      </w:rPr>
      <w:instrText xml:space="preserve">PAGE  </w:instrText>
    </w:r>
    <w:r w:rsidRPr="00444542">
      <w:rPr>
        <w:rStyle w:val="PageNumber"/>
        <w:rFonts w:asciiTheme="minorHAnsi" w:hAnsiTheme="minorHAnsi" w:cs="Calibri"/>
        <w:szCs w:val="20"/>
      </w:rPr>
      <w:fldChar w:fldCharType="separate"/>
    </w:r>
    <w:r>
      <w:rPr>
        <w:rStyle w:val="PageNumber"/>
        <w:rFonts w:asciiTheme="minorHAnsi" w:hAnsiTheme="minorHAnsi" w:cs="Calibri"/>
        <w:noProof/>
        <w:szCs w:val="20"/>
      </w:rPr>
      <w:t>2</w:t>
    </w:r>
    <w:r w:rsidRPr="00444542">
      <w:rPr>
        <w:rStyle w:val="PageNumber"/>
        <w:rFonts w:asciiTheme="minorHAnsi" w:hAnsiTheme="minorHAnsi" w:cs="Calibri"/>
        <w:szCs w:val="20"/>
      </w:rPr>
      <w:fldChar w:fldCharType="end"/>
    </w:r>
  </w:p>
  <w:tbl>
    <w:tblPr>
      <w:tblW w:w="0" w:type="auto"/>
      <w:tblBorders>
        <w:top w:val="single" w:sz="4" w:space="0" w:color="auto"/>
      </w:tblBorders>
      <w:tblLook w:val="01E0" w:firstRow="1" w:lastRow="1" w:firstColumn="1" w:lastColumn="1" w:noHBand="0" w:noVBand="0"/>
    </w:tblPr>
    <w:tblGrid>
      <w:gridCol w:w="8504"/>
    </w:tblGrid>
    <w:tr w:rsidR="00E229C4" w:rsidRPr="00444542" w14:paraId="43A3D332" w14:textId="77777777" w:rsidTr="0033379A">
      <w:tc>
        <w:tcPr>
          <w:tcW w:w="8720" w:type="dxa"/>
        </w:tcPr>
        <w:p w14:paraId="480003EF" w14:textId="77777777" w:rsidR="00E229C4" w:rsidRPr="00444542" w:rsidRDefault="00E229C4" w:rsidP="003F24EA">
          <w:pPr>
            <w:pStyle w:val="Footer"/>
            <w:ind w:right="360" w:firstLine="360"/>
            <w:jc w:val="center"/>
            <w:rPr>
              <w:rFonts w:asciiTheme="minorHAnsi" w:hAnsiTheme="minorHAnsi" w:cs="Calibri"/>
              <w:szCs w:val="20"/>
              <w:lang w:val="fr-FR"/>
            </w:rPr>
          </w:pPr>
          <w:proofErr w:type="spellStart"/>
          <w:r w:rsidRPr="00444542">
            <w:rPr>
              <w:rFonts w:asciiTheme="minorHAnsi" w:hAnsiTheme="minorHAnsi" w:cs="Calibri"/>
              <w:szCs w:val="20"/>
              <w:lang w:val="fr-FR"/>
            </w:rPr>
            <w:t>Walailak</w:t>
          </w:r>
          <w:proofErr w:type="spellEnd"/>
          <w:r w:rsidRPr="00444542">
            <w:rPr>
              <w:rFonts w:asciiTheme="minorHAnsi" w:hAnsiTheme="minorHAnsi" w:cs="Calibri"/>
              <w:szCs w:val="20"/>
              <w:lang w:val="fr-FR"/>
            </w:rPr>
            <w:t xml:space="preserve"> J </w:t>
          </w:r>
          <w:proofErr w:type="spellStart"/>
          <w:r w:rsidRPr="00444542">
            <w:rPr>
              <w:rFonts w:asciiTheme="minorHAnsi" w:hAnsiTheme="minorHAnsi" w:cs="Calibri"/>
              <w:szCs w:val="20"/>
              <w:lang w:val="fr-FR"/>
            </w:rPr>
            <w:t>Sci</w:t>
          </w:r>
          <w:proofErr w:type="spellEnd"/>
          <w:r w:rsidRPr="00444542">
            <w:rPr>
              <w:rFonts w:asciiTheme="minorHAnsi" w:hAnsiTheme="minorHAnsi" w:cs="Calibri"/>
              <w:szCs w:val="20"/>
              <w:lang w:val="fr-FR"/>
            </w:rPr>
            <w:t xml:space="preserve"> &amp; Tech 20</w:t>
          </w:r>
          <w:proofErr w:type="gramStart"/>
          <w:r>
            <w:rPr>
              <w:rFonts w:asciiTheme="minorHAnsi" w:hAnsiTheme="minorHAnsi" w:cstheme="minorBidi"/>
              <w:szCs w:val="20"/>
            </w:rPr>
            <w:t>xx</w:t>
          </w:r>
          <w:r w:rsidRPr="00444542">
            <w:rPr>
              <w:rFonts w:asciiTheme="minorHAnsi" w:hAnsiTheme="minorHAnsi" w:cs="Calibri"/>
              <w:szCs w:val="20"/>
              <w:lang w:val="fr-FR"/>
            </w:rPr>
            <w:t>;</w:t>
          </w:r>
          <w:proofErr w:type="gramEnd"/>
          <w:r w:rsidRPr="00444542">
            <w:rPr>
              <w:rFonts w:asciiTheme="minorHAnsi" w:hAnsiTheme="minorHAnsi" w:cs="Calibri"/>
              <w:szCs w:val="20"/>
              <w:lang w:val="fr-FR"/>
            </w:rPr>
            <w:t xml:space="preserve"> </w:t>
          </w:r>
          <w:r>
            <w:rPr>
              <w:rFonts w:asciiTheme="minorHAnsi" w:hAnsiTheme="minorHAnsi" w:cs="Calibri"/>
              <w:szCs w:val="20"/>
              <w:lang w:val="fr-FR"/>
            </w:rPr>
            <w:t>xx</w:t>
          </w:r>
          <w:r w:rsidRPr="00444542">
            <w:rPr>
              <w:rFonts w:asciiTheme="minorHAnsi" w:hAnsiTheme="minorHAnsi" w:cs="Calibri"/>
              <w:szCs w:val="20"/>
              <w:lang w:val="fr-FR"/>
            </w:rPr>
            <w:t>(</w:t>
          </w:r>
          <w:r>
            <w:rPr>
              <w:rFonts w:asciiTheme="minorHAnsi" w:hAnsiTheme="minorHAnsi" w:cs="Calibri"/>
              <w:szCs w:val="20"/>
              <w:lang w:val="fr-FR"/>
            </w:rPr>
            <w:t>x</w:t>
          </w:r>
          <w:r w:rsidRPr="00444542">
            <w:rPr>
              <w:rFonts w:asciiTheme="minorHAnsi" w:hAnsiTheme="minorHAnsi" w:cs="Calibri"/>
              <w:szCs w:val="20"/>
              <w:lang w:val="fr-FR"/>
            </w:rPr>
            <w:t>x)</w:t>
          </w:r>
        </w:p>
      </w:tc>
    </w:tr>
  </w:tbl>
  <w:p w14:paraId="7EEA0A2A" w14:textId="77777777" w:rsidR="00E229C4" w:rsidRPr="00444542" w:rsidRDefault="00E229C4" w:rsidP="00444542">
    <w:pPr>
      <w:pStyle w:val="Footer"/>
      <w:rPr>
        <w:rFonts w:asciiTheme="minorHAnsi" w:hAnsiTheme="minorHAnsi"/>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1E0" w:firstRow="1" w:lastRow="1" w:firstColumn="1" w:lastColumn="1" w:noHBand="0" w:noVBand="0"/>
    </w:tblPr>
    <w:tblGrid>
      <w:gridCol w:w="8504"/>
    </w:tblGrid>
    <w:tr w:rsidR="00E229C4" w:rsidRPr="00444542" w14:paraId="2463BDEE" w14:textId="77777777">
      <w:tc>
        <w:tcPr>
          <w:tcW w:w="8720" w:type="dxa"/>
        </w:tcPr>
        <w:p w14:paraId="5C077015" w14:textId="77777777" w:rsidR="00E229C4" w:rsidRPr="00444542" w:rsidRDefault="00E229C4" w:rsidP="007E384D">
          <w:pPr>
            <w:pStyle w:val="Footer"/>
            <w:ind w:right="360" w:firstLine="360"/>
            <w:jc w:val="center"/>
            <w:rPr>
              <w:rFonts w:ascii="Calibri" w:hAnsi="Calibri" w:cs="Calibri"/>
              <w:szCs w:val="20"/>
              <w:lang w:val="fr-FR"/>
            </w:rPr>
          </w:pPr>
          <w:proofErr w:type="spellStart"/>
          <w:r w:rsidRPr="00444542">
            <w:rPr>
              <w:rFonts w:ascii="Calibri" w:hAnsi="Calibri" w:cs="Calibri"/>
              <w:szCs w:val="20"/>
              <w:lang w:val="fr-FR"/>
            </w:rPr>
            <w:t>Walailak</w:t>
          </w:r>
          <w:proofErr w:type="spellEnd"/>
          <w:r w:rsidRPr="00444542">
            <w:rPr>
              <w:rFonts w:ascii="Calibri" w:hAnsi="Calibri" w:cs="Calibri"/>
              <w:szCs w:val="20"/>
              <w:lang w:val="fr-FR"/>
            </w:rPr>
            <w:t xml:space="preserve"> J </w:t>
          </w:r>
          <w:proofErr w:type="spellStart"/>
          <w:r w:rsidRPr="00444542">
            <w:rPr>
              <w:rFonts w:ascii="Calibri" w:hAnsi="Calibri" w:cs="Calibri"/>
              <w:szCs w:val="20"/>
              <w:lang w:val="fr-FR"/>
            </w:rPr>
            <w:t>Sci</w:t>
          </w:r>
          <w:proofErr w:type="spellEnd"/>
          <w:r w:rsidRPr="00444542">
            <w:rPr>
              <w:rFonts w:ascii="Calibri" w:hAnsi="Calibri" w:cs="Calibri"/>
              <w:szCs w:val="20"/>
              <w:lang w:val="fr-FR"/>
            </w:rPr>
            <w:t xml:space="preserve"> &amp; Tech 20</w:t>
          </w:r>
          <w:proofErr w:type="gramStart"/>
          <w:r>
            <w:rPr>
              <w:rFonts w:ascii="Calibri" w:hAnsi="Calibri" w:cs="Calibri"/>
              <w:szCs w:val="20"/>
              <w:lang w:val="fr-FR"/>
            </w:rPr>
            <w:t>xx</w:t>
          </w:r>
          <w:r w:rsidRPr="00444542">
            <w:rPr>
              <w:rFonts w:ascii="Calibri" w:hAnsi="Calibri" w:cs="Calibri"/>
              <w:szCs w:val="20"/>
              <w:lang w:val="fr-FR"/>
            </w:rPr>
            <w:t>;</w:t>
          </w:r>
          <w:proofErr w:type="gramEnd"/>
          <w:r w:rsidRPr="00444542">
            <w:rPr>
              <w:rFonts w:ascii="Calibri" w:hAnsi="Calibri" w:cs="Calibri"/>
              <w:szCs w:val="20"/>
              <w:lang w:val="fr-FR"/>
            </w:rPr>
            <w:t xml:space="preserve"> </w:t>
          </w:r>
          <w:r>
            <w:rPr>
              <w:rFonts w:ascii="Calibri" w:hAnsi="Calibri" w:cs="Calibri"/>
              <w:szCs w:val="20"/>
              <w:lang w:val="fr-FR"/>
            </w:rPr>
            <w:t>xx</w:t>
          </w:r>
          <w:r w:rsidRPr="00444542">
            <w:rPr>
              <w:rFonts w:ascii="Calibri" w:hAnsi="Calibri" w:cs="Calibri"/>
              <w:szCs w:val="20"/>
              <w:lang w:val="fr-FR"/>
            </w:rPr>
            <w:t>(x</w:t>
          </w:r>
          <w:r>
            <w:rPr>
              <w:rFonts w:ascii="Calibri" w:hAnsi="Calibri" w:cs="Calibri"/>
              <w:szCs w:val="20"/>
              <w:lang w:val="fr-FR"/>
            </w:rPr>
            <w:t>x</w:t>
          </w:r>
          <w:r w:rsidRPr="00444542">
            <w:rPr>
              <w:rFonts w:ascii="Calibri" w:hAnsi="Calibri" w:cs="Calibri"/>
              <w:szCs w:val="20"/>
              <w:lang w:val="fr-FR"/>
            </w:rPr>
            <w:t>): xxx-xxx.</w:t>
          </w:r>
        </w:p>
      </w:tc>
    </w:tr>
  </w:tbl>
  <w:p w14:paraId="217A274F" w14:textId="77777777" w:rsidR="00E229C4" w:rsidRPr="007E384D" w:rsidRDefault="00E229C4">
    <w:pPr>
      <w:pStyle w:val="Footer"/>
      <w:rPr>
        <w:rFonts w:ascii="Calibri" w:hAnsi="Calibri" w:cs="Calibri"/>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546E0" w14:textId="77777777" w:rsidR="00E229C4" w:rsidRDefault="00E229C4">
      <w:r>
        <w:separator/>
      </w:r>
    </w:p>
  </w:footnote>
  <w:footnote w:type="continuationSeparator" w:id="0">
    <w:p w14:paraId="21AE420D" w14:textId="77777777" w:rsidR="00E229C4" w:rsidRDefault="00E229C4">
      <w:r>
        <w:continuationSeparator/>
      </w:r>
    </w:p>
  </w:footnote>
  <w:footnote w:type="continuationNotice" w:id="1">
    <w:p w14:paraId="2856736C" w14:textId="77777777" w:rsidR="00B52E56" w:rsidRDefault="00B52E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78ACA" w14:textId="77777777" w:rsidR="00E229C4" w:rsidRDefault="00E229C4" w:rsidP="002236B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344CD7" w14:textId="77777777" w:rsidR="00E229C4" w:rsidRDefault="00E229C4" w:rsidP="00F347A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auto"/>
      </w:tblBorders>
      <w:tblLook w:val="04A0" w:firstRow="1" w:lastRow="0" w:firstColumn="1" w:lastColumn="0" w:noHBand="0" w:noVBand="1"/>
    </w:tblPr>
    <w:tblGrid>
      <w:gridCol w:w="5208"/>
      <w:gridCol w:w="3296"/>
    </w:tblGrid>
    <w:tr w:rsidR="00E229C4" w:rsidRPr="00444542" w14:paraId="5E3DE36D" w14:textId="77777777">
      <w:tc>
        <w:tcPr>
          <w:tcW w:w="5328" w:type="dxa"/>
        </w:tcPr>
        <w:p w14:paraId="1C2BF4AF" w14:textId="75DCFD9B" w:rsidR="00E229C4" w:rsidRPr="00444542" w:rsidRDefault="00E229C4" w:rsidP="00642812">
          <w:pPr>
            <w:pStyle w:val="Header"/>
            <w:rPr>
              <w:rFonts w:ascii="Calibri" w:hAnsi="Calibri" w:cs="Calibri"/>
              <w:color w:val="FF0000"/>
              <w:szCs w:val="20"/>
            </w:rPr>
          </w:pPr>
          <w:r w:rsidRPr="00855DB5">
            <w:t>Automatic Thai Finger Spelling Transcription.</w:t>
          </w:r>
        </w:p>
      </w:tc>
      <w:tc>
        <w:tcPr>
          <w:tcW w:w="3392" w:type="dxa"/>
        </w:tcPr>
        <w:p w14:paraId="5D569924" w14:textId="0CE3770E" w:rsidR="00E229C4" w:rsidRPr="00882EDF" w:rsidRDefault="00E229C4" w:rsidP="00882EDF">
          <w:pPr>
            <w:pStyle w:val="Header"/>
            <w:jc w:val="center"/>
            <w:rPr>
              <w:rFonts w:cs="Angsana New"/>
              <w:color w:val="FF0000"/>
              <w:szCs w:val="25"/>
              <w:cs/>
              <w:lang w:val="en-GB"/>
            </w:rPr>
          </w:pPr>
        </w:p>
      </w:tc>
    </w:tr>
  </w:tbl>
  <w:p w14:paraId="074AB547" w14:textId="77777777" w:rsidR="00E229C4" w:rsidRPr="00444542" w:rsidRDefault="00E229C4" w:rsidP="002746D5">
    <w:pPr>
      <w:pStyle w:val="Header"/>
      <w:rPr>
        <w:rFonts w:ascii="Calibri" w:hAnsi="Calibri" w:cs="Calibri"/>
        <w:szCs w:val="20"/>
      </w:rPr>
    </w:pPr>
    <w:r w:rsidRPr="00444542">
      <w:rPr>
        <w:rFonts w:ascii="Calibri" w:hAnsi="Calibri"/>
        <w:szCs w:val="20"/>
      </w:rPr>
      <w:t>http://wjst.wu.ac.th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C2372" w14:textId="77777777" w:rsidR="00E229C4" w:rsidRPr="002746D5" w:rsidRDefault="00E229C4" w:rsidP="002746D5">
    <w:pPr>
      <w:pStyle w:val="Header"/>
      <w:pBdr>
        <w:bottom w:val="single" w:sz="4" w:space="1" w:color="auto"/>
      </w:pBdr>
      <w:rPr>
        <w:rFonts w:ascii="Calibri" w:hAnsi="Calibri"/>
        <w:b/>
        <w:bCs/>
        <w:color w:val="404040"/>
        <w:sz w:val="24"/>
        <w:szCs w:val="24"/>
      </w:rPr>
    </w:pPr>
    <w:r>
      <w:rPr>
        <w:rFonts w:ascii="Calibri" w:hAnsi="Calibri"/>
        <w:b/>
        <w:bCs/>
        <w:noProof/>
        <w:color w:val="404040"/>
        <w:szCs w:val="24"/>
      </w:rPr>
      <w:drawing>
        <wp:inline distT="0" distB="0" distL="0" distR="0" wp14:anchorId="5B9235E2" wp14:editId="1329F80B">
          <wp:extent cx="2743200" cy="214630"/>
          <wp:effectExtent l="19050" t="0" r="0" b="0"/>
          <wp:docPr id="1" name="Picture 1" descr="Untitle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2"/>
                  <pic:cNvPicPr>
                    <a:picLocks noChangeAspect="1" noChangeArrowheads="1"/>
                  </pic:cNvPicPr>
                </pic:nvPicPr>
                <pic:blipFill>
                  <a:blip r:embed="rId1"/>
                  <a:srcRect/>
                  <a:stretch>
                    <a:fillRect/>
                  </a:stretch>
                </pic:blipFill>
                <pic:spPr bwMode="auto">
                  <a:xfrm>
                    <a:off x="0" y="0"/>
                    <a:ext cx="2743200" cy="214630"/>
                  </a:xfrm>
                  <a:prstGeom prst="rect">
                    <a:avLst/>
                  </a:prstGeom>
                  <a:noFill/>
                  <a:ln w="9525">
                    <a:noFill/>
                    <a:miter lim="800000"/>
                    <a:headEnd/>
                    <a:tailEnd/>
                  </a:ln>
                </pic:spPr>
              </pic:pic>
            </a:graphicData>
          </a:graphic>
        </wp:inline>
      </w:drawing>
    </w:r>
    <w:r w:rsidR="2F0CBA43" w:rsidRPr="2F0CBA43">
      <w:rPr>
        <w:rFonts w:ascii="Calibri" w:hAnsi="Calibri"/>
        <w:b/>
        <w:bCs/>
        <w:color w:val="404040"/>
      </w:rPr>
      <w:t xml:space="preserve"> </w:t>
    </w:r>
  </w:p>
  <w:p w14:paraId="45388CC7" w14:textId="55F01F42" w:rsidR="00E229C4" w:rsidRPr="00005A1E" w:rsidRDefault="00E229C4" w:rsidP="002746D5">
    <w:pPr>
      <w:pStyle w:val="Header"/>
      <w:tabs>
        <w:tab w:val="clear" w:pos="4153"/>
        <w:tab w:val="clear" w:pos="8306"/>
      </w:tabs>
      <w:ind w:right="-15"/>
      <w:rPr>
        <w:rFonts w:ascii="Calibri" w:hAnsi="Calibri"/>
        <w:szCs w:val="20"/>
      </w:rPr>
    </w:pPr>
    <w:r w:rsidRPr="00444542">
      <w:rPr>
        <w:rFonts w:ascii="Calibri" w:hAnsi="Calibri"/>
        <w:szCs w:val="20"/>
      </w:rPr>
      <w:t>http://wjst.wu.ac.th</w:t>
    </w:r>
    <w:r>
      <w:rPr>
        <w:rFonts w:ascii="Calibri" w:hAnsi="Calibri"/>
        <w:szCs w:val="20"/>
      </w:rPr>
      <w:tab/>
    </w:r>
    <w:r>
      <w:rPr>
        <w:rFonts w:ascii="Calibri" w:hAnsi="Calibri"/>
        <w:szCs w:val="20"/>
      </w:rPr>
      <w:tab/>
    </w:r>
    <w:r>
      <w:rPr>
        <w:rFonts w:ascii="Calibri" w:hAnsi="Calibri"/>
        <w:color w:val="FF0000"/>
        <w:szCs w:val="20"/>
      </w:rPr>
      <w:tab/>
    </w:r>
    <w:r>
      <w:rPr>
        <w:rFonts w:ascii="Calibri" w:hAnsi="Calibri"/>
        <w:color w:val="FF0000"/>
        <w:szCs w:val="20"/>
      </w:rPr>
      <w:tab/>
      <w:t xml:space="preserve">        </w:t>
    </w:r>
    <w:r>
      <w:rPr>
        <w:rFonts w:ascii="Calibri" w:hAnsi="Calibri"/>
        <w:color w:val="FF0000"/>
        <w:szCs w:val="20"/>
      </w:rPr>
      <w:tab/>
    </w:r>
    <w:r>
      <w:rPr>
        <w:rFonts w:ascii="Calibri" w:hAnsi="Calibri"/>
        <w:color w:val="FF0000"/>
        <w:szCs w:val="20"/>
      </w:rPr>
      <w:tab/>
    </w:r>
    <w:r>
      <w:rPr>
        <w:rFonts w:ascii="Calibri" w:hAnsi="Calibri"/>
        <w:color w:val="FF0000"/>
        <w:szCs w:val="20"/>
      </w:rPr>
      <w:tab/>
      <w:t xml:space="preserve">               </w:t>
    </w:r>
    <w:r w:rsidRPr="00005A1E">
      <w:rPr>
        <w:rFonts w:ascii="Calibri" w:hAnsi="Calibri"/>
        <w:szCs w:val="20"/>
      </w:rPr>
      <w:t>Applied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C4B11"/>
    <w:multiLevelType w:val="hybridMultilevel"/>
    <w:tmpl w:val="FB7EBDDA"/>
    <w:lvl w:ilvl="0" w:tplc="093EE6DA">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3E82431"/>
    <w:multiLevelType w:val="hybridMultilevel"/>
    <w:tmpl w:val="07CECCC6"/>
    <w:lvl w:ilvl="0" w:tplc="D3D888B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gc">
    <w15:presenceInfo w15:providerId="None" w15:userId="sgc"/>
  </w15:person>
  <w15:person w15:author="Pisit Nakjai">
    <w15:presenceInfo w15:providerId="None" w15:userId="Pisit Nakj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249"/>
  <w:displayVerticalDrawingGridEvery w:val="2"/>
  <w:characterSpacingControl w:val="doNotCompress"/>
  <w:hdrShapeDefaults>
    <o:shapedefaults v:ext="edit" spidmax="18433"/>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E8B"/>
    <w:rsid w:val="00001A78"/>
    <w:rsid w:val="00004678"/>
    <w:rsid w:val="00005A1E"/>
    <w:rsid w:val="00006073"/>
    <w:rsid w:val="0001448B"/>
    <w:rsid w:val="00015B67"/>
    <w:rsid w:val="00020032"/>
    <w:rsid w:val="00025695"/>
    <w:rsid w:val="00031CA7"/>
    <w:rsid w:val="00032036"/>
    <w:rsid w:val="0004282C"/>
    <w:rsid w:val="00050118"/>
    <w:rsid w:val="00053C79"/>
    <w:rsid w:val="00061F20"/>
    <w:rsid w:val="000627C1"/>
    <w:rsid w:val="000670A8"/>
    <w:rsid w:val="00074FB9"/>
    <w:rsid w:val="00077912"/>
    <w:rsid w:val="00080B4B"/>
    <w:rsid w:val="0008179C"/>
    <w:rsid w:val="00090BFD"/>
    <w:rsid w:val="000925E2"/>
    <w:rsid w:val="0009265C"/>
    <w:rsid w:val="00094329"/>
    <w:rsid w:val="00095447"/>
    <w:rsid w:val="00096EFB"/>
    <w:rsid w:val="000A0538"/>
    <w:rsid w:val="000A16FF"/>
    <w:rsid w:val="000A38FA"/>
    <w:rsid w:val="000A6123"/>
    <w:rsid w:val="000A683C"/>
    <w:rsid w:val="000B2F05"/>
    <w:rsid w:val="000C2FF2"/>
    <w:rsid w:val="000C41BE"/>
    <w:rsid w:val="000D23E7"/>
    <w:rsid w:val="000D3EEC"/>
    <w:rsid w:val="000E7C3C"/>
    <w:rsid w:val="000F16A8"/>
    <w:rsid w:val="000F36C0"/>
    <w:rsid w:val="000F442F"/>
    <w:rsid w:val="00104366"/>
    <w:rsid w:val="00105A38"/>
    <w:rsid w:val="00110BCF"/>
    <w:rsid w:val="00115CF2"/>
    <w:rsid w:val="00115CFD"/>
    <w:rsid w:val="001237FB"/>
    <w:rsid w:val="00123A61"/>
    <w:rsid w:val="00125D21"/>
    <w:rsid w:val="00141D07"/>
    <w:rsid w:val="001423B9"/>
    <w:rsid w:val="001430B1"/>
    <w:rsid w:val="00145102"/>
    <w:rsid w:val="00151060"/>
    <w:rsid w:val="00157C15"/>
    <w:rsid w:val="00160F20"/>
    <w:rsid w:val="00162169"/>
    <w:rsid w:val="00163AFA"/>
    <w:rsid w:val="00170A44"/>
    <w:rsid w:val="00171C82"/>
    <w:rsid w:val="001727F2"/>
    <w:rsid w:val="00172B1A"/>
    <w:rsid w:val="00176904"/>
    <w:rsid w:val="00177375"/>
    <w:rsid w:val="001815C5"/>
    <w:rsid w:val="001829F2"/>
    <w:rsid w:val="00193EE8"/>
    <w:rsid w:val="00194101"/>
    <w:rsid w:val="00195083"/>
    <w:rsid w:val="00197273"/>
    <w:rsid w:val="001A0334"/>
    <w:rsid w:val="001A1707"/>
    <w:rsid w:val="001A44F5"/>
    <w:rsid w:val="001A51A5"/>
    <w:rsid w:val="001A5D40"/>
    <w:rsid w:val="001B3579"/>
    <w:rsid w:val="001B4BE2"/>
    <w:rsid w:val="001B50B0"/>
    <w:rsid w:val="001B604C"/>
    <w:rsid w:val="001B77A7"/>
    <w:rsid w:val="001C24F2"/>
    <w:rsid w:val="001C30D0"/>
    <w:rsid w:val="001C3231"/>
    <w:rsid w:val="001C3D51"/>
    <w:rsid w:val="001D2662"/>
    <w:rsid w:val="001D4F47"/>
    <w:rsid w:val="001D4F53"/>
    <w:rsid w:val="001D5197"/>
    <w:rsid w:val="001D74BF"/>
    <w:rsid w:val="001E2E9B"/>
    <w:rsid w:val="001E304C"/>
    <w:rsid w:val="001F2C78"/>
    <w:rsid w:val="0020638D"/>
    <w:rsid w:val="00206D77"/>
    <w:rsid w:val="00210B53"/>
    <w:rsid w:val="00212FDC"/>
    <w:rsid w:val="00214D3E"/>
    <w:rsid w:val="002236B3"/>
    <w:rsid w:val="00223818"/>
    <w:rsid w:val="00226EAE"/>
    <w:rsid w:val="00227B4E"/>
    <w:rsid w:val="00234471"/>
    <w:rsid w:val="002359F9"/>
    <w:rsid w:val="002425A6"/>
    <w:rsid w:val="002507B7"/>
    <w:rsid w:val="002519D3"/>
    <w:rsid w:val="002521C3"/>
    <w:rsid w:val="0027347F"/>
    <w:rsid w:val="00273788"/>
    <w:rsid w:val="002746D5"/>
    <w:rsid w:val="00280479"/>
    <w:rsid w:val="002817C2"/>
    <w:rsid w:val="0028549F"/>
    <w:rsid w:val="0028567B"/>
    <w:rsid w:val="00297B36"/>
    <w:rsid w:val="002A1B88"/>
    <w:rsid w:val="002A3D73"/>
    <w:rsid w:val="002B11CC"/>
    <w:rsid w:val="002B24FC"/>
    <w:rsid w:val="002B63CC"/>
    <w:rsid w:val="002C4578"/>
    <w:rsid w:val="002C68B2"/>
    <w:rsid w:val="002D0955"/>
    <w:rsid w:val="002D3F26"/>
    <w:rsid w:val="002E040E"/>
    <w:rsid w:val="002E2F32"/>
    <w:rsid w:val="002E73AF"/>
    <w:rsid w:val="002F1521"/>
    <w:rsid w:val="002F7A24"/>
    <w:rsid w:val="003051BE"/>
    <w:rsid w:val="00307D21"/>
    <w:rsid w:val="003105EE"/>
    <w:rsid w:val="00313046"/>
    <w:rsid w:val="00322087"/>
    <w:rsid w:val="00331A57"/>
    <w:rsid w:val="003322CC"/>
    <w:rsid w:val="0033379A"/>
    <w:rsid w:val="00333DA3"/>
    <w:rsid w:val="0033489F"/>
    <w:rsid w:val="00340134"/>
    <w:rsid w:val="0034308A"/>
    <w:rsid w:val="0035141F"/>
    <w:rsid w:val="0036089D"/>
    <w:rsid w:val="00365A68"/>
    <w:rsid w:val="00367B27"/>
    <w:rsid w:val="003700A3"/>
    <w:rsid w:val="00371149"/>
    <w:rsid w:val="0037265E"/>
    <w:rsid w:val="00372A6C"/>
    <w:rsid w:val="0037410A"/>
    <w:rsid w:val="00375E07"/>
    <w:rsid w:val="003766BA"/>
    <w:rsid w:val="00384592"/>
    <w:rsid w:val="00385A42"/>
    <w:rsid w:val="003A4FF1"/>
    <w:rsid w:val="003A5DC9"/>
    <w:rsid w:val="003A67C1"/>
    <w:rsid w:val="003A6B1A"/>
    <w:rsid w:val="003B47EA"/>
    <w:rsid w:val="003B4C70"/>
    <w:rsid w:val="003B5659"/>
    <w:rsid w:val="003B5843"/>
    <w:rsid w:val="003C3841"/>
    <w:rsid w:val="003D116C"/>
    <w:rsid w:val="003D4880"/>
    <w:rsid w:val="003E1035"/>
    <w:rsid w:val="003E2D12"/>
    <w:rsid w:val="003F048D"/>
    <w:rsid w:val="003F24EA"/>
    <w:rsid w:val="003F64E7"/>
    <w:rsid w:val="00401122"/>
    <w:rsid w:val="00411FA5"/>
    <w:rsid w:val="004138F5"/>
    <w:rsid w:val="00413A94"/>
    <w:rsid w:val="00415ABD"/>
    <w:rsid w:val="0042295D"/>
    <w:rsid w:val="00423301"/>
    <w:rsid w:val="00425B9D"/>
    <w:rsid w:val="00426093"/>
    <w:rsid w:val="00430F8D"/>
    <w:rsid w:val="0043235A"/>
    <w:rsid w:val="00433B33"/>
    <w:rsid w:val="00434541"/>
    <w:rsid w:val="0043497C"/>
    <w:rsid w:val="00435FE2"/>
    <w:rsid w:val="0044168F"/>
    <w:rsid w:val="00443079"/>
    <w:rsid w:val="00443CE9"/>
    <w:rsid w:val="00444542"/>
    <w:rsid w:val="004524A4"/>
    <w:rsid w:val="00457E74"/>
    <w:rsid w:val="00457FF9"/>
    <w:rsid w:val="0046347D"/>
    <w:rsid w:val="0046535D"/>
    <w:rsid w:val="00474C2D"/>
    <w:rsid w:val="00474FA8"/>
    <w:rsid w:val="00485063"/>
    <w:rsid w:val="00486475"/>
    <w:rsid w:val="0048667D"/>
    <w:rsid w:val="00487431"/>
    <w:rsid w:val="004901C1"/>
    <w:rsid w:val="00491037"/>
    <w:rsid w:val="00492EB4"/>
    <w:rsid w:val="00492FD7"/>
    <w:rsid w:val="00493663"/>
    <w:rsid w:val="004A0CE8"/>
    <w:rsid w:val="004A1BBB"/>
    <w:rsid w:val="004A57C5"/>
    <w:rsid w:val="004B1345"/>
    <w:rsid w:val="004B6211"/>
    <w:rsid w:val="004B75DE"/>
    <w:rsid w:val="004C2B7B"/>
    <w:rsid w:val="004C4B11"/>
    <w:rsid w:val="004D0142"/>
    <w:rsid w:val="004D01A9"/>
    <w:rsid w:val="004E1281"/>
    <w:rsid w:val="004E5D05"/>
    <w:rsid w:val="00511873"/>
    <w:rsid w:val="0051546F"/>
    <w:rsid w:val="00515C37"/>
    <w:rsid w:val="0051637B"/>
    <w:rsid w:val="00521FC1"/>
    <w:rsid w:val="005220EA"/>
    <w:rsid w:val="00525486"/>
    <w:rsid w:val="00536239"/>
    <w:rsid w:val="005425D2"/>
    <w:rsid w:val="005426F7"/>
    <w:rsid w:val="005523FF"/>
    <w:rsid w:val="0056124A"/>
    <w:rsid w:val="00562263"/>
    <w:rsid w:val="005830A5"/>
    <w:rsid w:val="00590EB4"/>
    <w:rsid w:val="00591C3E"/>
    <w:rsid w:val="00594C5F"/>
    <w:rsid w:val="00596E41"/>
    <w:rsid w:val="00597E0D"/>
    <w:rsid w:val="005A1130"/>
    <w:rsid w:val="005A1486"/>
    <w:rsid w:val="005A2614"/>
    <w:rsid w:val="005A2D41"/>
    <w:rsid w:val="005A329F"/>
    <w:rsid w:val="005A54D6"/>
    <w:rsid w:val="005B5BA5"/>
    <w:rsid w:val="005B7B73"/>
    <w:rsid w:val="005C0C08"/>
    <w:rsid w:val="005C7AD3"/>
    <w:rsid w:val="005D4902"/>
    <w:rsid w:val="005D690F"/>
    <w:rsid w:val="005E0343"/>
    <w:rsid w:val="005E5EBA"/>
    <w:rsid w:val="005E6089"/>
    <w:rsid w:val="005F0E1F"/>
    <w:rsid w:val="005F1B53"/>
    <w:rsid w:val="005F317A"/>
    <w:rsid w:val="005F3D73"/>
    <w:rsid w:val="005F6A2D"/>
    <w:rsid w:val="00600B02"/>
    <w:rsid w:val="00602CD4"/>
    <w:rsid w:val="006049FB"/>
    <w:rsid w:val="006159CC"/>
    <w:rsid w:val="006227CD"/>
    <w:rsid w:val="00627E6D"/>
    <w:rsid w:val="006303DC"/>
    <w:rsid w:val="006312D9"/>
    <w:rsid w:val="0063349D"/>
    <w:rsid w:val="00642812"/>
    <w:rsid w:val="00644B9D"/>
    <w:rsid w:val="00646BEA"/>
    <w:rsid w:val="00651969"/>
    <w:rsid w:val="00654156"/>
    <w:rsid w:val="00654588"/>
    <w:rsid w:val="006566E7"/>
    <w:rsid w:val="006570F0"/>
    <w:rsid w:val="00660C42"/>
    <w:rsid w:val="00666DF2"/>
    <w:rsid w:val="0066755E"/>
    <w:rsid w:val="00671D42"/>
    <w:rsid w:val="00675A2F"/>
    <w:rsid w:val="00683A04"/>
    <w:rsid w:val="00683B5E"/>
    <w:rsid w:val="00685D51"/>
    <w:rsid w:val="00686BA8"/>
    <w:rsid w:val="006A1077"/>
    <w:rsid w:val="006A70B3"/>
    <w:rsid w:val="006B75FB"/>
    <w:rsid w:val="006C4EF1"/>
    <w:rsid w:val="006C6A91"/>
    <w:rsid w:val="006C6BDB"/>
    <w:rsid w:val="006C7D06"/>
    <w:rsid w:val="006D0273"/>
    <w:rsid w:val="006D0E80"/>
    <w:rsid w:val="006D53CF"/>
    <w:rsid w:val="006E2C22"/>
    <w:rsid w:val="006E500E"/>
    <w:rsid w:val="006E6B91"/>
    <w:rsid w:val="006F12A1"/>
    <w:rsid w:val="006F2FB9"/>
    <w:rsid w:val="006F6101"/>
    <w:rsid w:val="00701E12"/>
    <w:rsid w:val="00705AE5"/>
    <w:rsid w:val="007075E3"/>
    <w:rsid w:val="0071571E"/>
    <w:rsid w:val="00724430"/>
    <w:rsid w:val="0072477C"/>
    <w:rsid w:val="0072524B"/>
    <w:rsid w:val="00730D89"/>
    <w:rsid w:val="00731E8F"/>
    <w:rsid w:val="00747712"/>
    <w:rsid w:val="00747C7F"/>
    <w:rsid w:val="00747CE0"/>
    <w:rsid w:val="007650DB"/>
    <w:rsid w:val="00765368"/>
    <w:rsid w:val="00765BEE"/>
    <w:rsid w:val="00765FFA"/>
    <w:rsid w:val="00773F55"/>
    <w:rsid w:val="007764F7"/>
    <w:rsid w:val="00777D3E"/>
    <w:rsid w:val="00782816"/>
    <w:rsid w:val="00790641"/>
    <w:rsid w:val="00791035"/>
    <w:rsid w:val="00791A85"/>
    <w:rsid w:val="00795F70"/>
    <w:rsid w:val="007A1313"/>
    <w:rsid w:val="007A4788"/>
    <w:rsid w:val="007B029C"/>
    <w:rsid w:val="007B2E22"/>
    <w:rsid w:val="007B6333"/>
    <w:rsid w:val="007C1242"/>
    <w:rsid w:val="007C29A0"/>
    <w:rsid w:val="007C6885"/>
    <w:rsid w:val="007C6ADA"/>
    <w:rsid w:val="007C6FB9"/>
    <w:rsid w:val="007D114C"/>
    <w:rsid w:val="007D153E"/>
    <w:rsid w:val="007D4475"/>
    <w:rsid w:val="007D57B8"/>
    <w:rsid w:val="007E19B6"/>
    <w:rsid w:val="007E35E4"/>
    <w:rsid w:val="007E384D"/>
    <w:rsid w:val="007E64E8"/>
    <w:rsid w:val="007E65D2"/>
    <w:rsid w:val="007E7125"/>
    <w:rsid w:val="007F069C"/>
    <w:rsid w:val="007F0EEC"/>
    <w:rsid w:val="007F55B4"/>
    <w:rsid w:val="00801D26"/>
    <w:rsid w:val="00806E8B"/>
    <w:rsid w:val="00807028"/>
    <w:rsid w:val="0081451C"/>
    <w:rsid w:val="00814573"/>
    <w:rsid w:val="008160A4"/>
    <w:rsid w:val="00816327"/>
    <w:rsid w:val="00817A27"/>
    <w:rsid w:val="00820446"/>
    <w:rsid w:val="0082251C"/>
    <w:rsid w:val="00822A29"/>
    <w:rsid w:val="008253CA"/>
    <w:rsid w:val="008266B5"/>
    <w:rsid w:val="00832451"/>
    <w:rsid w:val="008324E0"/>
    <w:rsid w:val="008348CB"/>
    <w:rsid w:val="00836A37"/>
    <w:rsid w:val="00837B7D"/>
    <w:rsid w:val="008433EE"/>
    <w:rsid w:val="008433F2"/>
    <w:rsid w:val="0084689D"/>
    <w:rsid w:val="0085153C"/>
    <w:rsid w:val="00852062"/>
    <w:rsid w:val="00852658"/>
    <w:rsid w:val="008543DE"/>
    <w:rsid w:val="00855DB5"/>
    <w:rsid w:val="00863E2A"/>
    <w:rsid w:val="008644C3"/>
    <w:rsid w:val="00864E5C"/>
    <w:rsid w:val="008670CA"/>
    <w:rsid w:val="008732B7"/>
    <w:rsid w:val="00874383"/>
    <w:rsid w:val="008746AB"/>
    <w:rsid w:val="00881DDF"/>
    <w:rsid w:val="00882771"/>
    <w:rsid w:val="00882EDF"/>
    <w:rsid w:val="0088346F"/>
    <w:rsid w:val="00883BD2"/>
    <w:rsid w:val="00886E46"/>
    <w:rsid w:val="00887357"/>
    <w:rsid w:val="00887DD7"/>
    <w:rsid w:val="008A4C4D"/>
    <w:rsid w:val="008A4DB7"/>
    <w:rsid w:val="008B4CBA"/>
    <w:rsid w:val="008B5FB6"/>
    <w:rsid w:val="008B751A"/>
    <w:rsid w:val="008C2035"/>
    <w:rsid w:val="008C2FE4"/>
    <w:rsid w:val="008C5B23"/>
    <w:rsid w:val="008C68F2"/>
    <w:rsid w:val="008E0554"/>
    <w:rsid w:val="008E09F0"/>
    <w:rsid w:val="008E3696"/>
    <w:rsid w:val="008F16E7"/>
    <w:rsid w:val="008F60A4"/>
    <w:rsid w:val="008F712E"/>
    <w:rsid w:val="00900C53"/>
    <w:rsid w:val="00902C7A"/>
    <w:rsid w:val="0090346D"/>
    <w:rsid w:val="00904305"/>
    <w:rsid w:val="00904E99"/>
    <w:rsid w:val="009106E2"/>
    <w:rsid w:val="009108B0"/>
    <w:rsid w:val="00916BEB"/>
    <w:rsid w:val="00923C7C"/>
    <w:rsid w:val="0092427A"/>
    <w:rsid w:val="0092793F"/>
    <w:rsid w:val="00930645"/>
    <w:rsid w:val="00930978"/>
    <w:rsid w:val="009313C8"/>
    <w:rsid w:val="0093339E"/>
    <w:rsid w:val="0093767E"/>
    <w:rsid w:val="0094727B"/>
    <w:rsid w:val="009504DD"/>
    <w:rsid w:val="00950DAF"/>
    <w:rsid w:val="00955150"/>
    <w:rsid w:val="00957D7E"/>
    <w:rsid w:val="00964A46"/>
    <w:rsid w:val="0096621B"/>
    <w:rsid w:val="0097053F"/>
    <w:rsid w:val="00972C7E"/>
    <w:rsid w:val="00980FE1"/>
    <w:rsid w:val="00984AB9"/>
    <w:rsid w:val="00984DCB"/>
    <w:rsid w:val="00986EBC"/>
    <w:rsid w:val="009A02DC"/>
    <w:rsid w:val="009A2E93"/>
    <w:rsid w:val="009A7681"/>
    <w:rsid w:val="009A7713"/>
    <w:rsid w:val="009B1BF5"/>
    <w:rsid w:val="009B2785"/>
    <w:rsid w:val="009B2AAA"/>
    <w:rsid w:val="009C0800"/>
    <w:rsid w:val="009C1AF0"/>
    <w:rsid w:val="009C377D"/>
    <w:rsid w:val="009C7BD3"/>
    <w:rsid w:val="009D0BFA"/>
    <w:rsid w:val="009D0E42"/>
    <w:rsid w:val="009D7621"/>
    <w:rsid w:val="009E079E"/>
    <w:rsid w:val="009E4F9F"/>
    <w:rsid w:val="009E52E9"/>
    <w:rsid w:val="009E5345"/>
    <w:rsid w:val="009F145A"/>
    <w:rsid w:val="009F1534"/>
    <w:rsid w:val="009F2168"/>
    <w:rsid w:val="009F45A3"/>
    <w:rsid w:val="009F65A0"/>
    <w:rsid w:val="00A02498"/>
    <w:rsid w:val="00A038BA"/>
    <w:rsid w:val="00A05B0C"/>
    <w:rsid w:val="00A10FF8"/>
    <w:rsid w:val="00A13F7D"/>
    <w:rsid w:val="00A17B58"/>
    <w:rsid w:val="00A200D8"/>
    <w:rsid w:val="00A224A2"/>
    <w:rsid w:val="00A27CAB"/>
    <w:rsid w:val="00A3028D"/>
    <w:rsid w:val="00A316F8"/>
    <w:rsid w:val="00A345A2"/>
    <w:rsid w:val="00A35A41"/>
    <w:rsid w:val="00A439D9"/>
    <w:rsid w:val="00A4471D"/>
    <w:rsid w:val="00A50303"/>
    <w:rsid w:val="00A5057C"/>
    <w:rsid w:val="00A508E2"/>
    <w:rsid w:val="00A548C3"/>
    <w:rsid w:val="00A55957"/>
    <w:rsid w:val="00A63C4C"/>
    <w:rsid w:val="00A6513E"/>
    <w:rsid w:val="00A67DAB"/>
    <w:rsid w:val="00A738F4"/>
    <w:rsid w:val="00A73E74"/>
    <w:rsid w:val="00A747BC"/>
    <w:rsid w:val="00A902AA"/>
    <w:rsid w:val="00A92035"/>
    <w:rsid w:val="00A9380F"/>
    <w:rsid w:val="00AA5CFD"/>
    <w:rsid w:val="00AA62B3"/>
    <w:rsid w:val="00AA6B84"/>
    <w:rsid w:val="00AB1362"/>
    <w:rsid w:val="00AB2665"/>
    <w:rsid w:val="00AB3FC2"/>
    <w:rsid w:val="00AC06C7"/>
    <w:rsid w:val="00AC41CA"/>
    <w:rsid w:val="00AE0A09"/>
    <w:rsid w:val="00AE52F6"/>
    <w:rsid w:val="00AF019B"/>
    <w:rsid w:val="00AF3CE8"/>
    <w:rsid w:val="00B01511"/>
    <w:rsid w:val="00B04F74"/>
    <w:rsid w:val="00B06074"/>
    <w:rsid w:val="00B066CA"/>
    <w:rsid w:val="00B12892"/>
    <w:rsid w:val="00B16798"/>
    <w:rsid w:val="00B21DA3"/>
    <w:rsid w:val="00B22E80"/>
    <w:rsid w:val="00B235F4"/>
    <w:rsid w:val="00B353D3"/>
    <w:rsid w:val="00B374DE"/>
    <w:rsid w:val="00B40266"/>
    <w:rsid w:val="00B47616"/>
    <w:rsid w:val="00B52E56"/>
    <w:rsid w:val="00B66733"/>
    <w:rsid w:val="00B67A53"/>
    <w:rsid w:val="00B711CD"/>
    <w:rsid w:val="00B722E4"/>
    <w:rsid w:val="00B75406"/>
    <w:rsid w:val="00B762EF"/>
    <w:rsid w:val="00B763D4"/>
    <w:rsid w:val="00B81E5E"/>
    <w:rsid w:val="00B85C6E"/>
    <w:rsid w:val="00B91531"/>
    <w:rsid w:val="00B91E53"/>
    <w:rsid w:val="00B94D3F"/>
    <w:rsid w:val="00B95C28"/>
    <w:rsid w:val="00B96252"/>
    <w:rsid w:val="00B97B1C"/>
    <w:rsid w:val="00BA41DA"/>
    <w:rsid w:val="00BA4A78"/>
    <w:rsid w:val="00BA6D2A"/>
    <w:rsid w:val="00BB6AA5"/>
    <w:rsid w:val="00BC0F09"/>
    <w:rsid w:val="00BC1AB3"/>
    <w:rsid w:val="00BC6C2F"/>
    <w:rsid w:val="00BD5032"/>
    <w:rsid w:val="00BD7175"/>
    <w:rsid w:val="00BD7DB9"/>
    <w:rsid w:val="00BE11EB"/>
    <w:rsid w:val="00BE4225"/>
    <w:rsid w:val="00BF23D4"/>
    <w:rsid w:val="00BF4C04"/>
    <w:rsid w:val="00BF4D0F"/>
    <w:rsid w:val="00BF7952"/>
    <w:rsid w:val="00C01E80"/>
    <w:rsid w:val="00C0263B"/>
    <w:rsid w:val="00C05356"/>
    <w:rsid w:val="00C074B9"/>
    <w:rsid w:val="00C10BAA"/>
    <w:rsid w:val="00C1693D"/>
    <w:rsid w:val="00C16D63"/>
    <w:rsid w:val="00C236C0"/>
    <w:rsid w:val="00C263C0"/>
    <w:rsid w:val="00C32E1F"/>
    <w:rsid w:val="00C35C76"/>
    <w:rsid w:val="00C418F0"/>
    <w:rsid w:val="00C446FB"/>
    <w:rsid w:val="00C45EB4"/>
    <w:rsid w:val="00C46418"/>
    <w:rsid w:val="00C510ED"/>
    <w:rsid w:val="00C520B9"/>
    <w:rsid w:val="00C5764F"/>
    <w:rsid w:val="00C6276F"/>
    <w:rsid w:val="00C75C59"/>
    <w:rsid w:val="00C82C5F"/>
    <w:rsid w:val="00C86745"/>
    <w:rsid w:val="00C86E4E"/>
    <w:rsid w:val="00C879B4"/>
    <w:rsid w:val="00C945EE"/>
    <w:rsid w:val="00C95255"/>
    <w:rsid w:val="00CA030C"/>
    <w:rsid w:val="00CA0D8F"/>
    <w:rsid w:val="00CA4AB3"/>
    <w:rsid w:val="00CA750B"/>
    <w:rsid w:val="00CB0987"/>
    <w:rsid w:val="00CB6770"/>
    <w:rsid w:val="00CC6FC4"/>
    <w:rsid w:val="00CD3482"/>
    <w:rsid w:val="00CE56AE"/>
    <w:rsid w:val="00CE5EBF"/>
    <w:rsid w:val="00CE741D"/>
    <w:rsid w:val="00CF3C1E"/>
    <w:rsid w:val="00CF6559"/>
    <w:rsid w:val="00D01375"/>
    <w:rsid w:val="00D01713"/>
    <w:rsid w:val="00D04CDB"/>
    <w:rsid w:val="00D04E8E"/>
    <w:rsid w:val="00D05BEA"/>
    <w:rsid w:val="00D10C49"/>
    <w:rsid w:val="00D1299C"/>
    <w:rsid w:val="00D16541"/>
    <w:rsid w:val="00D211D0"/>
    <w:rsid w:val="00D2224D"/>
    <w:rsid w:val="00D230FD"/>
    <w:rsid w:val="00D24833"/>
    <w:rsid w:val="00D30FCB"/>
    <w:rsid w:val="00D3484B"/>
    <w:rsid w:val="00D34C2E"/>
    <w:rsid w:val="00D3735A"/>
    <w:rsid w:val="00D46BFA"/>
    <w:rsid w:val="00D47F8B"/>
    <w:rsid w:val="00D53B7D"/>
    <w:rsid w:val="00D556AD"/>
    <w:rsid w:val="00D559BC"/>
    <w:rsid w:val="00D62EFA"/>
    <w:rsid w:val="00D63B3F"/>
    <w:rsid w:val="00D646BE"/>
    <w:rsid w:val="00D67CFA"/>
    <w:rsid w:val="00D700CD"/>
    <w:rsid w:val="00D70F8A"/>
    <w:rsid w:val="00D7507A"/>
    <w:rsid w:val="00D7692E"/>
    <w:rsid w:val="00D80E10"/>
    <w:rsid w:val="00D8105A"/>
    <w:rsid w:val="00D81B4C"/>
    <w:rsid w:val="00D81CBB"/>
    <w:rsid w:val="00D81CDA"/>
    <w:rsid w:val="00D833E3"/>
    <w:rsid w:val="00D8684B"/>
    <w:rsid w:val="00D910DA"/>
    <w:rsid w:val="00D922C5"/>
    <w:rsid w:val="00D950E3"/>
    <w:rsid w:val="00DB2CE9"/>
    <w:rsid w:val="00DB3F89"/>
    <w:rsid w:val="00DB6C7B"/>
    <w:rsid w:val="00DC0255"/>
    <w:rsid w:val="00DC34CF"/>
    <w:rsid w:val="00DD04FE"/>
    <w:rsid w:val="00DD31C4"/>
    <w:rsid w:val="00DD4FAA"/>
    <w:rsid w:val="00DD7901"/>
    <w:rsid w:val="00DE01C8"/>
    <w:rsid w:val="00DE7336"/>
    <w:rsid w:val="00DE78BB"/>
    <w:rsid w:val="00DE7919"/>
    <w:rsid w:val="00DE7FBE"/>
    <w:rsid w:val="00DF0CC8"/>
    <w:rsid w:val="00DF4CA4"/>
    <w:rsid w:val="00DF583D"/>
    <w:rsid w:val="00E00D9D"/>
    <w:rsid w:val="00E0142A"/>
    <w:rsid w:val="00E018F2"/>
    <w:rsid w:val="00E04409"/>
    <w:rsid w:val="00E06D7D"/>
    <w:rsid w:val="00E11304"/>
    <w:rsid w:val="00E11CE2"/>
    <w:rsid w:val="00E156CA"/>
    <w:rsid w:val="00E229C4"/>
    <w:rsid w:val="00E34186"/>
    <w:rsid w:val="00E35D62"/>
    <w:rsid w:val="00E3744E"/>
    <w:rsid w:val="00E37EA0"/>
    <w:rsid w:val="00E44C90"/>
    <w:rsid w:val="00E45934"/>
    <w:rsid w:val="00E471DB"/>
    <w:rsid w:val="00E475F0"/>
    <w:rsid w:val="00E540E1"/>
    <w:rsid w:val="00E60826"/>
    <w:rsid w:val="00E6154E"/>
    <w:rsid w:val="00E62A24"/>
    <w:rsid w:val="00E6413A"/>
    <w:rsid w:val="00E678CB"/>
    <w:rsid w:val="00E75302"/>
    <w:rsid w:val="00E7688B"/>
    <w:rsid w:val="00E81B28"/>
    <w:rsid w:val="00E8520F"/>
    <w:rsid w:val="00E87C50"/>
    <w:rsid w:val="00E87D7D"/>
    <w:rsid w:val="00E90EF5"/>
    <w:rsid w:val="00E91450"/>
    <w:rsid w:val="00E91C95"/>
    <w:rsid w:val="00E94A15"/>
    <w:rsid w:val="00E97DF3"/>
    <w:rsid w:val="00EA0883"/>
    <w:rsid w:val="00EA3DE8"/>
    <w:rsid w:val="00EB2900"/>
    <w:rsid w:val="00EB37BD"/>
    <w:rsid w:val="00EB38FA"/>
    <w:rsid w:val="00EB7749"/>
    <w:rsid w:val="00EC639A"/>
    <w:rsid w:val="00ED19ED"/>
    <w:rsid w:val="00ED1D8D"/>
    <w:rsid w:val="00EE7FD6"/>
    <w:rsid w:val="00EF05FB"/>
    <w:rsid w:val="00EF06DC"/>
    <w:rsid w:val="00EF3688"/>
    <w:rsid w:val="00F00D6F"/>
    <w:rsid w:val="00F0166B"/>
    <w:rsid w:val="00F03787"/>
    <w:rsid w:val="00F03B84"/>
    <w:rsid w:val="00F103C5"/>
    <w:rsid w:val="00F242F6"/>
    <w:rsid w:val="00F25D1A"/>
    <w:rsid w:val="00F347A1"/>
    <w:rsid w:val="00F37853"/>
    <w:rsid w:val="00F443C1"/>
    <w:rsid w:val="00F51677"/>
    <w:rsid w:val="00F67292"/>
    <w:rsid w:val="00F70CA2"/>
    <w:rsid w:val="00F70FDD"/>
    <w:rsid w:val="00F72271"/>
    <w:rsid w:val="00F77F60"/>
    <w:rsid w:val="00F8028C"/>
    <w:rsid w:val="00F839D2"/>
    <w:rsid w:val="00FA4746"/>
    <w:rsid w:val="00FA66C6"/>
    <w:rsid w:val="00FA7009"/>
    <w:rsid w:val="00FA72CB"/>
    <w:rsid w:val="00FB066C"/>
    <w:rsid w:val="00FB35C1"/>
    <w:rsid w:val="00FB57CD"/>
    <w:rsid w:val="00FD7C8D"/>
    <w:rsid w:val="00FE3A14"/>
    <w:rsid w:val="00FF0EF7"/>
    <w:rsid w:val="00FF2680"/>
    <w:rsid w:val="00FF32EA"/>
    <w:rsid w:val="00FF55A1"/>
    <w:rsid w:val="00FF5808"/>
    <w:rsid w:val="2F0CBA43"/>
    <w:rsid w:val="320F3E2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2414F869"/>
  <w15:docId w15:val="{C46CA98C-791B-47F1-9C3F-0FD24240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Angsana New"/>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101"/>
    <w:pPr>
      <w:tabs>
        <w:tab w:val="left" w:pos="454"/>
      </w:tabs>
    </w:pPr>
    <w:rPr>
      <w:rFonts w:cs="Times New Roman"/>
    </w:rPr>
  </w:style>
  <w:style w:type="paragraph" w:styleId="Heading1">
    <w:name w:val="heading 1"/>
    <w:basedOn w:val="Normal"/>
    <w:next w:val="Normal"/>
    <w:link w:val="Heading1Char"/>
    <w:uiPriority w:val="9"/>
    <w:qFormat/>
    <w:rsid w:val="00B01511"/>
    <w:pPr>
      <w:keepNext/>
      <w:keepLines/>
      <w:outlineLvl w:val="0"/>
    </w:pPr>
    <w:rPr>
      <w:b/>
      <w:bCs/>
    </w:rPr>
  </w:style>
  <w:style w:type="paragraph" w:styleId="Heading2">
    <w:name w:val="heading 2"/>
    <w:basedOn w:val="Normal"/>
    <w:next w:val="Normal"/>
    <w:link w:val="Heading2Char"/>
    <w:uiPriority w:val="99"/>
    <w:qFormat/>
    <w:rsid w:val="00B01511"/>
    <w:pPr>
      <w:widowControl w:val="0"/>
      <w:autoSpaceDE w:val="0"/>
      <w:autoSpaceDN w:val="0"/>
      <w:adjustRightInd w:val="0"/>
      <w:ind w:firstLine="454"/>
      <w:outlineLvl w:val="1"/>
    </w:pPr>
    <w:rPr>
      <w:b/>
      <w:bCs/>
      <w:noProof/>
      <w:lang w:bidi="ar-SA"/>
    </w:rPr>
  </w:style>
  <w:style w:type="paragraph" w:styleId="Heading3">
    <w:name w:val="heading 3"/>
    <w:basedOn w:val="Normal"/>
    <w:next w:val="Normal"/>
    <w:link w:val="Heading3Char"/>
    <w:uiPriority w:val="9"/>
    <w:semiHidden/>
    <w:unhideWhenUsed/>
    <w:qFormat/>
    <w:rsid w:val="00005A1E"/>
    <w:pPr>
      <w:keepNext/>
      <w:keepLines/>
      <w:spacing w:before="40"/>
      <w:outlineLvl w:val="2"/>
    </w:pPr>
    <w:rPr>
      <w:rFonts w:asciiTheme="majorHAnsi" w:eastAsiaTheme="majorEastAsia" w:hAnsiTheme="majorHAnsi" w:cstheme="majorBidi"/>
      <w:color w:val="243F60"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BF4D0F"/>
    <w:rPr>
      <w:sz w:val="16"/>
      <w:szCs w:val="18"/>
    </w:rPr>
  </w:style>
  <w:style w:type="paragraph" w:styleId="CommentText">
    <w:name w:val="annotation text"/>
    <w:basedOn w:val="Normal"/>
    <w:semiHidden/>
    <w:rsid w:val="00BF4D0F"/>
    <w:rPr>
      <w:szCs w:val="23"/>
    </w:rPr>
  </w:style>
  <w:style w:type="paragraph" w:styleId="CommentSubject">
    <w:name w:val="annotation subject"/>
    <w:basedOn w:val="CommentText"/>
    <w:next w:val="CommentText"/>
    <w:semiHidden/>
    <w:rsid w:val="00BF4D0F"/>
    <w:rPr>
      <w:b/>
      <w:bCs/>
    </w:rPr>
  </w:style>
  <w:style w:type="paragraph" w:styleId="BalloonText">
    <w:name w:val="Balloon Text"/>
    <w:basedOn w:val="Normal"/>
    <w:semiHidden/>
    <w:rsid w:val="00BF4D0F"/>
    <w:rPr>
      <w:rFonts w:ascii="Tahoma" w:hAnsi="Tahoma"/>
      <w:sz w:val="16"/>
      <w:szCs w:val="18"/>
    </w:rPr>
  </w:style>
  <w:style w:type="character" w:styleId="Hyperlink">
    <w:name w:val="Hyperlink"/>
    <w:basedOn w:val="DefaultParagraphFont"/>
    <w:rsid w:val="000F16A8"/>
    <w:rPr>
      <w:color w:val="0000FF"/>
      <w:u w:val="single"/>
    </w:rPr>
  </w:style>
  <w:style w:type="paragraph" w:styleId="Header">
    <w:name w:val="header"/>
    <w:basedOn w:val="Normal"/>
    <w:link w:val="HeaderChar"/>
    <w:rsid w:val="00F347A1"/>
    <w:pPr>
      <w:tabs>
        <w:tab w:val="center" w:pos="4153"/>
        <w:tab w:val="right" w:pos="8306"/>
      </w:tabs>
    </w:pPr>
    <w:rPr>
      <w:szCs w:val="37"/>
    </w:rPr>
  </w:style>
  <w:style w:type="character" w:styleId="PageNumber">
    <w:name w:val="page number"/>
    <w:basedOn w:val="DefaultParagraphFont"/>
    <w:rsid w:val="00F347A1"/>
  </w:style>
  <w:style w:type="paragraph" w:styleId="Footer">
    <w:name w:val="footer"/>
    <w:basedOn w:val="Normal"/>
    <w:link w:val="FooterChar"/>
    <w:rsid w:val="00A224A2"/>
    <w:pPr>
      <w:tabs>
        <w:tab w:val="center" w:pos="4153"/>
        <w:tab w:val="right" w:pos="8306"/>
      </w:tabs>
    </w:pPr>
    <w:rPr>
      <w:szCs w:val="37"/>
    </w:rPr>
  </w:style>
  <w:style w:type="character" w:styleId="LineNumber">
    <w:name w:val="line number"/>
    <w:basedOn w:val="DefaultParagraphFont"/>
    <w:rsid w:val="002E73AF"/>
  </w:style>
  <w:style w:type="character" w:customStyle="1" w:styleId="HeaderChar">
    <w:name w:val="Header Char"/>
    <w:basedOn w:val="DefaultParagraphFont"/>
    <w:link w:val="Header"/>
    <w:rsid w:val="002746D5"/>
    <w:rPr>
      <w:rFonts w:ascii="Angsana New" w:hAnsi="Angsana New"/>
      <w:sz w:val="32"/>
      <w:szCs w:val="37"/>
    </w:rPr>
  </w:style>
  <w:style w:type="character" w:customStyle="1" w:styleId="FooterChar">
    <w:name w:val="Footer Char"/>
    <w:link w:val="Footer"/>
    <w:rsid w:val="002746D5"/>
    <w:rPr>
      <w:rFonts w:ascii="Angsana New" w:hAnsi="Angsana New"/>
      <w:sz w:val="32"/>
      <w:szCs w:val="37"/>
    </w:rPr>
  </w:style>
  <w:style w:type="character" w:customStyle="1" w:styleId="apple-style-span">
    <w:name w:val="apple-style-span"/>
    <w:basedOn w:val="DefaultParagraphFont"/>
    <w:rsid w:val="00955150"/>
  </w:style>
  <w:style w:type="character" w:styleId="Emphasis">
    <w:name w:val="Emphasis"/>
    <w:basedOn w:val="DefaultParagraphFont"/>
    <w:uiPriority w:val="20"/>
    <w:qFormat/>
    <w:rsid w:val="00487431"/>
    <w:rPr>
      <w:i/>
      <w:iCs/>
    </w:rPr>
  </w:style>
  <w:style w:type="character" w:customStyle="1" w:styleId="Heading2Char">
    <w:name w:val="Heading 2 Char"/>
    <w:basedOn w:val="DefaultParagraphFont"/>
    <w:link w:val="Heading2"/>
    <w:uiPriority w:val="99"/>
    <w:rsid w:val="00B01511"/>
    <w:rPr>
      <w:rFonts w:cs="Times New Roman"/>
      <w:b/>
      <w:bCs/>
      <w:noProof/>
      <w:lang w:bidi="ar-SA"/>
    </w:rPr>
  </w:style>
  <w:style w:type="paragraph" w:styleId="Caption">
    <w:name w:val="caption"/>
    <w:aliases w:val="Caption Table"/>
    <w:basedOn w:val="Normal"/>
    <w:next w:val="Normal"/>
    <w:uiPriority w:val="35"/>
    <w:unhideWhenUsed/>
    <w:qFormat/>
    <w:rsid w:val="0084689D"/>
    <w:pPr>
      <w:spacing w:after="200"/>
    </w:pPr>
  </w:style>
  <w:style w:type="table" w:styleId="TableGrid">
    <w:name w:val="Table Grid"/>
    <w:basedOn w:val="TableNormal"/>
    <w:uiPriority w:val="59"/>
    <w:unhideWhenUsed/>
    <w:rsid w:val="00D81C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55DB5"/>
    <w:rPr>
      <w:color w:val="605E5C"/>
      <w:shd w:val="clear" w:color="auto" w:fill="E1DFDD"/>
    </w:rPr>
  </w:style>
  <w:style w:type="character" w:customStyle="1" w:styleId="Heading1Char">
    <w:name w:val="Heading 1 Char"/>
    <w:basedOn w:val="DefaultParagraphFont"/>
    <w:link w:val="Heading1"/>
    <w:uiPriority w:val="9"/>
    <w:rsid w:val="00B01511"/>
    <w:rPr>
      <w:rFonts w:cs="Times New Roman"/>
      <w:b/>
      <w:bCs/>
    </w:rPr>
  </w:style>
  <w:style w:type="paragraph" w:styleId="Bibliography">
    <w:name w:val="Bibliography"/>
    <w:basedOn w:val="Normal"/>
    <w:next w:val="Normal"/>
    <w:uiPriority w:val="37"/>
    <w:unhideWhenUsed/>
    <w:rsid w:val="00EF06DC"/>
    <w:rPr>
      <w:rFonts w:cs="Angsana New"/>
      <w:szCs w:val="25"/>
    </w:rPr>
  </w:style>
  <w:style w:type="character" w:customStyle="1" w:styleId="Heading3Char">
    <w:name w:val="Heading 3 Char"/>
    <w:basedOn w:val="DefaultParagraphFont"/>
    <w:link w:val="Heading3"/>
    <w:uiPriority w:val="9"/>
    <w:semiHidden/>
    <w:rsid w:val="00005A1E"/>
    <w:rPr>
      <w:rFonts w:asciiTheme="majorHAnsi" w:eastAsiaTheme="majorEastAsia" w:hAnsiTheme="majorHAnsi" w:cstheme="majorBidi"/>
      <w:color w:val="243F60" w:themeColor="accent1" w:themeShade="7F"/>
      <w:sz w:val="24"/>
      <w:szCs w:val="30"/>
    </w:rPr>
  </w:style>
  <w:style w:type="paragraph" w:styleId="Revision">
    <w:name w:val="Revision"/>
    <w:hidden/>
    <w:uiPriority w:val="99"/>
    <w:semiHidden/>
    <w:rsid w:val="009A7713"/>
    <w:rPr>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41009">
      <w:bodyDiv w:val="1"/>
      <w:marLeft w:val="0"/>
      <w:marRight w:val="0"/>
      <w:marTop w:val="0"/>
      <w:marBottom w:val="0"/>
      <w:divBdr>
        <w:top w:val="none" w:sz="0" w:space="0" w:color="auto"/>
        <w:left w:val="none" w:sz="0" w:space="0" w:color="auto"/>
        <w:bottom w:val="none" w:sz="0" w:space="0" w:color="auto"/>
        <w:right w:val="none" w:sz="0" w:space="0" w:color="auto"/>
      </w:divBdr>
      <w:divsChild>
        <w:div w:id="1833566445">
          <w:marLeft w:val="0"/>
          <w:marRight w:val="0"/>
          <w:marTop w:val="90"/>
          <w:marBottom w:val="0"/>
          <w:divBdr>
            <w:top w:val="none" w:sz="0" w:space="0" w:color="auto"/>
            <w:left w:val="none" w:sz="0" w:space="0" w:color="auto"/>
            <w:bottom w:val="none" w:sz="0" w:space="0" w:color="auto"/>
            <w:right w:val="none" w:sz="0" w:space="0" w:color="auto"/>
          </w:divBdr>
          <w:divsChild>
            <w:div w:id="1429547097">
              <w:marLeft w:val="0"/>
              <w:marRight w:val="0"/>
              <w:marTop w:val="0"/>
              <w:marBottom w:val="420"/>
              <w:divBdr>
                <w:top w:val="none" w:sz="0" w:space="0" w:color="auto"/>
                <w:left w:val="none" w:sz="0" w:space="0" w:color="auto"/>
                <w:bottom w:val="none" w:sz="0" w:space="0" w:color="auto"/>
                <w:right w:val="none" w:sz="0" w:space="0" w:color="auto"/>
              </w:divBdr>
              <w:divsChild>
                <w:div w:id="2079981720">
                  <w:marLeft w:val="0"/>
                  <w:marRight w:val="0"/>
                  <w:marTop w:val="0"/>
                  <w:marBottom w:val="0"/>
                  <w:divBdr>
                    <w:top w:val="none" w:sz="0" w:space="0" w:color="auto"/>
                    <w:left w:val="none" w:sz="0" w:space="0" w:color="auto"/>
                    <w:bottom w:val="none" w:sz="0" w:space="0" w:color="auto"/>
                    <w:right w:val="none" w:sz="0" w:space="0" w:color="auto"/>
                  </w:divBdr>
                  <w:divsChild>
                    <w:div w:id="122463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2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9.png"/><Relationship Id="rId27" Type="http://schemas.openxmlformats.org/officeDocument/2006/relationships/header" Target="header3.xml"/><Relationship Id="rId30" Type="http://schemas.microsoft.com/office/2011/relationships/people" Target="people.xml"/></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เอกสาร" ma:contentTypeID="0x0101009D6CD97341622B468838C9CDCBD4448B" ma:contentTypeVersion="7" ma:contentTypeDescription="สร้างเอกสารใหม่" ma:contentTypeScope="" ma:versionID="c0372e571e9cb07cb9590f4d8b56a304">
  <xsd:schema xmlns:xsd="http://www.w3.org/2001/XMLSchema" xmlns:xs="http://www.w3.org/2001/XMLSchema" xmlns:p="http://schemas.microsoft.com/office/2006/metadata/properties" xmlns:ns3="2b3771a8-3e75-420f-92f1-00d7a8f7a829" xmlns:ns4="f75f49ea-9361-4646-8925-e7708035df1d" targetNamespace="http://schemas.microsoft.com/office/2006/metadata/properties" ma:root="true" ma:fieldsID="37140b4ccaa97d40d6b6762e2a9fdb0e" ns3:_="" ns4:_="">
    <xsd:import namespace="2b3771a8-3e75-420f-92f1-00d7a8f7a829"/>
    <xsd:import namespace="f75f49ea-9361-4646-8925-e7708035df1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3771a8-3e75-420f-92f1-00d7a8f7a8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5f49ea-9361-4646-8925-e7708035df1d" elementFormDefault="qualified">
    <xsd:import namespace="http://schemas.microsoft.com/office/2006/documentManagement/types"/>
    <xsd:import namespace="http://schemas.microsoft.com/office/infopath/2007/PartnerControls"/>
    <xsd:element name="SharedWithUsers" ma:index="10" nillable="true" ma:displayName="แชร์กับ"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แชร์พร้อมกับรายละเอียด" ma:internalName="SharedWithDetails" ma:readOnly="true">
      <xsd:simpleType>
        <xsd:restriction base="dms:Note">
          <xsd:maxLength value="255"/>
        </xsd:restriction>
      </xsd:simpleType>
    </xsd:element>
    <xsd:element name="SharingHintHash" ma:index="12" nillable="true" ma:displayName="การแชร์แฮชคำแนะนำ"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ชนิดเนื้อหา"/>
        <xsd:element ref="dc:title" minOccurs="0" maxOccurs="1" ma:index="4" ma:displayName="ชื่อเรื่อง"/>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39F032-AD05-4D81-AAD5-3E1E3BDCB4E9}">
  <ds:schemaRefs>
    <ds:schemaRef ds:uri="http://schemas.microsoft.com/sharepoint/v3/contenttype/forms"/>
  </ds:schemaRefs>
</ds:datastoreItem>
</file>

<file path=customXml/itemProps2.xml><?xml version="1.0" encoding="utf-8"?>
<ds:datastoreItem xmlns:ds="http://schemas.openxmlformats.org/officeDocument/2006/customXml" ds:itemID="{38C2D046-D62F-439E-B0BA-DF5050721A2A}">
  <ds:schemaRefs>
    <ds:schemaRef ds:uri="http://schemas.openxmlformats.org/officeDocument/2006/bibliography"/>
  </ds:schemaRefs>
</ds:datastoreItem>
</file>

<file path=customXml/itemProps3.xml><?xml version="1.0" encoding="utf-8"?>
<ds:datastoreItem xmlns:ds="http://schemas.openxmlformats.org/officeDocument/2006/customXml" ds:itemID="{6C982CBC-334F-40FA-84D3-410CFAB3A298}">
  <ds:schemaRefs>
    <ds:schemaRef ds:uri="http://purl.org/dc/terms/"/>
    <ds:schemaRef ds:uri="http://schemas.openxmlformats.org/package/2006/metadata/core-properties"/>
    <ds:schemaRef ds:uri="http://schemas.microsoft.com/office/2006/metadata/properties"/>
    <ds:schemaRef ds:uri="f75f49ea-9361-4646-8925-e7708035df1d"/>
    <ds:schemaRef ds:uri="http://schemas.microsoft.com/office/2006/documentManagement/types"/>
    <ds:schemaRef ds:uri="http://purl.org/dc/elements/1.1/"/>
    <ds:schemaRef ds:uri="http://schemas.microsoft.com/office/infopath/2007/PartnerControls"/>
    <ds:schemaRef ds:uri="2b3771a8-3e75-420f-92f1-00d7a8f7a829"/>
    <ds:schemaRef ds:uri="http://www.w3.org/XML/1998/namespace"/>
    <ds:schemaRef ds:uri="http://purl.org/dc/dcmitype/"/>
  </ds:schemaRefs>
</ds:datastoreItem>
</file>

<file path=customXml/itemProps4.xml><?xml version="1.0" encoding="utf-8"?>
<ds:datastoreItem xmlns:ds="http://schemas.openxmlformats.org/officeDocument/2006/customXml" ds:itemID="{BCB480DA-AC05-4A8A-880E-31C89FFAE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3771a8-3e75-420f-92f1-00d7a8f7a829"/>
    <ds:schemaRef ds:uri="f75f49ea-9361-4646-8925-e7708035d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14</Pages>
  <Words>5452</Words>
  <Characters>95205</Characters>
  <Application>Microsoft Office Word</Application>
  <DocSecurity>0</DocSecurity>
  <Lines>793</Lines>
  <Paragraphs>200</Paragraphs>
  <ScaleCrop>false</ScaleCrop>
  <Company>sKz Community</Company>
  <LinksUpToDate>false</LinksUpToDate>
  <CharactersWithSpaces>100457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Synthesis of Patterned Media by self-assembly of magnetic nanoparticles</dc:title>
  <dc:subject/>
  <dc:creator>KC</dc:creator>
  <cp:keywords/>
  <cp:lastModifiedBy>Pisit Nakjai</cp:lastModifiedBy>
  <cp:revision>58</cp:revision>
  <cp:lastPrinted>2011-09-12T06:43:00Z</cp:lastPrinted>
  <dcterms:created xsi:type="dcterms:W3CDTF">2020-12-09T09:20:00Z</dcterms:created>
  <dcterms:modified xsi:type="dcterms:W3CDTF">2020-12-13T15:58:00Z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id="2E28tL7q"/&gt;&lt;style id="http://www.zotero.org/styles/ieee" locale="en-GB" hasBibliography="1" bibliographyStyleHasBeenSet="1"/&gt;&lt;prefs&gt;&lt;pref name="fieldType" value="Field"/&gt;&lt;/prefs&gt;&lt;/data&gt;</vt:lpwstr>
  </property>
  <property fmtid="{D5CDD505-2E9C-101B-9397-08002B2CF9AE}" pid="3" name="ContentTypeId">
    <vt:lpwstr>0x0101009D6CD97341622B468838C9CDCBD4448B</vt:lpwstr>
  </property>
</Properties>
</file>