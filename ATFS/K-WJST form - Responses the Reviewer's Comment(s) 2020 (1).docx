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2462"/>
        <w:gridCol w:w="6604"/>
      </w:tblGrid>
      <w:tr w:rsidR="00E24B0F" w:rsidRPr="00D760BC" w14:paraId="493CF30C" w14:textId="77777777" w:rsidTr="00EA09E1">
        <w:trPr>
          <w:trHeight w:val="1641"/>
        </w:trPr>
        <w:tc>
          <w:tcPr>
            <w:tcW w:w="2462" w:type="dxa"/>
            <w:shd w:val="clear" w:color="auto" w:fill="CCC0D9" w:themeFill="accent4" w:themeFillTint="66"/>
            <w:vAlign w:val="center"/>
          </w:tcPr>
          <w:p w14:paraId="59C7A399" w14:textId="77777777" w:rsidR="00E24B0F" w:rsidRPr="00D760BC" w:rsidRDefault="001C1694" w:rsidP="00E24B0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406AB103" wp14:editId="58158F70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5080</wp:posOffset>
                  </wp:positionV>
                  <wp:extent cx="619125" cy="1021080"/>
                  <wp:effectExtent l="1905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4" w:type="dxa"/>
            <w:shd w:val="clear" w:color="auto" w:fill="CCC0D9" w:themeFill="accent4" w:themeFillTint="66"/>
            <w:vAlign w:val="center"/>
          </w:tcPr>
          <w:p w14:paraId="5ADC1C77" w14:textId="77777777" w:rsidR="00E24B0F" w:rsidRPr="00D760BC" w:rsidRDefault="00E24B0F" w:rsidP="00E24B0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760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Walailak</w:t>
            </w:r>
            <w:proofErr w:type="spellEnd"/>
            <w:r w:rsidRPr="00D760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Journal of Science and Technology</w:t>
            </w:r>
          </w:p>
        </w:tc>
      </w:tr>
    </w:tbl>
    <w:p w14:paraId="4244E9D4" w14:textId="77777777" w:rsidR="0073762B" w:rsidRPr="00911FFA" w:rsidRDefault="0073762B" w:rsidP="00116F96">
      <w:pPr>
        <w:rPr>
          <w:rFonts w:ascii="Times New Roman" w:hAnsi="Times New Roman" w:cs="Times New Roman"/>
          <w:sz w:val="24"/>
          <w:szCs w:val="24"/>
        </w:rPr>
      </w:pPr>
    </w:p>
    <w:p w14:paraId="68CB3504" w14:textId="77777777" w:rsidR="000F48C1" w:rsidRPr="000F48C1" w:rsidRDefault="008C6D64" w:rsidP="00FF2B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0BC">
        <w:rPr>
          <w:rFonts w:ascii="Times New Roman" w:hAnsi="Times New Roman" w:cs="Times New Roman"/>
          <w:b/>
          <w:bCs/>
          <w:i/>
          <w:iCs/>
        </w:rPr>
        <w:t>Re</w:t>
      </w:r>
      <w:r w:rsidR="00FF2BDF">
        <w:rPr>
          <w:rFonts w:ascii="Times New Roman" w:hAnsi="Times New Roman" w:cs="Times New Roman"/>
          <w:b/>
          <w:bCs/>
          <w:i/>
          <w:iCs/>
        </w:rPr>
        <w:t>sponses the re</w:t>
      </w:r>
      <w:r w:rsidRPr="00D760BC">
        <w:rPr>
          <w:rFonts w:ascii="Times New Roman" w:hAnsi="Times New Roman" w:cs="Times New Roman"/>
          <w:b/>
          <w:bCs/>
          <w:i/>
          <w:iCs/>
        </w:rPr>
        <w:t>feree</w:t>
      </w:r>
      <w:r w:rsidR="00FF2BDF">
        <w:rPr>
          <w:rFonts w:ascii="Times New Roman" w:hAnsi="Times New Roman" w:cs="Times New Roman"/>
          <w:b/>
          <w:bCs/>
          <w:i/>
          <w:iCs/>
        </w:rPr>
        <w:t>’s comments</w:t>
      </w:r>
    </w:p>
    <w:p w14:paraId="56BDD3D6" w14:textId="77777777" w:rsidR="00440755" w:rsidRDefault="00440755" w:rsidP="00A12004">
      <w:pPr>
        <w:rPr>
          <w:rFonts w:ascii="Times New Roman" w:hAnsi="Times New Roman" w:cs="Times New Roman"/>
          <w:sz w:val="24"/>
          <w:szCs w:val="24"/>
        </w:rPr>
      </w:pPr>
    </w:p>
    <w:p w14:paraId="4B749C79" w14:textId="7BDECD7A" w:rsidR="00FF2BDF" w:rsidRPr="00051C2D" w:rsidRDefault="00FF2BDF" w:rsidP="00A12004">
      <w:pPr>
        <w:rPr>
          <w:rFonts w:ascii="Times New Roman" w:hAnsi="Times New Roman" w:cs="Times New Roman"/>
          <w:sz w:val="24"/>
          <w:szCs w:val="24"/>
        </w:rPr>
      </w:pPr>
      <w:r w:rsidRPr="00FF2BDF">
        <w:rPr>
          <w:rFonts w:ascii="Times New Roman" w:hAnsi="Times New Roman" w:cs="Times New Roman"/>
          <w:b/>
          <w:bCs/>
          <w:sz w:val="24"/>
          <w:szCs w:val="24"/>
        </w:rPr>
        <w:t xml:space="preserve">Manuscript ID: </w:t>
      </w:r>
      <w:r w:rsidRPr="00FF2BDF">
        <w:rPr>
          <w:rFonts w:ascii="Times New Roman" w:hAnsi="Times New Roman"/>
          <w:sz w:val="24"/>
          <w:szCs w:val="24"/>
          <w:u w:val="single"/>
        </w:rPr>
        <w:tab/>
      </w:r>
      <w:r w:rsidR="0028460B" w:rsidRPr="0028460B">
        <w:rPr>
          <w:rFonts w:ascii="Times New Roman" w:hAnsi="Times New Roman"/>
          <w:sz w:val="24"/>
          <w:szCs w:val="24"/>
          <w:u w:val="single"/>
        </w:rPr>
        <w:t>11233</w:t>
      </w:r>
      <w:r w:rsidRPr="00FF2BD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4041E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3A39EBB" w14:textId="21560ECF" w:rsidR="00FF2BDF" w:rsidRDefault="008C6D64" w:rsidP="00F55340">
      <w:pPr>
        <w:numPr>
          <w:ins w:id="0" w:author="Unknown"/>
        </w:numPr>
        <w:jc w:val="both"/>
        <w:rPr>
          <w:rFonts w:ascii="Times New Roman" w:hAnsi="Times New Roman"/>
          <w:sz w:val="24"/>
          <w:szCs w:val="24"/>
          <w:u w:val="single"/>
        </w:rPr>
      </w:pPr>
      <w:r w:rsidRPr="00CF4211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5E28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F2BDF">
        <w:rPr>
          <w:rFonts w:ascii="Times New Roman" w:hAnsi="Times New Roman"/>
          <w:sz w:val="24"/>
          <w:szCs w:val="24"/>
        </w:rPr>
        <w:t xml:space="preserve"> </w:t>
      </w:r>
      <w:r w:rsidR="00FF2BDF">
        <w:rPr>
          <w:rFonts w:ascii="Times New Roman" w:hAnsi="Times New Roman"/>
          <w:sz w:val="24"/>
          <w:szCs w:val="24"/>
          <w:u w:val="single"/>
        </w:rPr>
        <w:tab/>
      </w:r>
      <w:r w:rsidR="00FF2BDF">
        <w:rPr>
          <w:rFonts w:ascii="Times New Roman" w:hAnsi="Times New Roman"/>
          <w:sz w:val="24"/>
          <w:szCs w:val="24"/>
          <w:u w:val="single"/>
        </w:rPr>
        <w:tab/>
      </w:r>
      <w:r w:rsidR="0028460B" w:rsidRPr="0028460B">
        <w:rPr>
          <w:rFonts w:ascii="Times New Roman" w:hAnsi="Times New Roman"/>
          <w:sz w:val="24"/>
          <w:szCs w:val="24"/>
          <w:u w:val="single"/>
        </w:rPr>
        <w:t>Automatic Thai Finger Spelling Transcription</w:t>
      </w:r>
      <w:r w:rsidR="0028460B">
        <w:rPr>
          <w:rFonts w:ascii="Times New Roman" w:hAnsi="Times New Roman"/>
          <w:sz w:val="24"/>
          <w:szCs w:val="24"/>
          <w:u w:val="single"/>
        </w:rPr>
        <w:t>.</w:t>
      </w:r>
      <w:r w:rsidR="00FF2BDF">
        <w:rPr>
          <w:rFonts w:ascii="Times New Roman" w:hAnsi="Times New Roman"/>
          <w:sz w:val="24"/>
          <w:szCs w:val="24"/>
          <w:u w:val="single"/>
        </w:rPr>
        <w:tab/>
      </w:r>
      <w:r w:rsidR="00FF2BDF">
        <w:rPr>
          <w:rFonts w:ascii="Times New Roman" w:hAnsi="Times New Roman"/>
          <w:sz w:val="24"/>
          <w:szCs w:val="24"/>
          <w:u w:val="single"/>
        </w:rPr>
        <w:tab/>
      </w:r>
      <w:r w:rsidR="00FF2BDF">
        <w:rPr>
          <w:rFonts w:ascii="Times New Roman" w:hAnsi="Times New Roman"/>
          <w:sz w:val="24"/>
          <w:szCs w:val="24"/>
          <w:u w:val="single"/>
        </w:rPr>
        <w:tab/>
      </w:r>
      <w:r w:rsidR="00FF2BDF">
        <w:rPr>
          <w:rFonts w:ascii="Times New Roman" w:hAnsi="Times New Roman"/>
          <w:sz w:val="24"/>
          <w:szCs w:val="24"/>
          <w:u w:val="single"/>
        </w:rPr>
        <w:tab/>
      </w:r>
    </w:p>
    <w:p w14:paraId="470D3E6E" w14:textId="77777777" w:rsidR="005E6EBA" w:rsidRPr="005E6EBA" w:rsidRDefault="005E6EBA" w:rsidP="005E6EBA">
      <w:pPr>
        <w:jc w:val="both"/>
        <w:rPr>
          <w:rFonts w:ascii="Times New Roman" w:hAnsi="Times New Roman"/>
          <w:sz w:val="16"/>
          <w:szCs w:val="16"/>
          <w:u w:val="single"/>
        </w:rPr>
      </w:pPr>
    </w:p>
    <w:p w14:paraId="6220DB46" w14:textId="77777777" w:rsidR="005E6EBA" w:rsidRPr="005E6EBA" w:rsidRDefault="005E6EBA" w:rsidP="005E6EBA">
      <w:pPr>
        <w:numPr>
          <w:ins w:id="1" w:author="Unknown"/>
        </w:numPr>
        <w:jc w:val="both"/>
        <w:rPr>
          <w:rFonts w:ascii="Times New Roman" w:hAnsi="Times New Roman"/>
          <w:sz w:val="16"/>
          <w:szCs w:val="16"/>
          <w:u w:val="single"/>
        </w:rPr>
      </w:pP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  <w:r w:rsidRPr="005E6EBA">
        <w:rPr>
          <w:rFonts w:ascii="Times New Roman" w:hAnsi="Times New Roman"/>
          <w:sz w:val="16"/>
          <w:szCs w:val="16"/>
          <w:u w:val="single"/>
        </w:rPr>
        <w:tab/>
      </w:r>
    </w:p>
    <w:p w14:paraId="2188FA0D" w14:textId="77777777" w:rsidR="005E6EBA" w:rsidRDefault="005E6EBA" w:rsidP="00F55340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14:paraId="1EED9499" w14:textId="77777777" w:rsidR="00FF2BDF" w:rsidRDefault="00FF2BDF" w:rsidP="00F553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A7D30" w14:textId="77777777" w:rsidR="005E6EBA" w:rsidRPr="005E6EBA" w:rsidRDefault="005E6EBA" w:rsidP="00F553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EBA">
        <w:rPr>
          <w:rFonts w:ascii="Times New Roman" w:hAnsi="Times New Roman" w:cs="Times New Roman"/>
          <w:b/>
          <w:bCs/>
          <w:sz w:val="24"/>
          <w:szCs w:val="24"/>
        </w:rPr>
        <w:t>Reviewer 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245"/>
        <w:gridCol w:w="3004"/>
      </w:tblGrid>
      <w:tr w:rsidR="00E23F35" w:rsidRPr="005E0DB4" w14:paraId="70E4AFC3" w14:textId="77777777" w:rsidTr="0028460B">
        <w:trPr>
          <w:trHeight w:val="846"/>
          <w:jc w:val="center"/>
        </w:trPr>
        <w:tc>
          <w:tcPr>
            <w:tcW w:w="817" w:type="dxa"/>
            <w:vAlign w:val="center"/>
          </w:tcPr>
          <w:p w14:paraId="5F51587A" w14:textId="77777777" w:rsidR="00E23F35" w:rsidRPr="004939ED" w:rsidRDefault="00E23F35" w:rsidP="005E6E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245" w:type="dxa"/>
            <w:vAlign w:val="center"/>
          </w:tcPr>
          <w:p w14:paraId="4EBC2972" w14:textId="77777777" w:rsidR="00E23F35" w:rsidRPr="005E0DB4" w:rsidRDefault="00E23F35" w:rsidP="005E6EBA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493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Referee’s Comments</w:t>
            </w: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4" w:type="dxa"/>
            <w:vAlign w:val="center"/>
          </w:tcPr>
          <w:p w14:paraId="238ECE30" w14:textId="77777777" w:rsidR="00E23F35" w:rsidRDefault="00E23F35" w:rsidP="005E6EBA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5E0DB4"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>Responses</w:t>
            </w:r>
            <w:r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888BDC3" w14:textId="77777777" w:rsidR="00E23F35" w:rsidRPr="005E0DB4" w:rsidRDefault="00E23F35" w:rsidP="005E6EBA">
            <w:pPr>
              <w:jc w:val="center"/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(for author)</w:t>
            </w:r>
          </w:p>
        </w:tc>
      </w:tr>
      <w:tr w:rsidR="005E0DB4" w:rsidRPr="005E0DB4" w14:paraId="24FE3F2C" w14:textId="77777777" w:rsidTr="00735918">
        <w:trPr>
          <w:jc w:val="center"/>
        </w:trPr>
        <w:tc>
          <w:tcPr>
            <w:tcW w:w="817" w:type="dxa"/>
          </w:tcPr>
          <w:p w14:paraId="1037C873" w14:textId="77777777" w:rsidR="005E0DB4" w:rsidRPr="005E0DB4" w:rsidRDefault="005E0DB4" w:rsidP="00735918">
            <w:pPr>
              <w:numPr>
                <w:ilvl w:val="0"/>
                <w:numId w:val="3"/>
              </w:num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94BE5A2" w14:textId="4509A21C" w:rsidR="0092125E" w:rsidRPr="005E0DB4" w:rsidRDefault="0028460B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B">
              <w:rPr>
                <w:rFonts w:ascii="Times New Roman" w:hAnsi="Times New Roman" w:cs="Times New Roman"/>
                <w:sz w:val="24"/>
                <w:szCs w:val="24"/>
              </w:rPr>
              <w:t>How signing and non-signing frames are separated. Is there is any technique for the separation.</w:t>
            </w:r>
          </w:p>
        </w:tc>
        <w:tc>
          <w:tcPr>
            <w:tcW w:w="3004" w:type="dxa"/>
          </w:tcPr>
          <w:p w14:paraId="3FB52FF9" w14:textId="77777777" w:rsidR="005E0DB4" w:rsidRPr="005E0DB4" w:rsidRDefault="005E0DB4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5E0DB4" w:rsidRPr="005E0DB4" w14:paraId="59630D06" w14:textId="77777777" w:rsidTr="00735918">
        <w:trPr>
          <w:jc w:val="center"/>
        </w:trPr>
        <w:tc>
          <w:tcPr>
            <w:tcW w:w="817" w:type="dxa"/>
          </w:tcPr>
          <w:p w14:paraId="48CA3B0C" w14:textId="77777777" w:rsidR="005E0DB4" w:rsidRPr="005E0DB4" w:rsidRDefault="005E0DB4" w:rsidP="00735918">
            <w:pPr>
              <w:numPr>
                <w:ilvl w:val="0"/>
                <w:numId w:val="3"/>
              </w:num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71FA328" w14:textId="07B2CD95" w:rsidR="0092125E" w:rsidRPr="005E0DB4" w:rsidRDefault="0028460B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B">
              <w:rPr>
                <w:rFonts w:ascii="Times New Roman" w:hAnsi="Times New Roman" w:cs="Times New Roman"/>
                <w:sz w:val="24"/>
                <w:szCs w:val="24"/>
              </w:rPr>
              <w:t>More explanation required for Fig.1, Fig 2.</w:t>
            </w:r>
          </w:p>
        </w:tc>
        <w:tc>
          <w:tcPr>
            <w:tcW w:w="3004" w:type="dxa"/>
          </w:tcPr>
          <w:p w14:paraId="33C2F5F8" w14:textId="7BDFC835" w:rsidR="005E0DB4" w:rsidRPr="005E0DB4" w:rsidRDefault="008B7E3C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The </w:t>
            </w:r>
            <w:r w:rsidR="00C872BD">
              <w:rPr>
                <w:rFonts w:ascii="Times New Roman" w:eastAsia="Angsana New" w:hAnsi="Times New Roman" w:cs="Times New Roman"/>
                <w:sz w:val="24"/>
                <w:szCs w:val="24"/>
              </w:rPr>
              <w:t>Figure 1 and Figure 2 have been added more description.</w:t>
            </w:r>
          </w:p>
        </w:tc>
      </w:tr>
      <w:tr w:rsidR="005E0DB4" w:rsidRPr="005E0DB4" w14:paraId="6A3D4429" w14:textId="77777777" w:rsidTr="00735918">
        <w:trPr>
          <w:jc w:val="center"/>
        </w:trPr>
        <w:tc>
          <w:tcPr>
            <w:tcW w:w="817" w:type="dxa"/>
          </w:tcPr>
          <w:p w14:paraId="47F78887" w14:textId="77777777" w:rsidR="005E0DB4" w:rsidRPr="005E0DB4" w:rsidRDefault="005E0DB4" w:rsidP="00735918">
            <w:pPr>
              <w:numPr>
                <w:ilvl w:val="0"/>
                <w:numId w:val="3"/>
              </w:num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A25E22B" w14:textId="62FE35EB" w:rsidR="0092125E" w:rsidRPr="005E0DB4" w:rsidRDefault="0028460B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B">
              <w:rPr>
                <w:rFonts w:ascii="Times New Roman" w:hAnsi="Times New Roman" w:cs="Times New Roman"/>
                <w:sz w:val="24"/>
                <w:szCs w:val="24"/>
              </w:rPr>
              <w:t>It would be better if the author shows how the proposed approach is better than the approaches in the literature.</w:t>
            </w:r>
          </w:p>
        </w:tc>
        <w:tc>
          <w:tcPr>
            <w:tcW w:w="3004" w:type="dxa"/>
          </w:tcPr>
          <w:p w14:paraId="7F05580B" w14:textId="55B3EDD5" w:rsidR="007E50B7" w:rsidRDefault="00A848CF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For our situation, our work </w:t>
            </w:r>
            <w:r w:rsidR="00670ACD">
              <w:rPr>
                <w:rFonts w:ascii="Times New Roman" w:eastAsia="Angsana New" w:hAnsi="Times New Roman" w:cs="Times New Roman"/>
                <w:sz w:val="24"/>
                <w:szCs w:val="24"/>
              </w:rPr>
              <w:t>focuses</w:t>
            </w: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on a TFS sign </w:t>
            </w:r>
            <w:r w:rsidR="00A366B0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sequence image. A previous work of TFS has not been </w:t>
            </w:r>
            <w:r w:rsidR="007E50B7">
              <w:rPr>
                <w:rFonts w:ascii="Times New Roman" w:eastAsia="Angsana New" w:hAnsi="Times New Roman" w:cs="Times New Roman"/>
                <w:sz w:val="24"/>
                <w:szCs w:val="24"/>
              </w:rPr>
              <w:t>addressed</w:t>
            </w:r>
            <w:r w:rsidR="00AC241E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. </w:t>
            </w:r>
          </w:p>
          <w:p w14:paraId="3A625AAC" w14:textId="38325C22" w:rsidR="005E0DB4" w:rsidRPr="005E0DB4" w:rsidRDefault="00AC241E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For </w:t>
            </w:r>
            <w:proofErr w:type="gramStart"/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example</w:t>
            </w:r>
            <w:proofErr w:type="gramEnd"/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AFS have addressed with classification</w:t>
            </w:r>
            <w:r w:rsidR="00113751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approach and use accuracy as</w:t>
            </w:r>
            <w:r w:rsidR="00921B72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a evaluate matrix but our system use</w:t>
            </w:r>
            <w:r w:rsidR="00F2748B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s word error rate as a evaluate </w:t>
            </w:r>
            <w:r w:rsidR="00735918">
              <w:rPr>
                <w:rFonts w:ascii="Times New Roman" w:eastAsia="Angsana New" w:hAnsi="Times New Roman" w:cs="Times New Roman"/>
                <w:sz w:val="24"/>
                <w:szCs w:val="24"/>
              </w:rPr>
              <w:t>matric</w:t>
            </w:r>
            <w:r w:rsidR="00F2748B">
              <w:rPr>
                <w:rFonts w:ascii="Times New Roman" w:eastAsia="Angsana New" w:hAnsi="Times New Roman" w:cs="Times New Roman"/>
                <w:sz w:val="24"/>
                <w:szCs w:val="24"/>
              </w:rPr>
              <w:t>.</w:t>
            </w:r>
          </w:p>
        </w:tc>
      </w:tr>
      <w:tr w:rsidR="005E0DB4" w:rsidRPr="005E0DB4" w14:paraId="5480BA87" w14:textId="77777777" w:rsidTr="00735918">
        <w:trPr>
          <w:jc w:val="center"/>
        </w:trPr>
        <w:tc>
          <w:tcPr>
            <w:tcW w:w="817" w:type="dxa"/>
          </w:tcPr>
          <w:p w14:paraId="4B6CC444" w14:textId="77777777" w:rsidR="005E0DB4" w:rsidRPr="005E0DB4" w:rsidRDefault="005E0DB4" w:rsidP="00735918">
            <w:pPr>
              <w:numPr>
                <w:ilvl w:val="0"/>
                <w:numId w:val="3"/>
              </w:num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6B249B5" w14:textId="300C9424" w:rsidR="005E0DB4" w:rsidRDefault="0028460B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B">
              <w:rPr>
                <w:rFonts w:ascii="Times New Roman" w:hAnsi="Times New Roman" w:cs="Times New Roman"/>
                <w:sz w:val="24"/>
                <w:szCs w:val="24"/>
              </w:rPr>
              <w:t xml:space="preserve">As WFS smoothening mechanism improves the performance of ATFS. Is author tested any other smoothening mechanisms that are suited to improve the performance of ATFS before </w:t>
            </w:r>
            <w:proofErr w:type="gramStart"/>
            <w:r w:rsidRPr="0028460B">
              <w:rPr>
                <w:rFonts w:ascii="Times New Roman" w:hAnsi="Times New Roman" w:cs="Times New Roman"/>
                <w:sz w:val="24"/>
                <w:szCs w:val="24"/>
              </w:rPr>
              <w:t>comes to the conclusion of</w:t>
            </w:r>
            <w:proofErr w:type="gramEnd"/>
            <w:r w:rsidRPr="0028460B">
              <w:rPr>
                <w:rFonts w:ascii="Times New Roman" w:hAnsi="Times New Roman" w:cs="Times New Roman"/>
                <w:sz w:val="24"/>
                <w:szCs w:val="24"/>
              </w:rPr>
              <w:t xml:space="preserve"> using WFS smoothening.</w:t>
            </w:r>
          </w:p>
          <w:p w14:paraId="20C278E7" w14:textId="77777777" w:rsidR="0092125E" w:rsidRPr="005E0DB4" w:rsidRDefault="0092125E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4" w:type="dxa"/>
          </w:tcPr>
          <w:p w14:paraId="5FA4E8B8" w14:textId="77777777" w:rsidR="005E0DB4" w:rsidRPr="005E0DB4" w:rsidRDefault="005E0DB4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28460B" w:rsidRPr="005E0DB4" w14:paraId="06BA57C5" w14:textId="77777777" w:rsidTr="00735918">
        <w:trPr>
          <w:jc w:val="center"/>
        </w:trPr>
        <w:tc>
          <w:tcPr>
            <w:tcW w:w="817" w:type="dxa"/>
          </w:tcPr>
          <w:p w14:paraId="7430A719" w14:textId="77777777" w:rsidR="0028460B" w:rsidRPr="005E0DB4" w:rsidRDefault="0028460B" w:rsidP="00735918">
            <w:pPr>
              <w:numPr>
                <w:ilvl w:val="0"/>
                <w:numId w:val="3"/>
              </w:num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9874FC3" w14:textId="7CCAF432" w:rsidR="0028460B" w:rsidRPr="0028460B" w:rsidRDefault="0028460B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60B">
              <w:rPr>
                <w:rFonts w:ascii="Times New Roman" w:hAnsi="Times New Roman" w:cs="Times New Roman"/>
                <w:sz w:val="24"/>
                <w:szCs w:val="24"/>
              </w:rPr>
              <w:t>Conclusions should be more precise.</w:t>
            </w:r>
          </w:p>
        </w:tc>
        <w:tc>
          <w:tcPr>
            <w:tcW w:w="3004" w:type="dxa"/>
          </w:tcPr>
          <w:p w14:paraId="270BB20D" w14:textId="77777777" w:rsidR="0028460B" w:rsidRPr="005E0DB4" w:rsidRDefault="0028460B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</w:tbl>
    <w:p w14:paraId="6980A528" w14:textId="77777777" w:rsidR="005E0DB4" w:rsidRDefault="005E0DB4" w:rsidP="004939ED">
      <w:pPr>
        <w:rPr>
          <w:rFonts w:ascii="Times New Roman" w:hAnsi="Times New Roman" w:cs="Times New Roman"/>
          <w:sz w:val="24"/>
          <w:szCs w:val="24"/>
        </w:rPr>
      </w:pPr>
    </w:p>
    <w:p w14:paraId="074CE0C0" w14:textId="77777777" w:rsidR="005E6EBA" w:rsidRPr="005E6EBA" w:rsidRDefault="005E6EBA" w:rsidP="005E6E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EBA">
        <w:rPr>
          <w:rFonts w:ascii="Times New Roman" w:hAnsi="Times New Roman" w:cs="Times New Roman"/>
          <w:b/>
          <w:bCs/>
          <w:sz w:val="24"/>
          <w:szCs w:val="24"/>
        </w:rPr>
        <w:t>Reviewer 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094"/>
        <w:gridCol w:w="3155"/>
      </w:tblGrid>
      <w:tr w:rsidR="005E6EBA" w:rsidRPr="005E0DB4" w14:paraId="3D87B0C4" w14:textId="77777777" w:rsidTr="00AA16BC">
        <w:trPr>
          <w:trHeight w:val="846"/>
          <w:jc w:val="center"/>
        </w:trPr>
        <w:tc>
          <w:tcPr>
            <w:tcW w:w="817" w:type="dxa"/>
            <w:vAlign w:val="center"/>
          </w:tcPr>
          <w:p w14:paraId="2B56EAD6" w14:textId="77777777" w:rsidR="005E6EBA" w:rsidRPr="004939ED" w:rsidRDefault="005E6EBA" w:rsidP="00AA16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094" w:type="dxa"/>
            <w:vAlign w:val="center"/>
          </w:tcPr>
          <w:p w14:paraId="407BD95A" w14:textId="77777777" w:rsidR="005E6EBA" w:rsidRPr="005E0DB4" w:rsidRDefault="005E6EBA" w:rsidP="00AA16BC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493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Referee’s Comments</w:t>
            </w: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  <w:vAlign w:val="center"/>
          </w:tcPr>
          <w:p w14:paraId="6A4E21B7" w14:textId="77777777" w:rsidR="005E6EBA" w:rsidRDefault="005E6EBA" w:rsidP="00AA16BC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5E0DB4"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>Responses</w:t>
            </w:r>
            <w:r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2706962" w14:textId="77777777" w:rsidR="005E6EBA" w:rsidRPr="005E0DB4" w:rsidRDefault="005E6EBA" w:rsidP="00AA16BC">
            <w:pPr>
              <w:jc w:val="center"/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(for author)</w:t>
            </w:r>
          </w:p>
        </w:tc>
      </w:tr>
      <w:tr w:rsidR="005E6EBA" w:rsidRPr="005E0DB4" w14:paraId="7E4389B7" w14:textId="77777777" w:rsidTr="00735918">
        <w:trPr>
          <w:jc w:val="center"/>
        </w:trPr>
        <w:tc>
          <w:tcPr>
            <w:tcW w:w="817" w:type="dxa"/>
          </w:tcPr>
          <w:p w14:paraId="199512B7" w14:textId="77777777" w:rsidR="005E6EBA" w:rsidRPr="005E6EBA" w:rsidRDefault="005E6EBA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037CA219" w14:textId="5E0FFE1D" w:rsidR="005E6EBA" w:rsidRPr="005E0DB4" w:rsidRDefault="00F8592A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2A">
              <w:rPr>
                <w:rFonts w:ascii="Times New Roman" w:hAnsi="Times New Roman" w:cs="Times New Roman"/>
                <w:sz w:val="24"/>
                <w:szCs w:val="24"/>
              </w:rPr>
              <w:t xml:space="preserve">Need to support statements with references. </w:t>
            </w:r>
            <w:proofErr w:type="gramStart"/>
            <w:r w:rsidRPr="00F859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F8592A">
              <w:rPr>
                <w:rFonts w:ascii="Times New Roman" w:hAnsi="Times New Roman" w:cs="Times New Roman"/>
                <w:sz w:val="24"/>
                <w:szCs w:val="24"/>
              </w:rPr>
              <w:t xml:space="preserve"> “. Each country creates its own sign language with its own grammar and lexicon”, “Various schemes have been employed for finger spelling …”.</w:t>
            </w:r>
          </w:p>
        </w:tc>
        <w:tc>
          <w:tcPr>
            <w:tcW w:w="3155" w:type="dxa"/>
          </w:tcPr>
          <w:p w14:paraId="5F634464" w14:textId="77777777" w:rsidR="005E6EBA" w:rsidRPr="005E0DB4" w:rsidRDefault="005E6EBA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5E6EBA" w:rsidRPr="005E0DB4" w14:paraId="7F3A09D5" w14:textId="77777777" w:rsidTr="00735918">
        <w:trPr>
          <w:jc w:val="center"/>
        </w:trPr>
        <w:tc>
          <w:tcPr>
            <w:tcW w:w="817" w:type="dxa"/>
          </w:tcPr>
          <w:p w14:paraId="00072613" w14:textId="77777777" w:rsidR="005E6EBA" w:rsidRPr="005E6EBA" w:rsidRDefault="005E6EBA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6317A539" w14:textId="034E0FBF" w:rsidR="005E6EBA" w:rsidRPr="005E0DB4" w:rsidRDefault="00F8592A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2A">
              <w:rPr>
                <w:rFonts w:ascii="Times New Roman" w:hAnsi="Times New Roman" w:cs="Times New Roman"/>
                <w:sz w:val="24"/>
                <w:szCs w:val="24"/>
              </w:rPr>
              <w:t>The title of this section is recommended to be changed to “Literature Review”</w:t>
            </w:r>
          </w:p>
        </w:tc>
        <w:tc>
          <w:tcPr>
            <w:tcW w:w="3155" w:type="dxa"/>
          </w:tcPr>
          <w:p w14:paraId="1D2A6A3B" w14:textId="5456A774" w:rsidR="0012096B" w:rsidRPr="005E0DB4" w:rsidRDefault="0012096B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We have changed a sentence in line</w:t>
            </w:r>
            <w:proofErr w:type="gramStart"/>
            <w:r w:rsidR="00BA6995">
              <w:rPr>
                <w:rFonts w:ascii="Times New Roman" w:eastAsia="Angsana New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5E6EBA" w:rsidRPr="005E0DB4" w14:paraId="102507A5" w14:textId="77777777" w:rsidTr="00735918">
        <w:trPr>
          <w:jc w:val="center"/>
        </w:trPr>
        <w:tc>
          <w:tcPr>
            <w:tcW w:w="817" w:type="dxa"/>
          </w:tcPr>
          <w:p w14:paraId="70983D9E" w14:textId="77777777" w:rsidR="005E6EBA" w:rsidRPr="005E6EBA" w:rsidRDefault="005E6EBA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353A8BC9" w14:textId="55674673" w:rsidR="005E6EBA" w:rsidRPr="005E0DB4" w:rsidRDefault="00F8592A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592A">
              <w:rPr>
                <w:rFonts w:ascii="Times New Roman" w:hAnsi="Times New Roman" w:cs="Times New Roman"/>
                <w:sz w:val="24"/>
                <w:szCs w:val="24"/>
              </w:rPr>
              <w:t>Starting a sentence with a reference is not recommended as in: “[1] has addressed FSR for …”, “[2] has employed a Yolo-based Darknet-</w:t>
            </w:r>
            <w:r w:rsidRPr="00F85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19”, etc.</w:t>
            </w:r>
          </w:p>
        </w:tc>
        <w:tc>
          <w:tcPr>
            <w:tcW w:w="3155" w:type="dxa"/>
          </w:tcPr>
          <w:p w14:paraId="2211638E" w14:textId="77777777" w:rsidR="005E6EBA" w:rsidRPr="005E0DB4" w:rsidRDefault="005E6EBA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5E6EBA" w:rsidRPr="005E0DB4" w14:paraId="69857CC3" w14:textId="77777777" w:rsidTr="00735918">
        <w:trPr>
          <w:jc w:val="center"/>
        </w:trPr>
        <w:tc>
          <w:tcPr>
            <w:tcW w:w="817" w:type="dxa"/>
          </w:tcPr>
          <w:p w14:paraId="77A2FC3C" w14:textId="77777777" w:rsidR="005E6EBA" w:rsidRPr="005E6EBA" w:rsidRDefault="005E6EBA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7D0CB062" w14:textId="256ADBA8" w:rsidR="005E6EBA" w:rsidRPr="005E0DB4" w:rsidRDefault="004C49E0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9E0">
              <w:rPr>
                <w:rFonts w:ascii="Times New Roman" w:hAnsi="Times New Roman" w:cs="Times New Roman"/>
                <w:sz w:val="24"/>
                <w:szCs w:val="24"/>
              </w:rPr>
              <w:t>Figure 4 “CNN structure of SR stage”: never mentioned activation layer! as it is an important operation in a typical CNN. Please explain.</w:t>
            </w:r>
          </w:p>
        </w:tc>
        <w:tc>
          <w:tcPr>
            <w:tcW w:w="3155" w:type="dxa"/>
          </w:tcPr>
          <w:p w14:paraId="6AD787E6" w14:textId="263D07CD" w:rsidR="005E6EBA" w:rsidRPr="005E0DB4" w:rsidRDefault="00B1745B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The mor detail caption has been added to Figure 4.</w:t>
            </w:r>
          </w:p>
        </w:tc>
      </w:tr>
      <w:tr w:rsidR="004C49E0" w:rsidRPr="005E0DB4" w14:paraId="72C8CB94" w14:textId="77777777" w:rsidTr="00735918">
        <w:trPr>
          <w:jc w:val="center"/>
        </w:trPr>
        <w:tc>
          <w:tcPr>
            <w:tcW w:w="817" w:type="dxa"/>
          </w:tcPr>
          <w:p w14:paraId="37B47086" w14:textId="77777777" w:rsidR="004C49E0" w:rsidRPr="005E6EBA" w:rsidRDefault="004C49E0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204D9C46" w14:textId="0EFD3AB8" w:rsidR="004C49E0" w:rsidRPr="004C49E0" w:rsidRDefault="004C49E0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9E0">
              <w:rPr>
                <w:rFonts w:ascii="Times New Roman" w:hAnsi="Times New Roman" w:cs="Times New Roman"/>
                <w:sz w:val="24"/>
                <w:szCs w:val="24"/>
              </w:rPr>
              <w:t>Authors spoke about frame smoothing bunt never shown example images to demonstrate the effects of this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55" w:type="dxa"/>
          </w:tcPr>
          <w:p w14:paraId="5C70E9DE" w14:textId="52A47E00" w:rsidR="004C49E0" w:rsidRPr="005E0DB4" w:rsidRDefault="009764D3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Thank you for your suggestion. The</w:t>
            </w:r>
            <w:r w:rsidR="00A319E7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CNN would be </w:t>
            </w:r>
            <w:proofErr w:type="gramStart"/>
            <w:r w:rsidR="00A319E7">
              <w:rPr>
                <w:rFonts w:ascii="Times New Roman" w:eastAsia="Angsana New" w:hAnsi="Times New Roman" w:cs="Times New Roman"/>
                <w:sz w:val="24"/>
                <w:szCs w:val="24"/>
              </w:rPr>
              <w:t>improve</w:t>
            </w:r>
            <w:proofErr w:type="gramEnd"/>
            <w:r w:rsidR="00A319E7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a performance in the future work. This </w:t>
            </w:r>
            <w:proofErr w:type="gramStart"/>
            <w:r w:rsidR="00A319E7">
              <w:rPr>
                <w:rFonts w:ascii="Times New Roman" w:eastAsia="Angsana New" w:hAnsi="Times New Roman" w:cs="Times New Roman"/>
                <w:sz w:val="24"/>
                <w:szCs w:val="24"/>
              </w:rPr>
              <w:t>work</w:t>
            </w:r>
            <w:proofErr w:type="gramEnd"/>
            <w:r w:rsidR="00A319E7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we follows</w:t>
            </w:r>
            <w:r w:rsidR="002D247A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the CNN structure from [1]. It </w:t>
            </w:r>
            <w:proofErr w:type="gramStart"/>
            <w:r w:rsidR="002D247A">
              <w:rPr>
                <w:rFonts w:ascii="Times New Roman" w:eastAsia="Angsana New" w:hAnsi="Times New Roman" w:cs="Times New Roman"/>
                <w:sz w:val="24"/>
                <w:szCs w:val="24"/>
              </w:rPr>
              <w:t>provide</w:t>
            </w:r>
            <w:proofErr w:type="gramEnd"/>
            <w:r w:rsidR="002D247A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a good </w:t>
            </w:r>
            <w:r w:rsidR="0026417E">
              <w:rPr>
                <w:rFonts w:ascii="Times New Roman" w:eastAsia="Angsana New" w:hAnsi="Times New Roman" w:cs="Times New Roman"/>
                <w:sz w:val="24"/>
                <w:szCs w:val="24"/>
              </w:rPr>
              <w:t>performance for extraction the sign image feature</w:t>
            </w:r>
            <w:r w:rsidR="00BB476D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. Another reason we would like to know the </w:t>
            </w:r>
            <w:r w:rsidR="00B040C5"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performance of overall system if </w:t>
            </w:r>
            <w:r w:rsidR="00880079">
              <w:rPr>
                <w:rFonts w:ascii="Times New Roman" w:eastAsia="Angsana New" w:hAnsi="Times New Roman" w:cs="Times New Roman"/>
                <w:sz w:val="24"/>
                <w:szCs w:val="24"/>
              </w:rPr>
              <w:t>t</w:t>
            </w:r>
          </w:p>
        </w:tc>
      </w:tr>
      <w:tr w:rsidR="004C49E0" w:rsidRPr="005E0DB4" w14:paraId="006DDB8E" w14:textId="77777777" w:rsidTr="00735918">
        <w:trPr>
          <w:jc w:val="center"/>
        </w:trPr>
        <w:tc>
          <w:tcPr>
            <w:tcW w:w="817" w:type="dxa"/>
          </w:tcPr>
          <w:p w14:paraId="3EA21810" w14:textId="77777777" w:rsidR="004C49E0" w:rsidRPr="005E6EBA" w:rsidRDefault="004C49E0" w:rsidP="00735918">
            <w:pPr>
              <w:pStyle w:val="ListParagraph"/>
              <w:numPr>
                <w:ilvl w:val="0"/>
                <w:numId w:val="6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6B81EFC8" w14:textId="703CEDF3" w:rsidR="004C49E0" w:rsidRPr="004C49E0" w:rsidRDefault="00AF12A2" w:rsidP="00735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2A2">
              <w:rPr>
                <w:rFonts w:ascii="Times New Roman" w:hAnsi="Times New Roman" w:cs="Times New Roman"/>
                <w:sz w:val="24"/>
                <w:szCs w:val="24"/>
              </w:rPr>
              <w:t>Typical performance results of CNN models produce very competitive/impressive accuracy. The results of the proposed approach are not up to that expectation. It is advised that the authors address this issue and hopefully justify their results.</w:t>
            </w:r>
          </w:p>
        </w:tc>
        <w:tc>
          <w:tcPr>
            <w:tcW w:w="3155" w:type="dxa"/>
          </w:tcPr>
          <w:p w14:paraId="72D8C0EB" w14:textId="77777777" w:rsidR="004C49E0" w:rsidRPr="005E0DB4" w:rsidRDefault="004C49E0" w:rsidP="00735918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</w:tbl>
    <w:p w14:paraId="41102892" w14:textId="77777777" w:rsidR="005E6EBA" w:rsidRDefault="005E6EBA" w:rsidP="004939ED">
      <w:pPr>
        <w:rPr>
          <w:rFonts w:ascii="Times New Roman" w:hAnsi="Times New Roman" w:cs="Times New Roman"/>
          <w:sz w:val="24"/>
          <w:szCs w:val="24"/>
        </w:rPr>
      </w:pPr>
    </w:p>
    <w:p w14:paraId="23F139D0" w14:textId="77777777" w:rsidR="005E6EBA" w:rsidRPr="005E6EBA" w:rsidRDefault="005E6EBA" w:rsidP="005E6E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EBA">
        <w:rPr>
          <w:rFonts w:ascii="Times New Roman" w:hAnsi="Times New Roman" w:cs="Times New Roman"/>
          <w:b/>
          <w:bCs/>
          <w:sz w:val="24"/>
          <w:szCs w:val="24"/>
        </w:rPr>
        <w:t xml:space="preserve">Reviewer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5094"/>
        <w:gridCol w:w="3155"/>
      </w:tblGrid>
      <w:tr w:rsidR="00047711" w:rsidRPr="005E0DB4" w14:paraId="2E6C7BA1" w14:textId="77777777" w:rsidTr="00D36BA0">
        <w:trPr>
          <w:trHeight w:val="846"/>
          <w:jc w:val="center"/>
        </w:trPr>
        <w:tc>
          <w:tcPr>
            <w:tcW w:w="817" w:type="dxa"/>
            <w:vAlign w:val="center"/>
          </w:tcPr>
          <w:p w14:paraId="7843B30E" w14:textId="77777777" w:rsidR="00047711" w:rsidRPr="004939ED" w:rsidRDefault="00047711" w:rsidP="00D36B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094" w:type="dxa"/>
            <w:vAlign w:val="center"/>
          </w:tcPr>
          <w:p w14:paraId="58391FC3" w14:textId="77777777" w:rsidR="00047711" w:rsidRPr="005E0DB4" w:rsidRDefault="00047711" w:rsidP="00D36BA0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493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Referee’s Comments</w:t>
            </w: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  <w:vAlign w:val="center"/>
          </w:tcPr>
          <w:p w14:paraId="22846976" w14:textId="77777777" w:rsidR="00047711" w:rsidRDefault="00047711" w:rsidP="00D36BA0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  <w:r w:rsidRPr="005E0DB4"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>Responses</w:t>
            </w:r>
            <w:r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CCEA3BE" w14:textId="77777777" w:rsidR="00047711" w:rsidRPr="005E0DB4" w:rsidRDefault="00047711" w:rsidP="00D36BA0">
            <w:pPr>
              <w:jc w:val="center"/>
              <w:rPr>
                <w:rFonts w:ascii="Times New Roman" w:eastAsia="Angsana New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ngsana New" w:hAnsi="Times New Roman" w:cs="Times New Roman"/>
                <w:sz w:val="24"/>
                <w:szCs w:val="24"/>
              </w:rPr>
              <w:t>(for author)</w:t>
            </w:r>
          </w:p>
        </w:tc>
      </w:tr>
      <w:tr w:rsidR="00047711" w:rsidRPr="005E0DB4" w14:paraId="22663A61" w14:textId="77777777" w:rsidTr="009D3830">
        <w:trPr>
          <w:jc w:val="center"/>
        </w:trPr>
        <w:tc>
          <w:tcPr>
            <w:tcW w:w="817" w:type="dxa"/>
          </w:tcPr>
          <w:p w14:paraId="12CF8D88" w14:textId="77777777" w:rsidR="00047711" w:rsidRPr="005E6EBA" w:rsidRDefault="00047711" w:rsidP="009D3830">
            <w:pPr>
              <w:pStyle w:val="ListParagraph"/>
              <w:numPr>
                <w:ilvl w:val="0"/>
                <w:numId w:val="7"/>
              </w:numPr>
              <w:ind w:left="1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</w:tcPr>
          <w:p w14:paraId="14840E65" w14:textId="0C071F4B" w:rsidR="00047711" w:rsidRPr="005E0DB4" w:rsidRDefault="00AF12A2" w:rsidP="009D3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2A2">
              <w:rPr>
                <w:rFonts w:ascii="Times New Roman" w:hAnsi="Times New Roman" w:cs="Times New Roman"/>
                <w:sz w:val="24"/>
                <w:szCs w:val="24"/>
              </w:rPr>
              <w:t>please add the novelty of this research to the introduction</w:t>
            </w:r>
          </w:p>
        </w:tc>
        <w:tc>
          <w:tcPr>
            <w:tcW w:w="3155" w:type="dxa"/>
          </w:tcPr>
          <w:p w14:paraId="2928EF04" w14:textId="77777777" w:rsidR="00047711" w:rsidRPr="005E0DB4" w:rsidRDefault="00047711" w:rsidP="009D3830">
            <w:pPr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047711" w:rsidRPr="005E0DB4" w14:paraId="2C208E51" w14:textId="77777777" w:rsidTr="00D36BA0">
        <w:trPr>
          <w:jc w:val="center"/>
        </w:trPr>
        <w:tc>
          <w:tcPr>
            <w:tcW w:w="817" w:type="dxa"/>
            <w:vAlign w:val="center"/>
          </w:tcPr>
          <w:p w14:paraId="46DA717B" w14:textId="77777777" w:rsidR="00047711" w:rsidRPr="005E6EBA" w:rsidRDefault="00047711" w:rsidP="00047711">
            <w:pPr>
              <w:pStyle w:val="ListParagraph"/>
              <w:numPr>
                <w:ilvl w:val="0"/>
                <w:numId w:val="7"/>
              </w:numPr>
              <w:ind w:left="14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  <w:vAlign w:val="center"/>
          </w:tcPr>
          <w:p w14:paraId="45405825" w14:textId="77777777" w:rsidR="00047711" w:rsidRDefault="00047711" w:rsidP="00D36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262D3" w14:textId="77777777" w:rsidR="00047711" w:rsidRPr="005E0DB4" w:rsidRDefault="00047711" w:rsidP="00D36B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35161B42" w14:textId="77777777" w:rsidR="00047711" w:rsidRPr="005E0DB4" w:rsidRDefault="00047711" w:rsidP="00D36BA0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  <w:tr w:rsidR="00047711" w:rsidRPr="005E0DB4" w14:paraId="7C397282" w14:textId="77777777" w:rsidTr="00D36BA0">
        <w:trPr>
          <w:jc w:val="center"/>
        </w:trPr>
        <w:tc>
          <w:tcPr>
            <w:tcW w:w="817" w:type="dxa"/>
            <w:vAlign w:val="center"/>
          </w:tcPr>
          <w:p w14:paraId="78007D02" w14:textId="77777777" w:rsidR="00047711" w:rsidRPr="005E6EBA" w:rsidRDefault="00047711" w:rsidP="00047711">
            <w:pPr>
              <w:pStyle w:val="ListParagraph"/>
              <w:numPr>
                <w:ilvl w:val="0"/>
                <w:numId w:val="7"/>
              </w:numPr>
              <w:ind w:left="14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4" w:type="dxa"/>
            <w:vAlign w:val="center"/>
          </w:tcPr>
          <w:p w14:paraId="45C8AFC9" w14:textId="77777777" w:rsidR="00047711" w:rsidRDefault="00047711" w:rsidP="00D36B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C87D0" w14:textId="77777777" w:rsidR="00047711" w:rsidRPr="005E0DB4" w:rsidRDefault="00047711" w:rsidP="00D36B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  <w:vAlign w:val="center"/>
          </w:tcPr>
          <w:p w14:paraId="5EC30F93" w14:textId="77777777" w:rsidR="00047711" w:rsidRPr="005E0DB4" w:rsidRDefault="00047711" w:rsidP="00D36BA0">
            <w:pPr>
              <w:jc w:val="center"/>
              <w:rPr>
                <w:rFonts w:ascii="Times New Roman" w:eastAsia="Angsana New" w:hAnsi="Times New Roman" w:cs="Times New Roman"/>
                <w:sz w:val="24"/>
                <w:szCs w:val="24"/>
              </w:rPr>
            </w:pPr>
          </w:p>
        </w:tc>
      </w:tr>
    </w:tbl>
    <w:p w14:paraId="6527BC2B" w14:textId="16D6AFDF" w:rsidR="005E6EBA" w:rsidRPr="005E6EBA" w:rsidRDefault="005E6EBA" w:rsidP="005B6F7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5E6EBA" w:rsidRPr="005E6EBA" w:rsidSect="00047711">
      <w:pgSz w:w="11906" w:h="16838" w:code="9"/>
      <w:pgMar w:top="426" w:right="1616" w:bottom="426" w:left="1440" w:header="706" w:footer="706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096"/>
    <w:multiLevelType w:val="hybridMultilevel"/>
    <w:tmpl w:val="1E6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8F7"/>
    <w:multiLevelType w:val="hybridMultilevel"/>
    <w:tmpl w:val="EE84E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4ED2"/>
    <w:multiLevelType w:val="hybridMultilevel"/>
    <w:tmpl w:val="EE84E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2EBD"/>
    <w:multiLevelType w:val="hybridMultilevel"/>
    <w:tmpl w:val="1E68EB68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E0E61F8"/>
    <w:multiLevelType w:val="hybridMultilevel"/>
    <w:tmpl w:val="3710AF60"/>
    <w:lvl w:ilvl="0" w:tplc="749ACFEC">
      <w:start w:val="204"/>
      <w:numFmt w:val="bullet"/>
      <w:lvlText w:val=""/>
      <w:lvlJc w:val="left"/>
      <w:pPr>
        <w:tabs>
          <w:tab w:val="num" w:pos="2535"/>
        </w:tabs>
        <w:ind w:left="2535" w:hanging="375"/>
      </w:pPr>
      <w:rPr>
        <w:rFonts w:ascii="Wingdings" w:eastAsia="Angsana New" w:hAnsi="Wingdings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1A62478"/>
    <w:multiLevelType w:val="hybridMultilevel"/>
    <w:tmpl w:val="1E6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517E"/>
    <w:multiLevelType w:val="hybridMultilevel"/>
    <w:tmpl w:val="219CB8DA"/>
    <w:lvl w:ilvl="0" w:tplc="F7D6582C">
      <w:numFmt w:val="bullet"/>
      <w:lvlText w:val="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rawingGridVerticalSpacing w:val="143"/>
  <w:displayHorizontalDrawingGridEvery w:val="0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B53"/>
    <w:rsid w:val="00002007"/>
    <w:rsid w:val="0000357D"/>
    <w:rsid w:val="0000442B"/>
    <w:rsid w:val="0000509B"/>
    <w:rsid w:val="00005648"/>
    <w:rsid w:val="0000585B"/>
    <w:rsid w:val="000077F6"/>
    <w:rsid w:val="0001349C"/>
    <w:rsid w:val="000169A1"/>
    <w:rsid w:val="00017CB5"/>
    <w:rsid w:val="00022C52"/>
    <w:rsid w:val="00025788"/>
    <w:rsid w:val="00025B7D"/>
    <w:rsid w:val="0002753D"/>
    <w:rsid w:val="00031AE0"/>
    <w:rsid w:val="000348E5"/>
    <w:rsid w:val="00035535"/>
    <w:rsid w:val="00036AAE"/>
    <w:rsid w:val="000411C2"/>
    <w:rsid w:val="00042B04"/>
    <w:rsid w:val="00043EAB"/>
    <w:rsid w:val="000443C0"/>
    <w:rsid w:val="00044B9E"/>
    <w:rsid w:val="00044FC5"/>
    <w:rsid w:val="00047711"/>
    <w:rsid w:val="00047B27"/>
    <w:rsid w:val="00053309"/>
    <w:rsid w:val="0005367E"/>
    <w:rsid w:val="0005530D"/>
    <w:rsid w:val="000555C7"/>
    <w:rsid w:val="000566AD"/>
    <w:rsid w:val="00056997"/>
    <w:rsid w:val="000618BF"/>
    <w:rsid w:val="000622F3"/>
    <w:rsid w:val="0006498C"/>
    <w:rsid w:val="000649B8"/>
    <w:rsid w:val="00064BE9"/>
    <w:rsid w:val="00065049"/>
    <w:rsid w:val="0007072E"/>
    <w:rsid w:val="00071483"/>
    <w:rsid w:val="00071D7C"/>
    <w:rsid w:val="000742EB"/>
    <w:rsid w:val="00075230"/>
    <w:rsid w:val="00076749"/>
    <w:rsid w:val="000808BA"/>
    <w:rsid w:val="00081D63"/>
    <w:rsid w:val="00082705"/>
    <w:rsid w:val="00084677"/>
    <w:rsid w:val="00085B60"/>
    <w:rsid w:val="000865FE"/>
    <w:rsid w:val="00086BCD"/>
    <w:rsid w:val="000874BB"/>
    <w:rsid w:val="00087817"/>
    <w:rsid w:val="00090897"/>
    <w:rsid w:val="00090E5D"/>
    <w:rsid w:val="000925F6"/>
    <w:rsid w:val="00096B67"/>
    <w:rsid w:val="00096CC1"/>
    <w:rsid w:val="000A0434"/>
    <w:rsid w:val="000A0E2E"/>
    <w:rsid w:val="000A241A"/>
    <w:rsid w:val="000A3918"/>
    <w:rsid w:val="000A4474"/>
    <w:rsid w:val="000A4D74"/>
    <w:rsid w:val="000A551A"/>
    <w:rsid w:val="000A62C4"/>
    <w:rsid w:val="000A6BD0"/>
    <w:rsid w:val="000B2E9F"/>
    <w:rsid w:val="000B5748"/>
    <w:rsid w:val="000B591D"/>
    <w:rsid w:val="000B72D6"/>
    <w:rsid w:val="000C0D5E"/>
    <w:rsid w:val="000C1DA1"/>
    <w:rsid w:val="000C34C2"/>
    <w:rsid w:val="000C45B6"/>
    <w:rsid w:val="000C684C"/>
    <w:rsid w:val="000D0426"/>
    <w:rsid w:val="000D2809"/>
    <w:rsid w:val="000D2994"/>
    <w:rsid w:val="000D3330"/>
    <w:rsid w:val="000D4493"/>
    <w:rsid w:val="000D757B"/>
    <w:rsid w:val="000D7FB8"/>
    <w:rsid w:val="000E2F58"/>
    <w:rsid w:val="000E6EAD"/>
    <w:rsid w:val="000E7CC5"/>
    <w:rsid w:val="000F2A4A"/>
    <w:rsid w:val="000F3BC3"/>
    <w:rsid w:val="000F40BC"/>
    <w:rsid w:val="000F48C1"/>
    <w:rsid w:val="000F5037"/>
    <w:rsid w:val="000F5D1E"/>
    <w:rsid w:val="000F613C"/>
    <w:rsid w:val="000F7ACC"/>
    <w:rsid w:val="000F7E03"/>
    <w:rsid w:val="0010087E"/>
    <w:rsid w:val="00104A3E"/>
    <w:rsid w:val="00105AB7"/>
    <w:rsid w:val="001070FA"/>
    <w:rsid w:val="001075E8"/>
    <w:rsid w:val="00111E2B"/>
    <w:rsid w:val="0011297E"/>
    <w:rsid w:val="00113751"/>
    <w:rsid w:val="0011556C"/>
    <w:rsid w:val="00116F96"/>
    <w:rsid w:val="001200EF"/>
    <w:rsid w:val="0012096B"/>
    <w:rsid w:val="00121054"/>
    <w:rsid w:val="001227B1"/>
    <w:rsid w:val="00126B63"/>
    <w:rsid w:val="0012713D"/>
    <w:rsid w:val="00132C24"/>
    <w:rsid w:val="001338EE"/>
    <w:rsid w:val="00135F73"/>
    <w:rsid w:val="00136B1A"/>
    <w:rsid w:val="001376E7"/>
    <w:rsid w:val="001441B7"/>
    <w:rsid w:val="00144B60"/>
    <w:rsid w:val="00144B87"/>
    <w:rsid w:val="00144C9B"/>
    <w:rsid w:val="00151724"/>
    <w:rsid w:val="001547E9"/>
    <w:rsid w:val="00154F00"/>
    <w:rsid w:val="001550F9"/>
    <w:rsid w:val="00162B87"/>
    <w:rsid w:val="001717C8"/>
    <w:rsid w:val="0017195A"/>
    <w:rsid w:val="00177A3B"/>
    <w:rsid w:val="00177F80"/>
    <w:rsid w:val="00183BA7"/>
    <w:rsid w:val="0018668D"/>
    <w:rsid w:val="00187979"/>
    <w:rsid w:val="001879D6"/>
    <w:rsid w:val="001912D8"/>
    <w:rsid w:val="00191DFE"/>
    <w:rsid w:val="00192265"/>
    <w:rsid w:val="00194D56"/>
    <w:rsid w:val="00195E08"/>
    <w:rsid w:val="0019769F"/>
    <w:rsid w:val="001A1E4C"/>
    <w:rsid w:val="001A2865"/>
    <w:rsid w:val="001A2B30"/>
    <w:rsid w:val="001A2DE9"/>
    <w:rsid w:val="001A5D1B"/>
    <w:rsid w:val="001A6CF2"/>
    <w:rsid w:val="001B0389"/>
    <w:rsid w:val="001B0426"/>
    <w:rsid w:val="001B49EF"/>
    <w:rsid w:val="001B605E"/>
    <w:rsid w:val="001B62A8"/>
    <w:rsid w:val="001B6E58"/>
    <w:rsid w:val="001B711C"/>
    <w:rsid w:val="001B7B58"/>
    <w:rsid w:val="001C009B"/>
    <w:rsid w:val="001C02AA"/>
    <w:rsid w:val="001C08BA"/>
    <w:rsid w:val="001C0920"/>
    <w:rsid w:val="001C1257"/>
    <w:rsid w:val="001C1694"/>
    <w:rsid w:val="001D0457"/>
    <w:rsid w:val="001D1518"/>
    <w:rsid w:val="001D454C"/>
    <w:rsid w:val="001D5983"/>
    <w:rsid w:val="001E300C"/>
    <w:rsid w:val="001E3412"/>
    <w:rsid w:val="001E6AD9"/>
    <w:rsid w:val="001E6BBA"/>
    <w:rsid w:val="001E72A2"/>
    <w:rsid w:val="001E73FF"/>
    <w:rsid w:val="001F0D95"/>
    <w:rsid w:val="001F173C"/>
    <w:rsid w:val="001F3693"/>
    <w:rsid w:val="001F3EAF"/>
    <w:rsid w:val="001F6940"/>
    <w:rsid w:val="001F7A64"/>
    <w:rsid w:val="002008C0"/>
    <w:rsid w:val="00206081"/>
    <w:rsid w:val="00206CFB"/>
    <w:rsid w:val="00207550"/>
    <w:rsid w:val="00210661"/>
    <w:rsid w:val="00210939"/>
    <w:rsid w:val="00211285"/>
    <w:rsid w:val="00211B5C"/>
    <w:rsid w:val="0021211B"/>
    <w:rsid w:val="002125C0"/>
    <w:rsid w:val="0021318F"/>
    <w:rsid w:val="00214E41"/>
    <w:rsid w:val="002179FD"/>
    <w:rsid w:val="00222EB7"/>
    <w:rsid w:val="00223A9C"/>
    <w:rsid w:val="00224F02"/>
    <w:rsid w:val="00227E0F"/>
    <w:rsid w:val="00230AE1"/>
    <w:rsid w:val="00230CFE"/>
    <w:rsid w:val="002318A1"/>
    <w:rsid w:val="00231F3D"/>
    <w:rsid w:val="00232698"/>
    <w:rsid w:val="002407A6"/>
    <w:rsid w:val="002413CA"/>
    <w:rsid w:val="002417C0"/>
    <w:rsid w:val="00244857"/>
    <w:rsid w:val="0024766F"/>
    <w:rsid w:val="00247D5B"/>
    <w:rsid w:val="002501C4"/>
    <w:rsid w:val="00252980"/>
    <w:rsid w:val="00255740"/>
    <w:rsid w:val="00256063"/>
    <w:rsid w:val="002565AB"/>
    <w:rsid w:val="002570EB"/>
    <w:rsid w:val="002574D7"/>
    <w:rsid w:val="002575C7"/>
    <w:rsid w:val="00257D52"/>
    <w:rsid w:val="00260228"/>
    <w:rsid w:val="00260F72"/>
    <w:rsid w:val="002612D3"/>
    <w:rsid w:val="00261CC0"/>
    <w:rsid w:val="00262D5E"/>
    <w:rsid w:val="00263929"/>
    <w:rsid w:val="0026417E"/>
    <w:rsid w:val="00265153"/>
    <w:rsid w:val="00265337"/>
    <w:rsid w:val="00265D83"/>
    <w:rsid w:val="0026688C"/>
    <w:rsid w:val="0027176C"/>
    <w:rsid w:val="00271CB7"/>
    <w:rsid w:val="00272241"/>
    <w:rsid w:val="0027257D"/>
    <w:rsid w:val="00272FD7"/>
    <w:rsid w:val="00274018"/>
    <w:rsid w:val="002741D0"/>
    <w:rsid w:val="002766C3"/>
    <w:rsid w:val="0027726B"/>
    <w:rsid w:val="002777E5"/>
    <w:rsid w:val="00281C1D"/>
    <w:rsid w:val="00284023"/>
    <w:rsid w:val="0028460B"/>
    <w:rsid w:val="0028525D"/>
    <w:rsid w:val="00286F37"/>
    <w:rsid w:val="00293D86"/>
    <w:rsid w:val="002942CE"/>
    <w:rsid w:val="00294AB1"/>
    <w:rsid w:val="00297142"/>
    <w:rsid w:val="00297D2A"/>
    <w:rsid w:val="00297DB5"/>
    <w:rsid w:val="002A0578"/>
    <w:rsid w:val="002A468B"/>
    <w:rsid w:val="002A74BE"/>
    <w:rsid w:val="002B0F2F"/>
    <w:rsid w:val="002B31FD"/>
    <w:rsid w:val="002B3AB8"/>
    <w:rsid w:val="002B6390"/>
    <w:rsid w:val="002B700C"/>
    <w:rsid w:val="002B7533"/>
    <w:rsid w:val="002B7FBB"/>
    <w:rsid w:val="002C0089"/>
    <w:rsid w:val="002C0E6B"/>
    <w:rsid w:val="002C2305"/>
    <w:rsid w:val="002C3F75"/>
    <w:rsid w:val="002C65B1"/>
    <w:rsid w:val="002C7C7F"/>
    <w:rsid w:val="002D08C8"/>
    <w:rsid w:val="002D1128"/>
    <w:rsid w:val="002D247A"/>
    <w:rsid w:val="002D29E8"/>
    <w:rsid w:val="002D3C1D"/>
    <w:rsid w:val="002D3D78"/>
    <w:rsid w:val="002D6542"/>
    <w:rsid w:val="002D6DC7"/>
    <w:rsid w:val="002D7D27"/>
    <w:rsid w:val="002E19ED"/>
    <w:rsid w:val="002E3037"/>
    <w:rsid w:val="002E62EF"/>
    <w:rsid w:val="002E74F2"/>
    <w:rsid w:val="002F04ED"/>
    <w:rsid w:val="002F111B"/>
    <w:rsid w:val="002F1F30"/>
    <w:rsid w:val="002F2A2D"/>
    <w:rsid w:val="002F3768"/>
    <w:rsid w:val="002F43DC"/>
    <w:rsid w:val="002F4422"/>
    <w:rsid w:val="002F4822"/>
    <w:rsid w:val="002F4B81"/>
    <w:rsid w:val="002F57BB"/>
    <w:rsid w:val="002F743C"/>
    <w:rsid w:val="00301001"/>
    <w:rsid w:val="0030132B"/>
    <w:rsid w:val="003018EE"/>
    <w:rsid w:val="00302931"/>
    <w:rsid w:val="00302EDC"/>
    <w:rsid w:val="00303E4B"/>
    <w:rsid w:val="003056C5"/>
    <w:rsid w:val="00310931"/>
    <w:rsid w:val="003139F2"/>
    <w:rsid w:val="003146E0"/>
    <w:rsid w:val="003152C7"/>
    <w:rsid w:val="00316866"/>
    <w:rsid w:val="00316A8E"/>
    <w:rsid w:val="00317E72"/>
    <w:rsid w:val="00324B87"/>
    <w:rsid w:val="00324CE2"/>
    <w:rsid w:val="00325196"/>
    <w:rsid w:val="003259ED"/>
    <w:rsid w:val="00327437"/>
    <w:rsid w:val="003311A6"/>
    <w:rsid w:val="0033168D"/>
    <w:rsid w:val="003328E3"/>
    <w:rsid w:val="00332AFF"/>
    <w:rsid w:val="0033307C"/>
    <w:rsid w:val="00333D8E"/>
    <w:rsid w:val="003368DF"/>
    <w:rsid w:val="003454A9"/>
    <w:rsid w:val="00345904"/>
    <w:rsid w:val="0034610C"/>
    <w:rsid w:val="003475B2"/>
    <w:rsid w:val="0034764A"/>
    <w:rsid w:val="003513D4"/>
    <w:rsid w:val="00353F88"/>
    <w:rsid w:val="00355AA9"/>
    <w:rsid w:val="00357D8F"/>
    <w:rsid w:val="00361F96"/>
    <w:rsid w:val="00362517"/>
    <w:rsid w:val="0036311D"/>
    <w:rsid w:val="003648D2"/>
    <w:rsid w:val="00365C03"/>
    <w:rsid w:val="00365E6F"/>
    <w:rsid w:val="003706C9"/>
    <w:rsid w:val="00371CAE"/>
    <w:rsid w:val="00371F35"/>
    <w:rsid w:val="00372A09"/>
    <w:rsid w:val="003760F9"/>
    <w:rsid w:val="00381BFA"/>
    <w:rsid w:val="0038491B"/>
    <w:rsid w:val="00385D63"/>
    <w:rsid w:val="0039102D"/>
    <w:rsid w:val="003913D6"/>
    <w:rsid w:val="00392AA0"/>
    <w:rsid w:val="00395821"/>
    <w:rsid w:val="003A29F1"/>
    <w:rsid w:val="003A35C0"/>
    <w:rsid w:val="003A5223"/>
    <w:rsid w:val="003A5386"/>
    <w:rsid w:val="003B2838"/>
    <w:rsid w:val="003B2B07"/>
    <w:rsid w:val="003B2C86"/>
    <w:rsid w:val="003B33D4"/>
    <w:rsid w:val="003B3BBC"/>
    <w:rsid w:val="003B421E"/>
    <w:rsid w:val="003B4A34"/>
    <w:rsid w:val="003B4FDC"/>
    <w:rsid w:val="003B681F"/>
    <w:rsid w:val="003C04E1"/>
    <w:rsid w:val="003C09BB"/>
    <w:rsid w:val="003C1635"/>
    <w:rsid w:val="003C7E18"/>
    <w:rsid w:val="003D07E6"/>
    <w:rsid w:val="003D4405"/>
    <w:rsid w:val="003D5202"/>
    <w:rsid w:val="003D6008"/>
    <w:rsid w:val="003D7BE6"/>
    <w:rsid w:val="003E15A9"/>
    <w:rsid w:val="003E3293"/>
    <w:rsid w:val="003E62A8"/>
    <w:rsid w:val="003E6882"/>
    <w:rsid w:val="003E6A93"/>
    <w:rsid w:val="003E6BDC"/>
    <w:rsid w:val="003E7010"/>
    <w:rsid w:val="003E7449"/>
    <w:rsid w:val="003F0858"/>
    <w:rsid w:val="003F1174"/>
    <w:rsid w:val="003F1F04"/>
    <w:rsid w:val="003F1F5F"/>
    <w:rsid w:val="003F27BC"/>
    <w:rsid w:val="003F2D28"/>
    <w:rsid w:val="003F4C76"/>
    <w:rsid w:val="003F74F3"/>
    <w:rsid w:val="0040084C"/>
    <w:rsid w:val="00402660"/>
    <w:rsid w:val="00402FFC"/>
    <w:rsid w:val="004041ED"/>
    <w:rsid w:val="00407E92"/>
    <w:rsid w:val="00410990"/>
    <w:rsid w:val="004132F3"/>
    <w:rsid w:val="004151D3"/>
    <w:rsid w:val="00416189"/>
    <w:rsid w:val="004204EA"/>
    <w:rsid w:val="004234D6"/>
    <w:rsid w:val="004261E6"/>
    <w:rsid w:val="00426B64"/>
    <w:rsid w:val="004275C3"/>
    <w:rsid w:val="004277A6"/>
    <w:rsid w:val="00427E3C"/>
    <w:rsid w:val="00431670"/>
    <w:rsid w:val="00432429"/>
    <w:rsid w:val="00435C5E"/>
    <w:rsid w:val="00437966"/>
    <w:rsid w:val="00440755"/>
    <w:rsid w:val="0044087F"/>
    <w:rsid w:val="00441458"/>
    <w:rsid w:val="00441B9A"/>
    <w:rsid w:val="004425EF"/>
    <w:rsid w:val="00442D48"/>
    <w:rsid w:val="0044482D"/>
    <w:rsid w:val="004448B3"/>
    <w:rsid w:val="0044620B"/>
    <w:rsid w:val="004464D6"/>
    <w:rsid w:val="004478D7"/>
    <w:rsid w:val="004501E1"/>
    <w:rsid w:val="00450EB9"/>
    <w:rsid w:val="0045188E"/>
    <w:rsid w:val="00452FC8"/>
    <w:rsid w:val="00453219"/>
    <w:rsid w:val="00455FB1"/>
    <w:rsid w:val="004561C5"/>
    <w:rsid w:val="00456A47"/>
    <w:rsid w:val="00456C6A"/>
    <w:rsid w:val="00457E42"/>
    <w:rsid w:val="004606C3"/>
    <w:rsid w:val="00462B56"/>
    <w:rsid w:val="00462E7E"/>
    <w:rsid w:val="0046307E"/>
    <w:rsid w:val="004635CC"/>
    <w:rsid w:val="00470229"/>
    <w:rsid w:val="00471642"/>
    <w:rsid w:val="0047204B"/>
    <w:rsid w:val="00473817"/>
    <w:rsid w:val="00475A8D"/>
    <w:rsid w:val="004769CA"/>
    <w:rsid w:val="00481EFA"/>
    <w:rsid w:val="00482A8A"/>
    <w:rsid w:val="004847DD"/>
    <w:rsid w:val="00484DFB"/>
    <w:rsid w:val="00484E17"/>
    <w:rsid w:val="00484E43"/>
    <w:rsid w:val="00485298"/>
    <w:rsid w:val="004854FD"/>
    <w:rsid w:val="00485DD0"/>
    <w:rsid w:val="00486F35"/>
    <w:rsid w:val="00487E06"/>
    <w:rsid w:val="004908D0"/>
    <w:rsid w:val="004914C2"/>
    <w:rsid w:val="00492968"/>
    <w:rsid w:val="00492EAD"/>
    <w:rsid w:val="004939ED"/>
    <w:rsid w:val="0049485A"/>
    <w:rsid w:val="00494DFD"/>
    <w:rsid w:val="0049647D"/>
    <w:rsid w:val="00496CCC"/>
    <w:rsid w:val="00497201"/>
    <w:rsid w:val="004A0063"/>
    <w:rsid w:val="004A00DE"/>
    <w:rsid w:val="004A1EDA"/>
    <w:rsid w:val="004A6225"/>
    <w:rsid w:val="004A6BA9"/>
    <w:rsid w:val="004A7090"/>
    <w:rsid w:val="004A7CEB"/>
    <w:rsid w:val="004B1A34"/>
    <w:rsid w:val="004B1A99"/>
    <w:rsid w:val="004B4012"/>
    <w:rsid w:val="004B4E52"/>
    <w:rsid w:val="004B513F"/>
    <w:rsid w:val="004B54F3"/>
    <w:rsid w:val="004B5C63"/>
    <w:rsid w:val="004C1C50"/>
    <w:rsid w:val="004C2D0B"/>
    <w:rsid w:val="004C49E0"/>
    <w:rsid w:val="004D18CF"/>
    <w:rsid w:val="004D6476"/>
    <w:rsid w:val="004D6C32"/>
    <w:rsid w:val="004E02DC"/>
    <w:rsid w:val="004E090C"/>
    <w:rsid w:val="004E3109"/>
    <w:rsid w:val="004E5294"/>
    <w:rsid w:val="004E6C25"/>
    <w:rsid w:val="0050184F"/>
    <w:rsid w:val="00502497"/>
    <w:rsid w:val="0050285C"/>
    <w:rsid w:val="0050353D"/>
    <w:rsid w:val="0050357C"/>
    <w:rsid w:val="00503D55"/>
    <w:rsid w:val="00504C08"/>
    <w:rsid w:val="00505A07"/>
    <w:rsid w:val="00506E18"/>
    <w:rsid w:val="00507081"/>
    <w:rsid w:val="00507FFA"/>
    <w:rsid w:val="00510047"/>
    <w:rsid w:val="005106B9"/>
    <w:rsid w:val="0051257B"/>
    <w:rsid w:val="00512CAA"/>
    <w:rsid w:val="00513585"/>
    <w:rsid w:val="00513C27"/>
    <w:rsid w:val="00513C7B"/>
    <w:rsid w:val="00514452"/>
    <w:rsid w:val="00515526"/>
    <w:rsid w:val="005163BD"/>
    <w:rsid w:val="005165B5"/>
    <w:rsid w:val="00516861"/>
    <w:rsid w:val="00516E92"/>
    <w:rsid w:val="005206D5"/>
    <w:rsid w:val="00524F73"/>
    <w:rsid w:val="00526597"/>
    <w:rsid w:val="00527E55"/>
    <w:rsid w:val="00530F09"/>
    <w:rsid w:val="00530F68"/>
    <w:rsid w:val="005319E9"/>
    <w:rsid w:val="005327A7"/>
    <w:rsid w:val="005329E1"/>
    <w:rsid w:val="00532CD9"/>
    <w:rsid w:val="00533264"/>
    <w:rsid w:val="0053374E"/>
    <w:rsid w:val="00534716"/>
    <w:rsid w:val="0053739F"/>
    <w:rsid w:val="0054061D"/>
    <w:rsid w:val="005427D0"/>
    <w:rsid w:val="00544250"/>
    <w:rsid w:val="00544A69"/>
    <w:rsid w:val="005453EE"/>
    <w:rsid w:val="005454B2"/>
    <w:rsid w:val="0054559A"/>
    <w:rsid w:val="005460DE"/>
    <w:rsid w:val="005465A3"/>
    <w:rsid w:val="00547081"/>
    <w:rsid w:val="005502FF"/>
    <w:rsid w:val="005521BE"/>
    <w:rsid w:val="00553173"/>
    <w:rsid w:val="00554BCD"/>
    <w:rsid w:val="00554C72"/>
    <w:rsid w:val="00554FE8"/>
    <w:rsid w:val="00555699"/>
    <w:rsid w:val="00557FC0"/>
    <w:rsid w:val="0056233A"/>
    <w:rsid w:val="00563F81"/>
    <w:rsid w:val="00564DAC"/>
    <w:rsid w:val="00565C9F"/>
    <w:rsid w:val="005671C7"/>
    <w:rsid w:val="0057284F"/>
    <w:rsid w:val="00573F44"/>
    <w:rsid w:val="00574839"/>
    <w:rsid w:val="00577E7A"/>
    <w:rsid w:val="00583C76"/>
    <w:rsid w:val="00583D1E"/>
    <w:rsid w:val="005909CC"/>
    <w:rsid w:val="00590BF7"/>
    <w:rsid w:val="00592200"/>
    <w:rsid w:val="0059300A"/>
    <w:rsid w:val="005934E6"/>
    <w:rsid w:val="0059370A"/>
    <w:rsid w:val="005944FE"/>
    <w:rsid w:val="00594BAB"/>
    <w:rsid w:val="0059558F"/>
    <w:rsid w:val="00596761"/>
    <w:rsid w:val="00596E15"/>
    <w:rsid w:val="0059743E"/>
    <w:rsid w:val="005A0EC4"/>
    <w:rsid w:val="005A12E8"/>
    <w:rsid w:val="005A14BD"/>
    <w:rsid w:val="005A196C"/>
    <w:rsid w:val="005A2986"/>
    <w:rsid w:val="005A372D"/>
    <w:rsid w:val="005A7490"/>
    <w:rsid w:val="005A7ADD"/>
    <w:rsid w:val="005B1FF9"/>
    <w:rsid w:val="005B3070"/>
    <w:rsid w:val="005B3C2D"/>
    <w:rsid w:val="005B4A90"/>
    <w:rsid w:val="005B6F7A"/>
    <w:rsid w:val="005C04B1"/>
    <w:rsid w:val="005C04EF"/>
    <w:rsid w:val="005C1AFA"/>
    <w:rsid w:val="005C4419"/>
    <w:rsid w:val="005C5D6D"/>
    <w:rsid w:val="005C5F46"/>
    <w:rsid w:val="005C71B4"/>
    <w:rsid w:val="005C7343"/>
    <w:rsid w:val="005C7FE9"/>
    <w:rsid w:val="005D0D69"/>
    <w:rsid w:val="005D12E1"/>
    <w:rsid w:val="005D2EEB"/>
    <w:rsid w:val="005D3157"/>
    <w:rsid w:val="005D4240"/>
    <w:rsid w:val="005D42EE"/>
    <w:rsid w:val="005D6856"/>
    <w:rsid w:val="005D7022"/>
    <w:rsid w:val="005D7848"/>
    <w:rsid w:val="005E01DE"/>
    <w:rsid w:val="005E0DB4"/>
    <w:rsid w:val="005E17E1"/>
    <w:rsid w:val="005E28AD"/>
    <w:rsid w:val="005E2A1C"/>
    <w:rsid w:val="005E2A21"/>
    <w:rsid w:val="005E3BF3"/>
    <w:rsid w:val="005E661D"/>
    <w:rsid w:val="005E6EA4"/>
    <w:rsid w:val="005E6EBA"/>
    <w:rsid w:val="005F0382"/>
    <w:rsid w:val="005F4281"/>
    <w:rsid w:val="005F45D0"/>
    <w:rsid w:val="006022B5"/>
    <w:rsid w:val="00602501"/>
    <w:rsid w:val="006026A7"/>
    <w:rsid w:val="00604074"/>
    <w:rsid w:val="0060505B"/>
    <w:rsid w:val="006062F7"/>
    <w:rsid w:val="0060685E"/>
    <w:rsid w:val="00610D93"/>
    <w:rsid w:val="00611147"/>
    <w:rsid w:val="006113C7"/>
    <w:rsid w:val="0061235C"/>
    <w:rsid w:val="00612D7D"/>
    <w:rsid w:val="0061415F"/>
    <w:rsid w:val="006141B7"/>
    <w:rsid w:val="0062297B"/>
    <w:rsid w:val="00623738"/>
    <w:rsid w:val="006306ED"/>
    <w:rsid w:val="0063175B"/>
    <w:rsid w:val="00633C45"/>
    <w:rsid w:val="006348C1"/>
    <w:rsid w:val="006367BF"/>
    <w:rsid w:val="0063702A"/>
    <w:rsid w:val="00637ED0"/>
    <w:rsid w:val="006402F1"/>
    <w:rsid w:val="006417C8"/>
    <w:rsid w:val="0064396B"/>
    <w:rsid w:val="00643BD5"/>
    <w:rsid w:val="00644667"/>
    <w:rsid w:val="00647731"/>
    <w:rsid w:val="00647A66"/>
    <w:rsid w:val="00651DD2"/>
    <w:rsid w:val="00652F3A"/>
    <w:rsid w:val="00657718"/>
    <w:rsid w:val="0066088D"/>
    <w:rsid w:val="00661058"/>
    <w:rsid w:val="006618FF"/>
    <w:rsid w:val="00662EA2"/>
    <w:rsid w:val="00664478"/>
    <w:rsid w:val="00666A6B"/>
    <w:rsid w:val="00667E15"/>
    <w:rsid w:val="00670ACD"/>
    <w:rsid w:val="006754A8"/>
    <w:rsid w:val="006769D5"/>
    <w:rsid w:val="00677761"/>
    <w:rsid w:val="00680876"/>
    <w:rsid w:val="00684ADC"/>
    <w:rsid w:val="006850F2"/>
    <w:rsid w:val="00685227"/>
    <w:rsid w:val="006858CE"/>
    <w:rsid w:val="006861DF"/>
    <w:rsid w:val="006865AA"/>
    <w:rsid w:val="0069136E"/>
    <w:rsid w:val="00691473"/>
    <w:rsid w:val="00691D26"/>
    <w:rsid w:val="006941C5"/>
    <w:rsid w:val="0069449D"/>
    <w:rsid w:val="006953C5"/>
    <w:rsid w:val="00696211"/>
    <w:rsid w:val="00696D65"/>
    <w:rsid w:val="006A636B"/>
    <w:rsid w:val="006B0A11"/>
    <w:rsid w:val="006B0E38"/>
    <w:rsid w:val="006B196E"/>
    <w:rsid w:val="006B3309"/>
    <w:rsid w:val="006B3523"/>
    <w:rsid w:val="006B36B9"/>
    <w:rsid w:val="006B4478"/>
    <w:rsid w:val="006B477A"/>
    <w:rsid w:val="006B771A"/>
    <w:rsid w:val="006C1A6B"/>
    <w:rsid w:val="006C1C14"/>
    <w:rsid w:val="006C2727"/>
    <w:rsid w:val="006C54EF"/>
    <w:rsid w:val="006C72CB"/>
    <w:rsid w:val="006D024A"/>
    <w:rsid w:val="006D37BA"/>
    <w:rsid w:val="006D44D5"/>
    <w:rsid w:val="006D4DA3"/>
    <w:rsid w:val="006D6CE3"/>
    <w:rsid w:val="006E1B60"/>
    <w:rsid w:val="006E4031"/>
    <w:rsid w:val="006E598F"/>
    <w:rsid w:val="006E7303"/>
    <w:rsid w:val="006F050A"/>
    <w:rsid w:val="006F2F59"/>
    <w:rsid w:val="006F3672"/>
    <w:rsid w:val="006F3EC9"/>
    <w:rsid w:val="006F440E"/>
    <w:rsid w:val="006F4BD1"/>
    <w:rsid w:val="006F6CA2"/>
    <w:rsid w:val="0070011D"/>
    <w:rsid w:val="00701C0B"/>
    <w:rsid w:val="00702B61"/>
    <w:rsid w:val="0070485D"/>
    <w:rsid w:val="00705AA4"/>
    <w:rsid w:val="007070DB"/>
    <w:rsid w:val="00707297"/>
    <w:rsid w:val="0070794F"/>
    <w:rsid w:val="007119F0"/>
    <w:rsid w:val="00713EB9"/>
    <w:rsid w:val="0071460E"/>
    <w:rsid w:val="0071487F"/>
    <w:rsid w:val="00714C1E"/>
    <w:rsid w:val="00715338"/>
    <w:rsid w:val="007153AD"/>
    <w:rsid w:val="00715734"/>
    <w:rsid w:val="00717652"/>
    <w:rsid w:val="0071765E"/>
    <w:rsid w:val="00717AB7"/>
    <w:rsid w:val="00717C27"/>
    <w:rsid w:val="007202E8"/>
    <w:rsid w:val="00721D9A"/>
    <w:rsid w:val="00723305"/>
    <w:rsid w:val="00724F65"/>
    <w:rsid w:val="007251C6"/>
    <w:rsid w:val="00732E68"/>
    <w:rsid w:val="00735918"/>
    <w:rsid w:val="00735EB1"/>
    <w:rsid w:val="007364A9"/>
    <w:rsid w:val="00736847"/>
    <w:rsid w:val="0073762B"/>
    <w:rsid w:val="00740F47"/>
    <w:rsid w:val="007425C3"/>
    <w:rsid w:val="00742629"/>
    <w:rsid w:val="0074327D"/>
    <w:rsid w:val="00744B15"/>
    <w:rsid w:val="007450BC"/>
    <w:rsid w:val="00745425"/>
    <w:rsid w:val="007473E7"/>
    <w:rsid w:val="0074786E"/>
    <w:rsid w:val="00750A01"/>
    <w:rsid w:val="00751663"/>
    <w:rsid w:val="007516AF"/>
    <w:rsid w:val="00755430"/>
    <w:rsid w:val="00756BA7"/>
    <w:rsid w:val="0075747D"/>
    <w:rsid w:val="0075752D"/>
    <w:rsid w:val="00757D19"/>
    <w:rsid w:val="007618DC"/>
    <w:rsid w:val="00761FC6"/>
    <w:rsid w:val="0076210F"/>
    <w:rsid w:val="0076389D"/>
    <w:rsid w:val="00763C71"/>
    <w:rsid w:val="007648DE"/>
    <w:rsid w:val="00764F17"/>
    <w:rsid w:val="007666F4"/>
    <w:rsid w:val="00772D25"/>
    <w:rsid w:val="0077356F"/>
    <w:rsid w:val="00774333"/>
    <w:rsid w:val="00775B6E"/>
    <w:rsid w:val="00775EE1"/>
    <w:rsid w:val="00777D08"/>
    <w:rsid w:val="007807BE"/>
    <w:rsid w:val="007837C1"/>
    <w:rsid w:val="00783940"/>
    <w:rsid w:val="0078484D"/>
    <w:rsid w:val="00784CEC"/>
    <w:rsid w:val="007854E4"/>
    <w:rsid w:val="00786436"/>
    <w:rsid w:val="007864F8"/>
    <w:rsid w:val="00790D58"/>
    <w:rsid w:val="00792267"/>
    <w:rsid w:val="00793A79"/>
    <w:rsid w:val="007969E0"/>
    <w:rsid w:val="007A1192"/>
    <w:rsid w:val="007A35BD"/>
    <w:rsid w:val="007A42EE"/>
    <w:rsid w:val="007B0165"/>
    <w:rsid w:val="007B42BD"/>
    <w:rsid w:val="007B434B"/>
    <w:rsid w:val="007B5372"/>
    <w:rsid w:val="007B63B0"/>
    <w:rsid w:val="007B7CE1"/>
    <w:rsid w:val="007C0543"/>
    <w:rsid w:val="007C11D6"/>
    <w:rsid w:val="007C2536"/>
    <w:rsid w:val="007C2ED0"/>
    <w:rsid w:val="007C3DB8"/>
    <w:rsid w:val="007D0617"/>
    <w:rsid w:val="007D08EE"/>
    <w:rsid w:val="007D27F7"/>
    <w:rsid w:val="007D2B59"/>
    <w:rsid w:val="007D35DF"/>
    <w:rsid w:val="007D3743"/>
    <w:rsid w:val="007D3829"/>
    <w:rsid w:val="007D40A7"/>
    <w:rsid w:val="007D5947"/>
    <w:rsid w:val="007D6AD5"/>
    <w:rsid w:val="007E1429"/>
    <w:rsid w:val="007E2677"/>
    <w:rsid w:val="007E3BEF"/>
    <w:rsid w:val="007E3D06"/>
    <w:rsid w:val="007E4C52"/>
    <w:rsid w:val="007E50B7"/>
    <w:rsid w:val="007E5E60"/>
    <w:rsid w:val="007E6088"/>
    <w:rsid w:val="007E674C"/>
    <w:rsid w:val="007E79DF"/>
    <w:rsid w:val="007E7D2B"/>
    <w:rsid w:val="007F00FB"/>
    <w:rsid w:val="00801943"/>
    <w:rsid w:val="00801E00"/>
    <w:rsid w:val="00801EA3"/>
    <w:rsid w:val="00802E28"/>
    <w:rsid w:val="0080382D"/>
    <w:rsid w:val="0080414A"/>
    <w:rsid w:val="008053BC"/>
    <w:rsid w:val="00805CA9"/>
    <w:rsid w:val="008101E7"/>
    <w:rsid w:val="0081134E"/>
    <w:rsid w:val="00811705"/>
    <w:rsid w:val="008119DA"/>
    <w:rsid w:val="008134CC"/>
    <w:rsid w:val="00813721"/>
    <w:rsid w:val="00816351"/>
    <w:rsid w:val="00816C9B"/>
    <w:rsid w:val="00816D63"/>
    <w:rsid w:val="0081747E"/>
    <w:rsid w:val="00817BD3"/>
    <w:rsid w:val="00817D95"/>
    <w:rsid w:val="00821DA1"/>
    <w:rsid w:val="00822F53"/>
    <w:rsid w:val="008231AF"/>
    <w:rsid w:val="008238BD"/>
    <w:rsid w:val="00826214"/>
    <w:rsid w:val="00826489"/>
    <w:rsid w:val="0083039F"/>
    <w:rsid w:val="00831707"/>
    <w:rsid w:val="0083325A"/>
    <w:rsid w:val="008334AF"/>
    <w:rsid w:val="00836343"/>
    <w:rsid w:val="00836DEF"/>
    <w:rsid w:val="008412F7"/>
    <w:rsid w:val="0084163C"/>
    <w:rsid w:val="00841A6F"/>
    <w:rsid w:val="00842D96"/>
    <w:rsid w:val="00842EF2"/>
    <w:rsid w:val="00846C11"/>
    <w:rsid w:val="00846FE2"/>
    <w:rsid w:val="0084784D"/>
    <w:rsid w:val="00847CCB"/>
    <w:rsid w:val="0085176B"/>
    <w:rsid w:val="0085197A"/>
    <w:rsid w:val="00852498"/>
    <w:rsid w:val="0085559A"/>
    <w:rsid w:val="0085570A"/>
    <w:rsid w:val="00860F1F"/>
    <w:rsid w:val="0086150A"/>
    <w:rsid w:val="008618BF"/>
    <w:rsid w:val="00861923"/>
    <w:rsid w:val="0086245F"/>
    <w:rsid w:val="00863CEF"/>
    <w:rsid w:val="00864655"/>
    <w:rsid w:val="00865892"/>
    <w:rsid w:val="00867302"/>
    <w:rsid w:val="00867B3D"/>
    <w:rsid w:val="008733C5"/>
    <w:rsid w:val="00874AE2"/>
    <w:rsid w:val="00874B98"/>
    <w:rsid w:val="00875587"/>
    <w:rsid w:val="008757EF"/>
    <w:rsid w:val="0087742E"/>
    <w:rsid w:val="00880079"/>
    <w:rsid w:val="00880266"/>
    <w:rsid w:val="00880349"/>
    <w:rsid w:val="00880579"/>
    <w:rsid w:val="00880A6F"/>
    <w:rsid w:val="00881F9A"/>
    <w:rsid w:val="00887797"/>
    <w:rsid w:val="0089065C"/>
    <w:rsid w:val="008925DE"/>
    <w:rsid w:val="00893F77"/>
    <w:rsid w:val="0089526A"/>
    <w:rsid w:val="008952A8"/>
    <w:rsid w:val="00895625"/>
    <w:rsid w:val="00896760"/>
    <w:rsid w:val="00896BA8"/>
    <w:rsid w:val="008A01F5"/>
    <w:rsid w:val="008A27A4"/>
    <w:rsid w:val="008A2C34"/>
    <w:rsid w:val="008A4243"/>
    <w:rsid w:val="008A592D"/>
    <w:rsid w:val="008A5E7A"/>
    <w:rsid w:val="008B0F68"/>
    <w:rsid w:val="008B1150"/>
    <w:rsid w:val="008B152E"/>
    <w:rsid w:val="008B2432"/>
    <w:rsid w:val="008B4CFC"/>
    <w:rsid w:val="008B54AA"/>
    <w:rsid w:val="008B688A"/>
    <w:rsid w:val="008B6E42"/>
    <w:rsid w:val="008B7E3C"/>
    <w:rsid w:val="008C2CCF"/>
    <w:rsid w:val="008C2DC3"/>
    <w:rsid w:val="008C4447"/>
    <w:rsid w:val="008C4B54"/>
    <w:rsid w:val="008C59CE"/>
    <w:rsid w:val="008C6BAB"/>
    <w:rsid w:val="008C6D64"/>
    <w:rsid w:val="008C6E00"/>
    <w:rsid w:val="008C6F50"/>
    <w:rsid w:val="008C79BC"/>
    <w:rsid w:val="008D1889"/>
    <w:rsid w:val="008D1D24"/>
    <w:rsid w:val="008D1EA0"/>
    <w:rsid w:val="008D2B63"/>
    <w:rsid w:val="008D5C1B"/>
    <w:rsid w:val="008D6A0A"/>
    <w:rsid w:val="008E28C5"/>
    <w:rsid w:val="008E29B8"/>
    <w:rsid w:val="008E42EC"/>
    <w:rsid w:val="008E552C"/>
    <w:rsid w:val="008E57D1"/>
    <w:rsid w:val="008E63AA"/>
    <w:rsid w:val="008F3221"/>
    <w:rsid w:val="008F5505"/>
    <w:rsid w:val="008F5532"/>
    <w:rsid w:val="008F6568"/>
    <w:rsid w:val="008F6BF2"/>
    <w:rsid w:val="008F6F8B"/>
    <w:rsid w:val="008F709A"/>
    <w:rsid w:val="00903FA9"/>
    <w:rsid w:val="00904927"/>
    <w:rsid w:val="00904F21"/>
    <w:rsid w:val="0090512C"/>
    <w:rsid w:val="00905E82"/>
    <w:rsid w:val="00907155"/>
    <w:rsid w:val="00911FFA"/>
    <w:rsid w:val="00912B01"/>
    <w:rsid w:val="009139D5"/>
    <w:rsid w:val="00914554"/>
    <w:rsid w:val="009155A9"/>
    <w:rsid w:val="009206AB"/>
    <w:rsid w:val="0092125E"/>
    <w:rsid w:val="00921B72"/>
    <w:rsid w:val="00927762"/>
    <w:rsid w:val="00927B52"/>
    <w:rsid w:val="0093034C"/>
    <w:rsid w:val="00932CD4"/>
    <w:rsid w:val="00933228"/>
    <w:rsid w:val="0093368D"/>
    <w:rsid w:val="009337F2"/>
    <w:rsid w:val="009349EB"/>
    <w:rsid w:val="00935919"/>
    <w:rsid w:val="00942953"/>
    <w:rsid w:val="00943727"/>
    <w:rsid w:val="009437DB"/>
    <w:rsid w:val="00943D74"/>
    <w:rsid w:val="0094405F"/>
    <w:rsid w:val="00944820"/>
    <w:rsid w:val="00946646"/>
    <w:rsid w:val="00946A69"/>
    <w:rsid w:val="00947A21"/>
    <w:rsid w:val="00947F99"/>
    <w:rsid w:val="00950C26"/>
    <w:rsid w:val="00952762"/>
    <w:rsid w:val="00952C27"/>
    <w:rsid w:val="0095446B"/>
    <w:rsid w:val="00954691"/>
    <w:rsid w:val="00954CB8"/>
    <w:rsid w:val="009551D5"/>
    <w:rsid w:val="00955340"/>
    <w:rsid w:val="00955E81"/>
    <w:rsid w:val="00956333"/>
    <w:rsid w:val="009565A9"/>
    <w:rsid w:val="00956A86"/>
    <w:rsid w:val="00957F52"/>
    <w:rsid w:val="009639FC"/>
    <w:rsid w:val="00964152"/>
    <w:rsid w:val="00966F8E"/>
    <w:rsid w:val="009671B9"/>
    <w:rsid w:val="00967BF7"/>
    <w:rsid w:val="00971680"/>
    <w:rsid w:val="009743A1"/>
    <w:rsid w:val="00974B06"/>
    <w:rsid w:val="009764D3"/>
    <w:rsid w:val="0097778B"/>
    <w:rsid w:val="00977C82"/>
    <w:rsid w:val="00980620"/>
    <w:rsid w:val="00980CDE"/>
    <w:rsid w:val="0098120B"/>
    <w:rsid w:val="009826BC"/>
    <w:rsid w:val="0098316C"/>
    <w:rsid w:val="009849E7"/>
    <w:rsid w:val="00986169"/>
    <w:rsid w:val="0098693C"/>
    <w:rsid w:val="00986A06"/>
    <w:rsid w:val="00990875"/>
    <w:rsid w:val="00991598"/>
    <w:rsid w:val="00995274"/>
    <w:rsid w:val="00995CE5"/>
    <w:rsid w:val="009974CA"/>
    <w:rsid w:val="00997FCF"/>
    <w:rsid w:val="009A4362"/>
    <w:rsid w:val="009A5C4D"/>
    <w:rsid w:val="009B03F2"/>
    <w:rsid w:val="009B09FC"/>
    <w:rsid w:val="009B0D7A"/>
    <w:rsid w:val="009B0EF9"/>
    <w:rsid w:val="009B1550"/>
    <w:rsid w:val="009B1C12"/>
    <w:rsid w:val="009B1EEF"/>
    <w:rsid w:val="009B7799"/>
    <w:rsid w:val="009B7987"/>
    <w:rsid w:val="009C0460"/>
    <w:rsid w:val="009C08A8"/>
    <w:rsid w:val="009C12EA"/>
    <w:rsid w:val="009C1668"/>
    <w:rsid w:val="009C2712"/>
    <w:rsid w:val="009C64A4"/>
    <w:rsid w:val="009C6A28"/>
    <w:rsid w:val="009C7652"/>
    <w:rsid w:val="009D110E"/>
    <w:rsid w:val="009D132B"/>
    <w:rsid w:val="009D2D70"/>
    <w:rsid w:val="009D3830"/>
    <w:rsid w:val="009D3D72"/>
    <w:rsid w:val="009D6611"/>
    <w:rsid w:val="009E66DD"/>
    <w:rsid w:val="009E7367"/>
    <w:rsid w:val="009F027A"/>
    <w:rsid w:val="009F0ADC"/>
    <w:rsid w:val="009F2A64"/>
    <w:rsid w:val="009F6290"/>
    <w:rsid w:val="009F652A"/>
    <w:rsid w:val="009F7C07"/>
    <w:rsid w:val="00A01B56"/>
    <w:rsid w:val="00A02AE0"/>
    <w:rsid w:val="00A03259"/>
    <w:rsid w:val="00A0371F"/>
    <w:rsid w:val="00A05B9D"/>
    <w:rsid w:val="00A07505"/>
    <w:rsid w:val="00A07F03"/>
    <w:rsid w:val="00A117AC"/>
    <w:rsid w:val="00A12004"/>
    <w:rsid w:val="00A12161"/>
    <w:rsid w:val="00A12167"/>
    <w:rsid w:val="00A123C7"/>
    <w:rsid w:val="00A1363B"/>
    <w:rsid w:val="00A14BC2"/>
    <w:rsid w:val="00A15A96"/>
    <w:rsid w:val="00A168E0"/>
    <w:rsid w:val="00A17171"/>
    <w:rsid w:val="00A20920"/>
    <w:rsid w:val="00A20B68"/>
    <w:rsid w:val="00A2405B"/>
    <w:rsid w:val="00A319E7"/>
    <w:rsid w:val="00A32FC9"/>
    <w:rsid w:val="00A33401"/>
    <w:rsid w:val="00A33F7C"/>
    <w:rsid w:val="00A35033"/>
    <w:rsid w:val="00A36382"/>
    <w:rsid w:val="00A366B0"/>
    <w:rsid w:val="00A418C3"/>
    <w:rsid w:val="00A41C97"/>
    <w:rsid w:val="00A4351B"/>
    <w:rsid w:val="00A45189"/>
    <w:rsid w:val="00A47001"/>
    <w:rsid w:val="00A51FF5"/>
    <w:rsid w:val="00A5356F"/>
    <w:rsid w:val="00A537B5"/>
    <w:rsid w:val="00A54DBA"/>
    <w:rsid w:val="00A56DDC"/>
    <w:rsid w:val="00A60147"/>
    <w:rsid w:val="00A628B4"/>
    <w:rsid w:val="00A6609F"/>
    <w:rsid w:val="00A6797B"/>
    <w:rsid w:val="00A67CF6"/>
    <w:rsid w:val="00A70D47"/>
    <w:rsid w:val="00A7600F"/>
    <w:rsid w:val="00A77FEC"/>
    <w:rsid w:val="00A8202C"/>
    <w:rsid w:val="00A848CF"/>
    <w:rsid w:val="00A872C5"/>
    <w:rsid w:val="00A90851"/>
    <w:rsid w:val="00A911AA"/>
    <w:rsid w:val="00A917B4"/>
    <w:rsid w:val="00A92792"/>
    <w:rsid w:val="00A92CD3"/>
    <w:rsid w:val="00A937FC"/>
    <w:rsid w:val="00A964A3"/>
    <w:rsid w:val="00A97869"/>
    <w:rsid w:val="00AA414E"/>
    <w:rsid w:val="00AA42ED"/>
    <w:rsid w:val="00AA62D3"/>
    <w:rsid w:val="00AA6776"/>
    <w:rsid w:val="00AA7054"/>
    <w:rsid w:val="00AA79A3"/>
    <w:rsid w:val="00AB00B4"/>
    <w:rsid w:val="00AB3E5A"/>
    <w:rsid w:val="00AB5245"/>
    <w:rsid w:val="00AB654D"/>
    <w:rsid w:val="00AB6673"/>
    <w:rsid w:val="00AC0DC4"/>
    <w:rsid w:val="00AC241E"/>
    <w:rsid w:val="00AC4710"/>
    <w:rsid w:val="00AC474F"/>
    <w:rsid w:val="00AC4D47"/>
    <w:rsid w:val="00AC5447"/>
    <w:rsid w:val="00AD195D"/>
    <w:rsid w:val="00AD1B84"/>
    <w:rsid w:val="00AD2072"/>
    <w:rsid w:val="00AD23F1"/>
    <w:rsid w:val="00AD2B21"/>
    <w:rsid w:val="00AD317C"/>
    <w:rsid w:val="00AD3C50"/>
    <w:rsid w:val="00AD4255"/>
    <w:rsid w:val="00AD6177"/>
    <w:rsid w:val="00AD6A0D"/>
    <w:rsid w:val="00AD7D08"/>
    <w:rsid w:val="00AE00C0"/>
    <w:rsid w:val="00AE0663"/>
    <w:rsid w:val="00AE1072"/>
    <w:rsid w:val="00AE2CAE"/>
    <w:rsid w:val="00AF0191"/>
    <w:rsid w:val="00AF022C"/>
    <w:rsid w:val="00AF12A2"/>
    <w:rsid w:val="00AF20AC"/>
    <w:rsid w:val="00AF344C"/>
    <w:rsid w:val="00AF589D"/>
    <w:rsid w:val="00B00A41"/>
    <w:rsid w:val="00B040C5"/>
    <w:rsid w:val="00B041EB"/>
    <w:rsid w:val="00B047A9"/>
    <w:rsid w:val="00B04EBC"/>
    <w:rsid w:val="00B0633B"/>
    <w:rsid w:val="00B119CC"/>
    <w:rsid w:val="00B1316E"/>
    <w:rsid w:val="00B132A2"/>
    <w:rsid w:val="00B13BCA"/>
    <w:rsid w:val="00B14235"/>
    <w:rsid w:val="00B15E15"/>
    <w:rsid w:val="00B17411"/>
    <w:rsid w:val="00B1745B"/>
    <w:rsid w:val="00B20261"/>
    <w:rsid w:val="00B23B81"/>
    <w:rsid w:val="00B26720"/>
    <w:rsid w:val="00B26F57"/>
    <w:rsid w:val="00B27782"/>
    <w:rsid w:val="00B2782D"/>
    <w:rsid w:val="00B3016A"/>
    <w:rsid w:val="00B3102F"/>
    <w:rsid w:val="00B37D08"/>
    <w:rsid w:val="00B37EC8"/>
    <w:rsid w:val="00B40E1E"/>
    <w:rsid w:val="00B45A62"/>
    <w:rsid w:val="00B45D04"/>
    <w:rsid w:val="00B47111"/>
    <w:rsid w:val="00B50A8E"/>
    <w:rsid w:val="00B56590"/>
    <w:rsid w:val="00B567F5"/>
    <w:rsid w:val="00B57386"/>
    <w:rsid w:val="00B61046"/>
    <w:rsid w:val="00B6107D"/>
    <w:rsid w:val="00B6156B"/>
    <w:rsid w:val="00B61C4B"/>
    <w:rsid w:val="00B6296E"/>
    <w:rsid w:val="00B62B54"/>
    <w:rsid w:val="00B633E9"/>
    <w:rsid w:val="00B634BF"/>
    <w:rsid w:val="00B65276"/>
    <w:rsid w:val="00B665BB"/>
    <w:rsid w:val="00B67B9F"/>
    <w:rsid w:val="00B7165B"/>
    <w:rsid w:val="00B71853"/>
    <w:rsid w:val="00B71E74"/>
    <w:rsid w:val="00B722F6"/>
    <w:rsid w:val="00B753C5"/>
    <w:rsid w:val="00B758FF"/>
    <w:rsid w:val="00B75967"/>
    <w:rsid w:val="00B76CDA"/>
    <w:rsid w:val="00B853E9"/>
    <w:rsid w:val="00B854FE"/>
    <w:rsid w:val="00B86409"/>
    <w:rsid w:val="00B87C2D"/>
    <w:rsid w:val="00B91C9A"/>
    <w:rsid w:val="00B9412F"/>
    <w:rsid w:val="00B94665"/>
    <w:rsid w:val="00B9492A"/>
    <w:rsid w:val="00B96F4B"/>
    <w:rsid w:val="00BA048F"/>
    <w:rsid w:val="00BA145F"/>
    <w:rsid w:val="00BA1DEE"/>
    <w:rsid w:val="00BA2177"/>
    <w:rsid w:val="00BA2561"/>
    <w:rsid w:val="00BA39AA"/>
    <w:rsid w:val="00BA3F37"/>
    <w:rsid w:val="00BA4286"/>
    <w:rsid w:val="00BA4E97"/>
    <w:rsid w:val="00BA5317"/>
    <w:rsid w:val="00BA5923"/>
    <w:rsid w:val="00BA6718"/>
    <w:rsid w:val="00BA6995"/>
    <w:rsid w:val="00BA6D23"/>
    <w:rsid w:val="00BB0EB3"/>
    <w:rsid w:val="00BB3E74"/>
    <w:rsid w:val="00BB476D"/>
    <w:rsid w:val="00BB69A8"/>
    <w:rsid w:val="00BB733A"/>
    <w:rsid w:val="00BB734A"/>
    <w:rsid w:val="00BB76B8"/>
    <w:rsid w:val="00BC165D"/>
    <w:rsid w:val="00BC1F85"/>
    <w:rsid w:val="00BC3D91"/>
    <w:rsid w:val="00BC440B"/>
    <w:rsid w:val="00BC5BCC"/>
    <w:rsid w:val="00BC5D95"/>
    <w:rsid w:val="00BC6E5A"/>
    <w:rsid w:val="00BC7758"/>
    <w:rsid w:val="00BC7A75"/>
    <w:rsid w:val="00BD0829"/>
    <w:rsid w:val="00BD2951"/>
    <w:rsid w:val="00BD322C"/>
    <w:rsid w:val="00BD3BC4"/>
    <w:rsid w:val="00BD5529"/>
    <w:rsid w:val="00BD602E"/>
    <w:rsid w:val="00BD72DD"/>
    <w:rsid w:val="00BD7826"/>
    <w:rsid w:val="00BD7E51"/>
    <w:rsid w:val="00BE361F"/>
    <w:rsid w:val="00BE5140"/>
    <w:rsid w:val="00BE5765"/>
    <w:rsid w:val="00BE5B2F"/>
    <w:rsid w:val="00BE6FED"/>
    <w:rsid w:val="00BE734B"/>
    <w:rsid w:val="00BF0558"/>
    <w:rsid w:val="00BF0D73"/>
    <w:rsid w:val="00BF4D87"/>
    <w:rsid w:val="00BF5064"/>
    <w:rsid w:val="00BF74AA"/>
    <w:rsid w:val="00C00273"/>
    <w:rsid w:val="00C007B0"/>
    <w:rsid w:val="00C00F1B"/>
    <w:rsid w:val="00C055CD"/>
    <w:rsid w:val="00C05AD5"/>
    <w:rsid w:val="00C061F8"/>
    <w:rsid w:val="00C0745B"/>
    <w:rsid w:val="00C11190"/>
    <w:rsid w:val="00C142CC"/>
    <w:rsid w:val="00C14707"/>
    <w:rsid w:val="00C15BCC"/>
    <w:rsid w:val="00C168D3"/>
    <w:rsid w:val="00C16CC1"/>
    <w:rsid w:val="00C226A4"/>
    <w:rsid w:val="00C2314F"/>
    <w:rsid w:val="00C2339C"/>
    <w:rsid w:val="00C26625"/>
    <w:rsid w:val="00C316A5"/>
    <w:rsid w:val="00C31816"/>
    <w:rsid w:val="00C31A27"/>
    <w:rsid w:val="00C31A83"/>
    <w:rsid w:val="00C32B18"/>
    <w:rsid w:val="00C334F9"/>
    <w:rsid w:val="00C40A08"/>
    <w:rsid w:val="00C40C70"/>
    <w:rsid w:val="00C46270"/>
    <w:rsid w:val="00C464C6"/>
    <w:rsid w:val="00C47FCD"/>
    <w:rsid w:val="00C50197"/>
    <w:rsid w:val="00C5127F"/>
    <w:rsid w:val="00C5149A"/>
    <w:rsid w:val="00C5200B"/>
    <w:rsid w:val="00C526F5"/>
    <w:rsid w:val="00C534E1"/>
    <w:rsid w:val="00C53BFB"/>
    <w:rsid w:val="00C549BA"/>
    <w:rsid w:val="00C55B9C"/>
    <w:rsid w:val="00C60158"/>
    <w:rsid w:val="00C62E4C"/>
    <w:rsid w:val="00C646D6"/>
    <w:rsid w:val="00C65E6E"/>
    <w:rsid w:val="00C7124A"/>
    <w:rsid w:val="00C722C5"/>
    <w:rsid w:val="00C73AB0"/>
    <w:rsid w:val="00C73F39"/>
    <w:rsid w:val="00C7432D"/>
    <w:rsid w:val="00C7455D"/>
    <w:rsid w:val="00C74E8A"/>
    <w:rsid w:val="00C75F15"/>
    <w:rsid w:val="00C7608C"/>
    <w:rsid w:val="00C80F3D"/>
    <w:rsid w:val="00C81153"/>
    <w:rsid w:val="00C821D0"/>
    <w:rsid w:val="00C822F8"/>
    <w:rsid w:val="00C825D0"/>
    <w:rsid w:val="00C837C7"/>
    <w:rsid w:val="00C84118"/>
    <w:rsid w:val="00C86CE4"/>
    <w:rsid w:val="00C872BD"/>
    <w:rsid w:val="00C91E17"/>
    <w:rsid w:val="00C954FB"/>
    <w:rsid w:val="00C95F3D"/>
    <w:rsid w:val="00C96269"/>
    <w:rsid w:val="00C96639"/>
    <w:rsid w:val="00CA0006"/>
    <w:rsid w:val="00CA1549"/>
    <w:rsid w:val="00CA1F29"/>
    <w:rsid w:val="00CA33FE"/>
    <w:rsid w:val="00CA526E"/>
    <w:rsid w:val="00CA604E"/>
    <w:rsid w:val="00CB0B89"/>
    <w:rsid w:val="00CB1691"/>
    <w:rsid w:val="00CB23EC"/>
    <w:rsid w:val="00CB3FF7"/>
    <w:rsid w:val="00CB4C46"/>
    <w:rsid w:val="00CB4D9C"/>
    <w:rsid w:val="00CB5469"/>
    <w:rsid w:val="00CB59A8"/>
    <w:rsid w:val="00CC0893"/>
    <w:rsid w:val="00CC0F71"/>
    <w:rsid w:val="00CC297E"/>
    <w:rsid w:val="00CC491F"/>
    <w:rsid w:val="00CC4B63"/>
    <w:rsid w:val="00CC6FDC"/>
    <w:rsid w:val="00CD019D"/>
    <w:rsid w:val="00CD35B1"/>
    <w:rsid w:val="00CD6314"/>
    <w:rsid w:val="00CD7B75"/>
    <w:rsid w:val="00CE094B"/>
    <w:rsid w:val="00CE0A3C"/>
    <w:rsid w:val="00CE153D"/>
    <w:rsid w:val="00CE1ED1"/>
    <w:rsid w:val="00CE22F5"/>
    <w:rsid w:val="00CE2682"/>
    <w:rsid w:val="00CE434B"/>
    <w:rsid w:val="00CE55FA"/>
    <w:rsid w:val="00CE5A6D"/>
    <w:rsid w:val="00CE6E0E"/>
    <w:rsid w:val="00CE7EB4"/>
    <w:rsid w:val="00CF0298"/>
    <w:rsid w:val="00CF06F8"/>
    <w:rsid w:val="00CF0CC5"/>
    <w:rsid w:val="00CF1606"/>
    <w:rsid w:val="00CF39CA"/>
    <w:rsid w:val="00CF4211"/>
    <w:rsid w:val="00CF7984"/>
    <w:rsid w:val="00D01CE7"/>
    <w:rsid w:val="00D0292B"/>
    <w:rsid w:val="00D02D48"/>
    <w:rsid w:val="00D04530"/>
    <w:rsid w:val="00D06B30"/>
    <w:rsid w:val="00D1236C"/>
    <w:rsid w:val="00D127A8"/>
    <w:rsid w:val="00D134EC"/>
    <w:rsid w:val="00D13BBC"/>
    <w:rsid w:val="00D13ECE"/>
    <w:rsid w:val="00D1610C"/>
    <w:rsid w:val="00D22272"/>
    <w:rsid w:val="00D224EF"/>
    <w:rsid w:val="00D256AF"/>
    <w:rsid w:val="00D2645C"/>
    <w:rsid w:val="00D272BE"/>
    <w:rsid w:val="00D276EA"/>
    <w:rsid w:val="00D34532"/>
    <w:rsid w:val="00D37AB3"/>
    <w:rsid w:val="00D406F0"/>
    <w:rsid w:val="00D409F4"/>
    <w:rsid w:val="00D42F51"/>
    <w:rsid w:val="00D433D1"/>
    <w:rsid w:val="00D4348D"/>
    <w:rsid w:val="00D436C4"/>
    <w:rsid w:val="00D4753B"/>
    <w:rsid w:val="00D5022A"/>
    <w:rsid w:val="00D528F2"/>
    <w:rsid w:val="00D52BD6"/>
    <w:rsid w:val="00D53EC7"/>
    <w:rsid w:val="00D54019"/>
    <w:rsid w:val="00D60D43"/>
    <w:rsid w:val="00D61730"/>
    <w:rsid w:val="00D63963"/>
    <w:rsid w:val="00D640F1"/>
    <w:rsid w:val="00D645BE"/>
    <w:rsid w:val="00D67C32"/>
    <w:rsid w:val="00D7080C"/>
    <w:rsid w:val="00D72213"/>
    <w:rsid w:val="00D748D2"/>
    <w:rsid w:val="00D74C82"/>
    <w:rsid w:val="00D774A7"/>
    <w:rsid w:val="00D81C2A"/>
    <w:rsid w:val="00D83C2D"/>
    <w:rsid w:val="00D83EF3"/>
    <w:rsid w:val="00D841F3"/>
    <w:rsid w:val="00D86208"/>
    <w:rsid w:val="00D86C84"/>
    <w:rsid w:val="00D87568"/>
    <w:rsid w:val="00D906F2"/>
    <w:rsid w:val="00D90896"/>
    <w:rsid w:val="00D94FB8"/>
    <w:rsid w:val="00D954F2"/>
    <w:rsid w:val="00D96963"/>
    <w:rsid w:val="00D97BD4"/>
    <w:rsid w:val="00DA051F"/>
    <w:rsid w:val="00DA17BE"/>
    <w:rsid w:val="00DA1F33"/>
    <w:rsid w:val="00DA27C1"/>
    <w:rsid w:val="00DA658B"/>
    <w:rsid w:val="00DA6F5D"/>
    <w:rsid w:val="00DA73D0"/>
    <w:rsid w:val="00DB05A6"/>
    <w:rsid w:val="00DB1719"/>
    <w:rsid w:val="00DB29FD"/>
    <w:rsid w:val="00DB359C"/>
    <w:rsid w:val="00DB59BB"/>
    <w:rsid w:val="00DB64F4"/>
    <w:rsid w:val="00DB66F0"/>
    <w:rsid w:val="00DB7A3A"/>
    <w:rsid w:val="00DC0485"/>
    <w:rsid w:val="00DC31BF"/>
    <w:rsid w:val="00DC4FDB"/>
    <w:rsid w:val="00DC6FF7"/>
    <w:rsid w:val="00DC73C9"/>
    <w:rsid w:val="00DC765D"/>
    <w:rsid w:val="00DC7884"/>
    <w:rsid w:val="00DD2764"/>
    <w:rsid w:val="00DD34F5"/>
    <w:rsid w:val="00DD51D2"/>
    <w:rsid w:val="00DD55A1"/>
    <w:rsid w:val="00DD6AA7"/>
    <w:rsid w:val="00DD796B"/>
    <w:rsid w:val="00DE6DEF"/>
    <w:rsid w:val="00DE73CA"/>
    <w:rsid w:val="00DE77F1"/>
    <w:rsid w:val="00DF03AA"/>
    <w:rsid w:val="00DF2969"/>
    <w:rsid w:val="00DF5D9C"/>
    <w:rsid w:val="00DF66B8"/>
    <w:rsid w:val="00DF6AAD"/>
    <w:rsid w:val="00DF7A7B"/>
    <w:rsid w:val="00E021A4"/>
    <w:rsid w:val="00E07557"/>
    <w:rsid w:val="00E10EED"/>
    <w:rsid w:val="00E12571"/>
    <w:rsid w:val="00E12DF3"/>
    <w:rsid w:val="00E12E77"/>
    <w:rsid w:val="00E13596"/>
    <w:rsid w:val="00E1368C"/>
    <w:rsid w:val="00E16BB3"/>
    <w:rsid w:val="00E229D3"/>
    <w:rsid w:val="00E22EF7"/>
    <w:rsid w:val="00E23F35"/>
    <w:rsid w:val="00E244F5"/>
    <w:rsid w:val="00E24B0F"/>
    <w:rsid w:val="00E31B4A"/>
    <w:rsid w:val="00E3353E"/>
    <w:rsid w:val="00E33AD1"/>
    <w:rsid w:val="00E34467"/>
    <w:rsid w:val="00E355BB"/>
    <w:rsid w:val="00E41229"/>
    <w:rsid w:val="00E43516"/>
    <w:rsid w:val="00E4396D"/>
    <w:rsid w:val="00E43B75"/>
    <w:rsid w:val="00E448F5"/>
    <w:rsid w:val="00E45776"/>
    <w:rsid w:val="00E47394"/>
    <w:rsid w:val="00E47EB9"/>
    <w:rsid w:val="00E534B1"/>
    <w:rsid w:val="00E53526"/>
    <w:rsid w:val="00E5422C"/>
    <w:rsid w:val="00E555EA"/>
    <w:rsid w:val="00E559DF"/>
    <w:rsid w:val="00E55D23"/>
    <w:rsid w:val="00E56F65"/>
    <w:rsid w:val="00E575F3"/>
    <w:rsid w:val="00E6197A"/>
    <w:rsid w:val="00E626C7"/>
    <w:rsid w:val="00E62D5E"/>
    <w:rsid w:val="00E63F82"/>
    <w:rsid w:val="00E64308"/>
    <w:rsid w:val="00E64946"/>
    <w:rsid w:val="00E66A60"/>
    <w:rsid w:val="00E66A6E"/>
    <w:rsid w:val="00E67C4A"/>
    <w:rsid w:val="00E72B14"/>
    <w:rsid w:val="00E73776"/>
    <w:rsid w:val="00E74B53"/>
    <w:rsid w:val="00E76754"/>
    <w:rsid w:val="00E7754D"/>
    <w:rsid w:val="00E77DED"/>
    <w:rsid w:val="00E81632"/>
    <w:rsid w:val="00E83142"/>
    <w:rsid w:val="00E85B36"/>
    <w:rsid w:val="00E92C7F"/>
    <w:rsid w:val="00E92FA1"/>
    <w:rsid w:val="00E95E6E"/>
    <w:rsid w:val="00E96074"/>
    <w:rsid w:val="00E96D78"/>
    <w:rsid w:val="00E97023"/>
    <w:rsid w:val="00E97C7A"/>
    <w:rsid w:val="00EA0432"/>
    <w:rsid w:val="00EA09E1"/>
    <w:rsid w:val="00EA0CBA"/>
    <w:rsid w:val="00EA5320"/>
    <w:rsid w:val="00EA53A7"/>
    <w:rsid w:val="00EA60DB"/>
    <w:rsid w:val="00EA6FDE"/>
    <w:rsid w:val="00EB0755"/>
    <w:rsid w:val="00EB2C03"/>
    <w:rsid w:val="00EB3265"/>
    <w:rsid w:val="00EB3D53"/>
    <w:rsid w:val="00EB42E1"/>
    <w:rsid w:val="00EB5EC3"/>
    <w:rsid w:val="00EB6CEB"/>
    <w:rsid w:val="00EC0DE5"/>
    <w:rsid w:val="00EC63C4"/>
    <w:rsid w:val="00EC7817"/>
    <w:rsid w:val="00ED1A25"/>
    <w:rsid w:val="00ED2A6E"/>
    <w:rsid w:val="00ED3BFD"/>
    <w:rsid w:val="00ED5F5B"/>
    <w:rsid w:val="00ED6628"/>
    <w:rsid w:val="00ED773E"/>
    <w:rsid w:val="00EE17A4"/>
    <w:rsid w:val="00EE183A"/>
    <w:rsid w:val="00EE1D30"/>
    <w:rsid w:val="00EE265A"/>
    <w:rsid w:val="00EE26B6"/>
    <w:rsid w:val="00EE3FA8"/>
    <w:rsid w:val="00EE4E05"/>
    <w:rsid w:val="00EE4FF4"/>
    <w:rsid w:val="00EE5778"/>
    <w:rsid w:val="00EE6075"/>
    <w:rsid w:val="00EE6491"/>
    <w:rsid w:val="00EE674F"/>
    <w:rsid w:val="00EE6F50"/>
    <w:rsid w:val="00EE7180"/>
    <w:rsid w:val="00EE7861"/>
    <w:rsid w:val="00EF13ED"/>
    <w:rsid w:val="00EF1F07"/>
    <w:rsid w:val="00EF32AF"/>
    <w:rsid w:val="00EF3CE4"/>
    <w:rsid w:val="00EF5D76"/>
    <w:rsid w:val="00F02545"/>
    <w:rsid w:val="00F02B65"/>
    <w:rsid w:val="00F02BEF"/>
    <w:rsid w:val="00F03F70"/>
    <w:rsid w:val="00F05FF8"/>
    <w:rsid w:val="00F07798"/>
    <w:rsid w:val="00F07A0F"/>
    <w:rsid w:val="00F10D86"/>
    <w:rsid w:val="00F10D89"/>
    <w:rsid w:val="00F1447F"/>
    <w:rsid w:val="00F148D2"/>
    <w:rsid w:val="00F14F36"/>
    <w:rsid w:val="00F16B31"/>
    <w:rsid w:val="00F17495"/>
    <w:rsid w:val="00F21283"/>
    <w:rsid w:val="00F220D8"/>
    <w:rsid w:val="00F22B01"/>
    <w:rsid w:val="00F22C36"/>
    <w:rsid w:val="00F22E26"/>
    <w:rsid w:val="00F23077"/>
    <w:rsid w:val="00F23BA9"/>
    <w:rsid w:val="00F2597C"/>
    <w:rsid w:val="00F25B3C"/>
    <w:rsid w:val="00F265E5"/>
    <w:rsid w:val="00F2748B"/>
    <w:rsid w:val="00F3293B"/>
    <w:rsid w:val="00F32A99"/>
    <w:rsid w:val="00F33B28"/>
    <w:rsid w:val="00F33F64"/>
    <w:rsid w:val="00F341C6"/>
    <w:rsid w:val="00F35D44"/>
    <w:rsid w:val="00F3601D"/>
    <w:rsid w:val="00F36991"/>
    <w:rsid w:val="00F4490F"/>
    <w:rsid w:val="00F4555F"/>
    <w:rsid w:val="00F46AAD"/>
    <w:rsid w:val="00F47B62"/>
    <w:rsid w:val="00F52233"/>
    <w:rsid w:val="00F55340"/>
    <w:rsid w:val="00F56A28"/>
    <w:rsid w:val="00F57DE8"/>
    <w:rsid w:val="00F60A6E"/>
    <w:rsid w:val="00F621E2"/>
    <w:rsid w:val="00F63399"/>
    <w:rsid w:val="00F63C55"/>
    <w:rsid w:val="00F66274"/>
    <w:rsid w:val="00F67BB0"/>
    <w:rsid w:val="00F70144"/>
    <w:rsid w:val="00F70F19"/>
    <w:rsid w:val="00F71BD4"/>
    <w:rsid w:val="00F74ECE"/>
    <w:rsid w:val="00F77711"/>
    <w:rsid w:val="00F81361"/>
    <w:rsid w:val="00F8370A"/>
    <w:rsid w:val="00F85298"/>
    <w:rsid w:val="00F8592A"/>
    <w:rsid w:val="00F85B8D"/>
    <w:rsid w:val="00F86677"/>
    <w:rsid w:val="00F91E91"/>
    <w:rsid w:val="00F93207"/>
    <w:rsid w:val="00F95220"/>
    <w:rsid w:val="00F954ED"/>
    <w:rsid w:val="00F95A06"/>
    <w:rsid w:val="00F96E71"/>
    <w:rsid w:val="00F97009"/>
    <w:rsid w:val="00FA0356"/>
    <w:rsid w:val="00FA10FA"/>
    <w:rsid w:val="00FA2761"/>
    <w:rsid w:val="00FA2B35"/>
    <w:rsid w:val="00FA31D3"/>
    <w:rsid w:val="00FA4FF5"/>
    <w:rsid w:val="00FA5066"/>
    <w:rsid w:val="00FA5537"/>
    <w:rsid w:val="00FA6010"/>
    <w:rsid w:val="00FA73FD"/>
    <w:rsid w:val="00FB03AC"/>
    <w:rsid w:val="00FB0C59"/>
    <w:rsid w:val="00FB463E"/>
    <w:rsid w:val="00FB4A01"/>
    <w:rsid w:val="00FB5076"/>
    <w:rsid w:val="00FB5765"/>
    <w:rsid w:val="00FB6D36"/>
    <w:rsid w:val="00FB7444"/>
    <w:rsid w:val="00FB7AC5"/>
    <w:rsid w:val="00FC302C"/>
    <w:rsid w:val="00FC4893"/>
    <w:rsid w:val="00FD4DAF"/>
    <w:rsid w:val="00FD6AB7"/>
    <w:rsid w:val="00FD7F6F"/>
    <w:rsid w:val="00FD7F95"/>
    <w:rsid w:val="00FE0F76"/>
    <w:rsid w:val="00FE3605"/>
    <w:rsid w:val="00FE3ED3"/>
    <w:rsid w:val="00FE4495"/>
    <w:rsid w:val="00FE4DA7"/>
    <w:rsid w:val="00FE5887"/>
    <w:rsid w:val="00FF0901"/>
    <w:rsid w:val="00FF159A"/>
    <w:rsid w:val="00FF2BDF"/>
    <w:rsid w:val="00FF32F3"/>
    <w:rsid w:val="00FF75A1"/>
    <w:rsid w:val="00FF75C5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F360D"/>
  <w15:docId w15:val="{29CA912C-AECA-4F08-BAA3-351B6A44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897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090897"/>
    <w:pPr>
      <w:keepNext/>
      <w:ind w:left="4320" w:firstLine="720"/>
      <w:outlineLvl w:val="0"/>
    </w:pPr>
    <w:rPr>
      <w:rFonts w:ascii="Angsana New" w:eastAsia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090897"/>
    <w:pPr>
      <w:keepNext/>
      <w:ind w:left="4320"/>
      <w:outlineLvl w:val="1"/>
    </w:pPr>
    <w:rPr>
      <w:rFonts w:ascii="Angsana New" w:eastAsia="Angsana New" w:cs="Angsana New"/>
      <w:sz w:val="36"/>
      <w:szCs w:val="36"/>
    </w:rPr>
  </w:style>
  <w:style w:type="paragraph" w:styleId="Heading3">
    <w:name w:val="heading 3"/>
    <w:basedOn w:val="Normal"/>
    <w:next w:val="Normal"/>
    <w:qFormat/>
    <w:rsid w:val="00090897"/>
    <w:pPr>
      <w:keepNext/>
      <w:outlineLvl w:val="2"/>
    </w:pPr>
    <w:rPr>
      <w:rFonts w:ascii="Angsana New" w:eastAsia="Angsana New" w:cs="Angsana New"/>
      <w:sz w:val="36"/>
      <w:szCs w:val="36"/>
    </w:rPr>
  </w:style>
  <w:style w:type="paragraph" w:styleId="Heading4">
    <w:name w:val="heading 4"/>
    <w:basedOn w:val="Normal"/>
    <w:next w:val="Normal"/>
    <w:qFormat/>
    <w:rsid w:val="00090897"/>
    <w:pPr>
      <w:keepNext/>
      <w:tabs>
        <w:tab w:val="left" w:pos="1440"/>
      </w:tabs>
      <w:spacing w:line="260" w:lineRule="exact"/>
      <w:outlineLvl w:val="3"/>
    </w:pPr>
    <w:rPr>
      <w:rFonts w:ascii="Angsana New" w:eastAsia="Angsana New" w:cs="Angsana New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090897"/>
    <w:pPr>
      <w:keepNext/>
      <w:spacing w:line="260" w:lineRule="exact"/>
      <w:ind w:left="720" w:firstLine="720"/>
      <w:outlineLvl w:val="4"/>
    </w:pPr>
    <w:rPr>
      <w:rFonts w:ascii="Angsana New" w:eastAsia="Angsana New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0897"/>
    <w:rPr>
      <w:rFonts w:ascii="Angsana New" w:eastAsia="Angsana New" w:cs="Angsana New"/>
      <w:sz w:val="32"/>
      <w:szCs w:val="32"/>
    </w:rPr>
  </w:style>
  <w:style w:type="paragraph" w:styleId="BodyText2">
    <w:name w:val="Body Text 2"/>
    <w:basedOn w:val="Normal"/>
    <w:rsid w:val="00090897"/>
    <w:rPr>
      <w:rFonts w:ascii="Angsana New" w:eastAsia="Angsana New" w:cs="Angsana New"/>
      <w:sz w:val="34"/>
      <w:szCs w:val="34"/>
    </w:rPr>
  </w:style>
  <w:style w:type="paragraph" w:styleId="BodyText3">
    <w:name w:val="Body Text 3"/>
    <w:basedOn w:val="Normal"/>
    <w:rsid w:val="00090897"/>
    <w:pPr>
      <w:tabs>
        <w:tab w:val="left" w:pos="735"/>
        <w:tab w:val="left" w:pos="1440"/>
      </w:tabs>
      <w:spacing w:line="260" w:lineRule="exact"/>
    </w:pPr>
    <w:rPr>
      <w:rFonts w:ascii="Angsana New" w:eastAsia="Angsana New" w:cs="Angsana New"/>
      <w:sz w:val="36"/>
      <w:szCs w:val="36"/>
    </w:rPr>
  </w:style>
  <w:style w:type="character" w:styleId="Hyperlink">
    <w:name w:val="Hyperlink"/>
    <w:basedOn w:val="DefaultParagraphFont"/>
    <w:rsid w:val="00090897"/>
    <w:rPr>
      <w:color w:val="0000FF"/>
      <w:u w:val="single"/>
    </w:rPr>
  </w:style>
  <w:style w:type="paragraph" w:styleId="Title">
    <w:name w:val="Title"/>
    <w:basedOn w:val="Normal"/>
    <w:qFormat/>
    <w:rsid w:val="00090897"/>
    <w:pPr>
      <w:jc w:val="center"/>
    </w:pPr>
    <w:rPr>
      <w:rFonts w:ascii="Comic Sans MS" w:eastAsia="Times New Roman" w:hAnsi="Comic Sans MS" w:cs="Angsana New"/>
      <w:b/>
      <w:bCs/>
      <w:sz w:val="22"/>
      <w:szCs w:val="22"/>
    </w:rPr>
  </w:style>
  <w:style w:type="paragraph" w:styleId="HTMLPreformatted">
    <w:name w:val="HTML Preformatted"/>
    <w:basedOn w:val="Normal"/>
    <w:rsid w:val="00090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color w:val="000000"/>
      <w:sz w:val="20"/>
      <w:szCs w:val="20"/>
    </w:rPr>
  </w:style>
  <w:style w:type="character" w:customStyle="1" w:styleId="Heading2Char">
    <w:name w:val="Heading 2 Char"/>
    <w:autoRedefine/>
    <w:rsid w:val="00BC1F85"/>
    <w:rPr>
      <w:rFonts w:ascii="Times New Roman" w:hAnsi="Times New Roman"/>
      <w:color w:val="auto"/>
      <w:szCs w:val="28"/>
      <w:lang w:eastAsia="fr-FR" w:bidi="th-TH"/>
    </w:rPr>
  </w:style>
  <w:style w:type="character" w:styleId="Strong">
    <w:name w:val="Strong"/>
    <w:basedOn w:val="DefaultParagraphFont"/>
    <w:qFormat/>
    <w:rsid w:val="000F613C"/>
    <w:rPr>
      <w:b/>
      <w:bCs/>
    </w:rPr>
  </w:style>
  <w:style w:type="paragraph" w:styleId="BalloonText">
    <w:name w:val="Balloon Text"/>
    <w:basedOn w:val="Normal"/>
    <w:semiHidden/>
    <w:rsid w:val="00B047A9"/>
    <w:rPr>
      <w:rFonts w:ascii="Tahoma" w:hAnsi="Tahoma" w:cs="Angsana New"/>
      <w:sz w:val="16"/>
      <w:szCs w:val="18"/>
    </w:rPr>
  </w:style>
  <w:style w:type="character" w:styleId="CommentReference">
    <w:name w:val="annotation reference"/>
    <w:basedOn w:val="DefaultParagraphFont"/>
    <w:semiHidden/>
    <w:rsid w:val="00B047A9"/>
    <w:rPr>
      <w:sz w:val="16"/>
      <w:szCs w:val="18"/>
    </w:rPr>
  </w:style>
  <w:style w:type="paragraph" w:styleId="CommentText">
    <w:name w:val="annotation text"/>
    <w:basedOn w:val="Normal"/>
    <w:semiHidden/>
    <w:rsid w:val="00B047A9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B047A9"/>
    <w:rPr>
      <w:b/>
      <w:bCs/>
    </w:rPr>
  </w:style>
  <w:style w:type="paragraph" w:customStyle="1" w:styleId="1">
    <w:name w:val="การตรวจทานแก้ไข1"/>
    <w:hidden/>
    <w:uiPriority w:val="99"/>
    <w:semiHidden/>
    <w:rsid w:val="002F4822"/>
    <w:rPr>
      <w:rFonts w:cs="Cordia New"/>
      <w:sz w:val="28"/>
      <w:szCs w:val="35"/>
    </w:rPr>
  </w:style>
  <w:style w:type="table" w:styleId="TableGrid">
    <w:name w:val="Table Grid"/>
    <w:basedOn w:val="TableNormal"/>
    <w:uiPriority w:val="59"/>
    <w:rsid w:val="0049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EBA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9D6CD97341622B468838C9CDCBD4448B" ma:contentTypeVersion="7" ma:contentTypeDescription="สร้างเอกสารใหม่" ma:contentTypeScope="" ma:versionID="c0372e571e9cb07cb9590f4d8b56a304">
  <xsd:schema xmlns:xsd="http://www.w3.org/2001/XMLSchema" xmlns:xs="http://www.w3.org/2001/XMLSchema" xmlns:p="http://schemas.microsoft.com/office/2006/metadata/properties" xmlns:ns3="2b3771a8-3e75-420f-92f1-00d7a8f7a829" xmlns:ns4="f75f49ea-9361-4646-8925-e7708035df1d" targetNamespace="http://schemas.microsoft.com/office/2006/metadata/properties" ma:root="true" ma:fieldsID="37140b4ccaa97d40d6b6762e2a9fdb0e" ns3:_="" ns4:_="">
    <xsd:import namespace="2b3771a8-3e75-420f-92f1-00d7a8f7a829"/>
    <xsd:import namespace="f75f49ea-9361-4646-8925-e7708035d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3771a8-3e75-420f-92f1-00d7a8f7a8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f49ea-9361-4646-8925-e7708035d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15501-C49A-4364-9528-4E134C648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7973EA-10EE-4BF2-8D9F-21FAF8870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E9355-505D-4A27-8A8D-2FC77269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3771a8-3e75-420f-92f1-00d7a8f7a829"/>
    <ds:schemaRef ds:uri="f75f49ea-9361-4646-8925-e7708035d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D8B022-5947-429A-ACCD-A66CBF58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MOE 572100/</vt:lpstr>
      <vt:lpstr>MOE 572100/</vt:lpstr>
    </vt:vector>
  </TitlesOfParts>
  <Company>Ccs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 572100/</dc:title>
  <dc:creator>D2Client25</dc:creator>
  <cp:lastModifiedBy>Pisit Nakjai</cp:lastModifiedBy>
  <cp:revision>35</cp:revision>
  <cp:lastPrinted>2010-06-25T08:30:00Z</cp:lastPrinted>
  <dcterms:created xsi:type="dcterms:W3CDTF">2020-12-10T06:39:00Z</dcterms:created>
  <dcterms:modified xsi:type="dcterms:W3CDTF">2020-12-11T08:19:00Z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0x0101009D6CD97341622B468838C9CDCBD4448B</vt:lpwstr>
  </property>
</Properties>
</file>