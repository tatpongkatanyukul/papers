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CCC0D9" w:themeFill="accent4" w:themeFillTint="66"/>
        <w:tblLook w:val="04A0" w:firstRow="1" w:lastRow="0" w:firstColumn="1" w:lastColumn="0" w:noHBand="0" w:noVBand="1"/>
      </w:tblPr>
      <w:tblGrid>
        <w:gridCol w:w="2393"/>
        <w:gridCol w:w="6457"/>
      </w:tblGrid>
      <w:tr w:rsidR="00E24B0F" w:rsidRPr="00D760BC" w14:paraId="493CF30C" w14:textId="77777777" w:rsidTr="00EA09E1">
        <w:trPr>
          <w:trHeight w:val="1641"/>
        </w:trPr>
        <w:tc>
          <w:tcPr>
            <w:tcW w:w="2462" w:type="dxa"/>
            <w:shd w:val="clear" w:color="auto" w:fill="CCC0D9" w:themeFill="accent4" w:themeFillTint="66"/>
            <w:vAlign w:val="center"/>
          </w:tcPr>
          <w:p w14:paraId="59C7A399" w14:textId="77777777" w:rsidR="00E24B0F" w:rsidRPr="00D760BC" w:rsidRDefault="001C1694" w:rsidP="00E24B0F">
            <w:pPr>
              <w:spacing w:before="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7728" behindDoc="0" locked="0" layoutInCell="1" allowOverlap="1" wp14:anchorId="406AB103" wp14:editId="58158F70">
                  <wp:simplePos x="0" y="0"/>
                  <wp:positionH relativeFrom="column">
                    <wp:posOffset>266700</wp:posOffset>
                  </wp:positionH>
                  <wp:positionV relativeFrom="paragraph">
                    <wp:posOffset>5080</wp:posOffset>
                  </wp:positionV>
                  <wp:extent cx="619125" cy="102108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9125" cy="1021080"/>
                          </a:xfrm>
                          <a:prstGeom prst="rect">
                            <a:avLst/>
                          </a:prstGeom>
                          <a:noFill/>
                          <a:ln w="9525">
                            <a:noFill/>
                            <a:miter lim="800000"/>
                            <a:headEnd/>
                            <a:tailEnd/>
                          </a:ln>
                        </pic:spPr>
                      </pic:pic>
                    </a:graphicData>
                  </a:graphic>
                </wp:anchor>
              </w:drawing>
            </w:r>
          </w:p>
        </w:tc>
        <w:tc>
          <w:tcPr>
            <w:tcW w:w="6604" w:type="dxa"/>
            <w:shd w:val="clear" w:color="auto" w:fill="CCC0D9" w:themeFill="accent4" w:themeFillTint="66"/>
            <w:vAlign w:val="center"/>
          </w:tcPr>
          <w:p w14:paraId="5ADC1C77" w14:textId="77777777" w:rsidR="00E24B0F" w:rsidRPr="00D760BC" w:rsidRDefault="00E24B0F" w:rsidP="00E24B0F">
            <w:pPr>
              <w:spacing w:before="120" w:line="360" w:lineRule="auto"/>
              <w:jc w:val="center"/>
              <w:rPr>
                <w:rFonts w:ascii="Times New Roman" w:hAnsi="Times New Roman" w:cs="Times New Roman"/>
                <w:sz w:val="32"/>
                <w:szCs w:val="32"/>
              </w:rPr>
            </w:pPr>
            <w:proofErr w:type="spellStart"/>
            <w:r w:rsidRPr="00D760BC">
              <w:rPr>
                <w:rFonts w:ascii="Times New Roman" w:hAnsi="Times New Roman" w:cs="Times New Roman"/>
                <w:b/>
                <w:bCs/>
                <w:sz w:val="32"/>
                <w:szCs w:val="32"/>
              </w:rPr>
              <w:t>Walailak</w:t>
            </w:r>
            <w:proofErr w:type="spellEnd"/>
            <w:r w:rsidRPr="00D760BC">
              <w:rPr>
                <w:rFonts w:ascii="Times New Roman" w:hAnsi="Times New Roman" w:cs="Times New Roman"/>
                <w:b/>
                <w:bCs/>
                <w:sz w:val="32"/>
                <w:szCs w:val="32"/>
              </w:rPr>
              <w:t xml:space="preserve"> Journal of Science and Technology</w:t>
            </w:r>
          </w:p>
        </w:tc>
      </w:tr>
    </w:tbl>
    <w:p w14:paraId="4244E9D4" w14:textId="77777777" w:rsidR="0073762B" w:rsidRPr="00911FFA" w:rsidRDefault="0073762B" w:rsidP="00116F96">
      <w:pPr>
        <w:rPr>
          <w:rFonts w:ascii="Times New Roman" w:hAnsi="Times New Roman" w:cs="Times New Roman"/>
          <w:sz w:val="24"/>
          <w:szCs w:val="24"/>
        </w:rPr>
      </w:pPr>
    </w:p>
    <w:p w14:paraId="68CB3504" w14:textId="77777777" w:rsidR="000F48C1" w:rsidRPr="000F48C1" w:rsidRDefault="008C6D64" w:rsidP="00FF2BDF">
      <w:pPr>
        <w:jc w:val="center"/>
        <w:rPr>
          <w:rFonts w:ascii="Times New Roman" w:hAnsi="Times New Roman" w:cs="Times New Roman"/>
          <w:sz w:val="24"/>
          <w:szCs w:val="24"/>
        </w:rPr>
      </w:pPr>
      <w:r w:rsidRPr="00D760BC">
        <w:rPr>
          <w:rFonts w:ascii="Times New Roman" w:hAnsi="Times New Roman" w:cs="Times New Roman"/>
          <w:b/>
          <w:bCs/>
          <w:i/>
          <w:iCs/>
        </w:rPr>
        <w:t>Re</w:t>
      </w:r>
      <w:r w:rsidR="00FF2BDF">
        <w:rPr>
          <w:rFonts w:ascii="Times New Roman" w:hAnsi="Times New Roman" w:cs="Times New Roman"/>
          <w:b/>
          <w:bCs/>
          <w:i/>
          <w:iCs/>
        </w:rPr>
        <w:t>sponses the re</w:t>
      </w:r>
      <w:r w:rsidRPr="00D760BC">
        <w:rPr>
          <w:rFonts w:ascii="Times New Roman" w:hAnsi="Times New Roman" w:cs="Times New Roman"/>
          <w:b/>
          <w:bCs/>
          <w:i/>
          <w:iCs/>
        </w:rPr>
        <w:t>feree</w:t>
      </w:r>
      <w:r w:rsidR="00FF2BDF">
        <w:rPr>
          <w:rFonts w:ascii="Times New Roman" w:hAnsi="Times New Roman" w:cs="Times New Roman"/>
          <w:b/>
          <w:bCs/>
          <w:i/>
          <w:iCs/>
        </w:rPr>
        <w:t>’s comments</w:t>
      </w:r>
    </w:p>
    <w:p w14:paraId="56BDD3D6" w14:textId="77777777" w:rsidR="00440755" w:rsidRDefault="00440755" w:rsidP="00A12004">
      <w:pPr>
        <w:rPr>
          <w:rFonts w:ascii="Times New Roman" w:hAnsi="Times New Roman" w:cs="Times New Roman"/>
          <w:sz w:val="24"/>
          <w:szCs w:val="24"/>
        </w:rPr>
      </w:pPr>
    </w:p>
    <w:p w14:paraId="4B749C79" w14:textId="7BDECD7A" w:rsidR="00FF2BDF" w:rsidRPr="00051C2D" w:rsidRDefault="00FF2BDF" w:rsidP="00A12004">
      <w:pPr>
        <w:rPr>
          <w:rFonts w:ascii="Times New Roman" w:hAnsi="Times New Roman" w:cs="Times New Roman"/>
          <w:sz w:val="24"/>
          <w:szCs w:val="24"/>
        </w:rPr>
      </w:pPr>
      <w:r w:rsidRPr="00FF2BDF">
        <w:rPr>
          <w:rFonts w:ascii="Times New Roman" w:hAnsi="Times New Roman" w:cs="Times New Roman"/>
          <w:b/>
          <w:bCs/>
          <w:sz w:val="24"/>
          <w:szCs w:val="24"/>
        </w:rPr>
        <w:t xml:space="preserve">Manuscript ID: </w:t>
      </w:r>
      <w:r w:rsidRPr="00FF2BDF">
        <w:rPr>
          <w:rFonts w:ascii="Times New Roman" w:hAnsi="Times New Roman"/>
          <w:sz w:val="24"/>
          <w:szCs w:val="24"/>
          <w:u w:val="single"/>
        </w:rPr>
        <w:tab/>
      </w:r>
      <w:r w:rsidR="0028460B" w:rsidRPr="0028460B">
        <w:rPr>
          <w:rFonts w:ascii="Times New Roman" w:hAnsi="Times New Roman"/>
          <w:sz w:val="24"/>
          <w:szCs w:val="24"/>
          <w:u w:val="single"/>
        </w:rPr>
        <w:t>11233</w:t>
      </w:r>
      <w:r w:rsidRPr="00FF2BDF">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sidR="004041ED">
        <w:rPr>
          <w:rFonts w:ascii="Times New Roman" w:hAnsi="Times New Roman" w:cs="Times New Roman"/>
          <w:b/>
          <w:bCs/>
          <w:sz w:val="24"/>
          <w:szCs w:val="24"/>
        </w:rPr>
        <w:br/>
      </w:r>
    </w:p>
    <w:p w14:paraId="53A39EBB" w14:textId="21560ECF" w:rsidR="00FF2BDF" w:rsidRDefault="008C6D64" w:rsidP="00F55340">
      <w:pPr>
        <w:numPr>
          <w:ins w:id="0" w:author="Unknown"/>
        </w:numPr>
        <w:jc w:val="both"/>
        <w:rPr>
          <w:rFonts w:ascii="Times New Roman" w:hAnsi="Times New Roman"/>
          <w:sz w:val="24"/>
          <w:szCs w:val="24"/>
          <w:u w:val="single"/>
        </w:rPr>
      </w:pPr>
      <w:r w:rsidRPr="00CF4211">
        <w:rPr>
          <w:rFonts w:ascii="Times New Roman" w:hAnsi="Times New Roman" w:cs="Times New Roman"/>
          <w:b/>
          <w:bCs/>
          <w:sz w:val="24"/>
          <w:szCs w:val="24"/>
        </w:rPr>
        <w:t>Title</w:t>
      </w:r>
      <w:r w:rsidRPr="005E28AD">
        <w:rPr>
          <w:rFonts w:ascii="Times New Roman" w:hAnsi="Times New Roman" w:cs="Times New Roman"/>
          <w:b/>
          <w:bCs/>
          <w:sz w:val="24"/>
          <w:szCs w:val="24"/>
        </w:rPr>
        <w:t>:</w:t>
      </w:r>
      <w:r w:rsidR="00FF2BDF">
        <w:rPr>
          <w:rFonts w:ascii="Times New Roman" w:hAnsi="Times New Roman"/>
          <w:sz w:val="24"/>
          <w:szCs w:val="24"/>
        </w:rPr>
        <w:t xml:space="preserve"> </w:t>
      </w:r>
      <w:r w:rsidR="00FF2BDF">
        <w:rPr>
          <w:rFonts w:ascii="Times New Roman" w:hAnsi="Times New Roman"/>
          <w:sz w:val="24"/>
          <w:szCs w:val="24"/>
          <w:u w:val="single"/>
        </w:rPr>
        <w:tab/>
      </w:r>
      <w:r w:rsidR="00FF2BDF">
        <w:rPr>
          <w:rFonts w:ascii="Times New Roman" w:hAnsi="Times New Roman"/>
          <w:sz w:val="24"/>
          <w:szCs w:val="24"/>
          <w:u w:val="single"/>
        </w:rPr>
        <w:tab/>
      </w:r>
      <w:r w:rsidR="0028460B" w:rsidRPr="0028460B">
        <w:rPr>
          <w:rFonts w:ascii="Times New Roman" w:hAnsi="Times New Roman"/>
          <w:sz w:val="24"/>
          <w:szCs w:val="24"/>
          <w:u w:val="single"/>
        </w:rPr>
        <w:t>Automatic Thai Finger Spelling Transcription</w:t>
      </w:r>
      <w:r w:rsidR="0028460B">
        <w:rPr>
          <w:rFonts w:ascii="Times New Roman" w:hAnsi="Times New Roman"/>
          <w:sz w:val="24"/>
          <w:szCs w:val="24"/>
          <w:u w:val="single"/>
        </w:rPr>
        <w:t>.</w:t>
      </w:r>
      <w:r w:rsidR="00FF2BDF">
        <w:rPr>
          <w:rFonts w:ascii="Times New Roman" w:hAnsi="Times New Roman"/>
          <w:sz w:val="24"/>
          <w:szCs w:val="24"/>
          <w:u w:val="single"/>
        </w:rPr>
        <w:tab/>
      </w:r>
      <w:r w:rsidR="00FF2BDF">
        <w:rPr>
          <w:rFonts w:ascii="Times New Roman" w:hAnsi="Times New Roman"/>
          <w:sz w:val="24"/>
          <w:szCs w:val="24"/>
          <w:u w:val="single"/>
        </w:rPr>
        <w:tab/>
      </w:r>
      <w:r w:rsidR="00FF2BDF">
        <w:rPr>
          <w:rFonts w:ascii="Times New Roman" w:hAnsi="Times New Roman"/>
          <w:sz w:val="24"/>
          <w:szCs w:val="24"/>
          <w:u w:val="single"/>
        </w:rPr>
        <w:tab/>
      </w:r>
      <w:r w:rsidR="00FF2BDF">
        <w:rPr>
          <w:rFonts w:ascii="Times New Roman" w:hAnsi="Times New Roman"/>
          <w:sz w:val="24"/>
          <w:szCs w:val="24"/>
          <w:u w:val="single"/>
        </w:rPr>
        <w:tab/>
      </w:r>
    </w:p>
    <w:p w14:paraId="470D3E6E" w14:textId="77777777" w:rsidR="005E6EBA" w:rsidRPr="005E6EBA" w:rsidRDefault="005E6EBA" w:rsidP="005E6EBA">
      <w:pPr>
        <w:jc w:val="both"/>
        <w:rPr>
          <w:rFonts w:ascii="Times New Roman" w:hAnsi="Times New Roman"/>
          <w:sz w:val="16"/>
          <w:szCs w:val="16"/>
          <w:u w:val="single"/>
        </w:rPr>
      </w:pPr>
    </w:p>
    <w:p w14:paraId="6220DB46" w14:textId="77777777" w:rsidR="005E6EBA" w:rsidRPr="005E6EBA" w:rsidRDefault="005E6EBA" w:rsidP="005E6EBA">
      <w:pPr>
        <w:numPr>
          <w:ins w:id="1" w:author="Unknown"/>
        </w:numPr>
        <w:jc w:val="both"/>
        <w:rPr>
          <w:rFonts w:ascii="Times New Roman" w:hAnsi="Times New Roman"/>
          <w:sz w:val="16"/>
          <w:szCs w:val="16"/>
          <w:u w:val="single"/>
        </w:rPr>
      </w:pP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r w:rsidRPr="005E6EBA">
        <w:rPr>
          <w:rFonts w:ascii="Times New Roman" w:hAnsi="Times New Roman"/>
          <w:sz w:val="16"/>
          <w:szCs w:val="16"/>
          <w:u w:val="single"/>
        </w:rPr>
        <w:tab/>
      </w:r>
    </w:p>
    <w:p w14:paraId="7AEA39AA" w14:textId="4E04D74F" w:rsidR="004851F5" w:rsidRPr="004851F5" w:rsidRDefault="004851F5" w:rsidP="00F55340">
      <w:pPr>
        <w:jc w:val="both"/>
        <w:rPr>
          <w:rFonts w:ascii="Times New Roman" w:hAnsi="Times New Roman"/>
          <w:sz w:val="24"/>
          <w:szCs w:val="24"/>
        </w:rPr>
      </w:pPr>
    </w:p>
    <w:p w14:paraId="1EED9499" w14:textId="77777777" w:rsidR="00FF2BDF" w:rsidRDefault="00FF2BDF" w:rsidP="00F55340">
      <w:pPr>
        <w:jc w:val="both"/>
        <w:rPr>
          <w:rFonts w:ascii="Times New Roman" w:hAnsi="Times New Roman" w:cs="Times New Roman"/>
          <w:sz w:val="24"/>
          <w:szCs w:val="24"/>
        </w:rPr>
      </w:pPr>
    </w:p>
    <w:p w14:paraId="1B6A7D30" w14:textId="77777777" w:rsidR="005E6EBA" w:rsidRPr="005E6EBA" w:rsidRDefault="005E6EBA" w:rsidP="00F55340">
      <w:pPr>
        <w:jc w:val="both"/>
        <w:rPr>
          <w:rFonts w:ascii="Times New Roman" w:hAnsi="Times New Roman" w:cs="Times New Roman"/>
          <w:b/>
          <w:bCs/>
          <w:sz w:val="24"/>
          <w:szCs w:val="24"/>
        </w:rPr>
      </w:pPr>
      <w:r w:rsidRPr="005E6EBA">
        <w:rPr>
          <w:rFonts w:ascii="Times New Roman" w:hAnsi="Times New Roman" w:cs="Times New Roman"/>
          <w:b/>
          <w:bCs/>
          <w:sz w:val="24"/>
          <w:szCs w:val="24"/>
        </w:rPr>
        <w:t>Reviewer A</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245"/>
        <w:gridCol w:w="3118"/>
      </w:tblGrid>
      <w:tr w:rsidR="00E23F35" w:rsidRPr="005E0DB4" w14:paraId="70E4AFC3" w14:textId="77777777" w:rsidTr="008D045E">
        <w:trPr>
          <w:trHeight w:val="846"/>
          <w:jc w:val="center"/>
        </w:trPr>
        <w:tc>
          <w:tcPr>
            <w:tcW w:w="817" w:type="dxa"/>
            <w:vAlign w:val="center"/>
          </w:tcPr>
          <w:p w14:paraId="5F51587A" w14:textId="77777777" w:rsidR="00E23F35" w:rsidRPr="004939ED" w:rsidRDefault="00E23F35" w:rsidP="005E6EBA">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245" w:type="dxa"/>
            <w:vAlign w:val="center"/>
          </w:tcPr>
          <w:p w14:paraId="4EBC2972" w14:textId="77777777" w:rsidR="00E23F35" w:rsidRPr="005E0DB4" w:rsidRDefault="00E23F35" w:rsidP="005E6EBA">
            <w:pPr>
              <w:jc w:val="center"/>
              <w:rPr>
                <w:rFonts w:ascii="Times New Roman" w:eastAsia="Angsana New" w:hAnsi="Times New Roman" w:cs="Times New Roman"/>
                <w:sz w:val="24"/>
                <w:szCs w:val="24"/>
              </w:rPr>
            </w:pPr>
            <w:r w:rsidRPr="004939ED">
              <w:rPr>
                <w:rFonts w:ascii="Times New Roman" w:hAnsi="Times New Roman" w:cs="Times New Roman"/>
                <w:b/>
                <w:bCs/>
                <w:sz w:val="24"/>
                <w:szCs w:val="24"/>
              </w:rPr>
              <w:t>Referee’s Comments</w:t>
            </w:r>
            <w:r>
              <w:rPr>
                <w:rFonts w:ascii="Times New Roman" w:eastAsia="Angsana New" w:hAnsi="Times New Roman" w:cs="Times New Roman"/>
                <w:sz w:val="24"/>
                <w:szCs w:val="24"/>
              </w:rPr>
              <w:t xml:space="preserve"> </w:t>
            </w:r>
          </w:p>
        </w:tc>
        <w:tc>
          <w:tcPr>
            <w:tcW w:w="3118" w:type="dxa"/>
            <w:vAlign w:val="center"/>
          </w:tcPr>
          <w:p w14:paraId="238ECE30" w14:textId="77777777" w:rsidR="00E23F35" w:rsidRDefault="00E23F35" w:rsidP="005E6EBA">
            <w:pPr>
              <w:jc w:val="center"/>
              <w:rPr>
                <w:rFonts w:ascii="Times New Roman" w:eastAsia="Angsana New" w:hAnsi="Times New Roman" w:cs="Times New Roman"/>
                <w:sz w:val="24"/>
                <w:szCs w:val="24"/>
              </w:rPr>
            </w:pPr>
            <w:r w:rsidRPr="005E0DB4">
              <w:rPr>
                <w:rFonts w:ascii="Times New Roman" w:eastAsia="Angsana New" w:hAnsi="Times New Roman" w:cs="Times New Roman"/>
                <w:b/>
                <w:bCs/>
                <w:sz w:val="24"/>
                <w:szCs w:val="24"/>
              </w:rPr>
              <w:t>Responses</w:t>
            </w:r>
            <w:r>
              <w:rPr>
                <w:rFonts w:ascii="Times New Roman" w:eastAsia="Angsana New" w:hAnsi="Times New Roman" w:cs="Times New Roman"/>
                <w:b/>
                <w:bCs/>
                <w:sz w:val="24"/>
                <w:szCs w:val="24"/>
              </w:rPr>
              <w:t xml:space="preserve"> </w:t>
            </w:r>
          </w:p>
          <w:p w14:paraId="3888BDC3" w14:textId="77777777" w:rsidR="00E23F35" w:rsidRPr="005E0DB4" w:rsidRDefault="00E23F35" w:rsidP="005E6EBA">
            <w:pPr>
              <w:jc w:val="center"/>
              <w:rPr>
                <w:rFonts w:ascii="Times New Roman" w:eastAsia="Angsana New" w:hAnsi="Times New Roman" w:cs="Times New Roman"/>
                <w:b/>
                <w:bCs/>
                <w:sz w:val="24"/>
                <w:szCs w:val="24"/>
              </w:rPr>
            </w:pPr>
            <w:r>
              <w:rPr>
                <w:rFonts w:ascii="Times New Roman" w:eastAsia="Angsana New" w:hAnsi="Times New Roman" w:cs="Times New Roman"/>
                <w:sz w:val="24"/>
                <w:szCs w:val="24"/>
              </w:rPr>
              <w:t>(for author)</w:t>
            </w:r>
          </w:p>
        </w:tc>
      </w:tr>
      <w:tr w:rsidR="005E0DB4" w:rsidRPr="005E0DB4" w14:paraId="24FE3F2C" w14:textId="77777777" w:rsidTr="008D045E">
        <w:trPr>
          <w:jc w:val="center"/>
        </w:trPr>
        <w:tc>
          <w:tcPr>
            <w:tcW w:w="817" w:type="dxa"/>
          </w:tcPr>
          <w:p w14:paraId="1037C873" w14:textId="77777777" w:rsidR="005E0DB4" w:rsidRPr="005E0DB4" w:rsidRDefault="005E0DB4" w:rsidP="00735918">
            <w:pPr>
              <w:numPr>
                <w:ilvl w:val="0"/>
                <w:numId w:val="3"/>
              </w:numPr>
              <w:ind w:left="510"/>
              <w:rPr>
                <w:rFonts w:ascii="Times New Roman" w:hAnsi="Times New Roman" w:cs="Times New Roman"/>
                <w:sz w:val="24"/>
                <w:szCs w:val="24"/>
              </w:rPr>
            </w:pPr>
          </w:p>
        </w:tc>
        <w:tc>
          <w:tcPr>
            <w:tcW w:w="5245" w:type="dxa"/>
          </w:tcPr>
          <w:p w14:paraId="094BE5A2" w14:textId="4509A21C" w:rsidR="0092125E" w:rsidRPr="005E0DB4" w:rsidRDefault="0028460B" w:rsidP="00735918">
            <w:pPr>
              <w:rPr>
                <w:rFonts w:ascii="Times New Roman" w:hAnsi="Times New Roman" w:cs="Times New Roman"/>
                <w:sz w:val="24"/>
                <w:szCs w:val="24"/>
              </w:rPr>
            </w:pPr>
            <w:r w:rsidRPr="0028460B">
              <w:rPr>
                <w:rFonts w:ascii="Times New Roman" w:hAnsi="Times New Roman" w:cs="Times New Roman"/>
                <w:sz w:val="24"/>
                <w:szCs w:val="24"/>
              </w:rPr>
              <w:t>How signing and non-signing frames are separated. Is there is any technique for the separation.</w:t>
            </w:r>
          </w:p>
        </w:tc>
        <w:tc>
          <w:tcPr>
            <w:tcW w:w="3118" w:type="dxa"/>
          </w:tcPr>
          <w:p w14:paraId="3FB52FF9" w14:textId="5B093D89" w:rsidR="005E0DB4" w:rsidRPr="006F156D" w:rsidRDefault="00033D26" w:rsidP="00033D26">
            <w:pPr>
              <w:rPr>
                <w:rFonts w:ascii="Times New Roman" w:eastAsia="Angsana New" w:hAnsi="Times New Roman" w:cs="Times New Roman"/>
                <w:color w:val="00B050"/>
                <w:sz w:val="24"/>
                <w:szCs w:val="24"/>
              </w:rPr>
            </w:pPr>
            <w:r w:rsidRPr="00F56A49">
              <w:rPr>
                <w:rFonts w:ascii="Times New Roman" w:eastAsia="Angsana New" w:hAnsi="Times New Roman" w:cs="Times New Roman"/>
                <w:color w:val="000000" w:themeColor="text1"/>
                <w:sz w:val="24"/>
                <w:szCs w:val="24"/>
              </w:rPr>
              <w:t xml:space="preserve">We agree that this is an interesting issue. </w:t>
            </w:r>
            <w:r w:rsidR="001068DE" w:rsidRPr="00F56A49">
              <w:rPr>
                <w:rFonts w:ascii="Times New Roman" w:eastAsia="Angsana New" w:hAnsi="Times New Roman" w:cs="Times New Roman"/>
                <w:color w:val="000000" w:themeColor="text1"/>
                <w:sz w:val="24"/>
                <w:szCs w:val="24"/>
              </w:rPr>
              <w:t xml:space="preserve">The discussion on how signing and non-signing frames are separated </w:t>
            </w:r>
            <w:r w:rsidRPr="00F56A49">
              <w:rPr>
                <w:rFonts w:ascii="Times New Roman" w:eastAsia="Angsana New" w:hAnsi="Times New Roman" w:cs="Times New Roman"/>
                <w:color w:val="000000" w:themeColor="text1"/>
                <w:sz w:val="24"/>
                <w:szCs w:val="24"/>
              </w:rPr>
              <w:t>and additional explanation on rationale behind our choice of signing location as a cue are</w:t>
            </w:r>
            <w:r w:rsidR="001068DE" w:rsidRPr="00F56A49">
              <w:rPr>
                <w:rFonts w:ascii="Times New Roman" w:eastAsia="Angsana New" w:hAnsi="Times New Roman" w:cs="Times New Roman"/>
                <w:color w:val="000000" w:themeColor="text1"/>
                <w:sz w:val="24"/>
                <w:szCs w:val="24"/>
              </w:rPr>
              <w:t xml:space="preserve"> added</w:t>
            </w:r>
            <w:r w:rsidR="006F156D" w:rsidRPr="00F56A49">
              <w:rPr>
                <w:rFonts w:ascii="Times New Roman" w:eastAsia="Angsana New" w:hAnsi="Times New Roman" w:cs="Times New Roman"/>
                <w:color w:val="000000" w:themeColor="text1"/>
                <w:sz w:val="24"/>
                <w:szCs w:val="24"/>
              </w:rPr>
              <w:t xml:space="preserve"> at the end of the experiments and results</w:t>
            </w:r>
            <w:r w:rsidR="00D057E4" w:rsidRPr="00F56A49">
              <w:rPr>
                <w:rFonts w:ascii="Times New Roman" w:eastAsia="Angsana New" w:hAnsi="Times New Roman" w:cs="Times New Roman"/>
                <w:color w:val="000000" w:themeColor="text1"/>
                <w:sz w:val="24"/>
                <w:szCs w:val="24"/>
              </w:rPr>
              <w:t xml:space="preserve"> as well as </w:t>
            </w:r>
            <w:r w:rsidR="006D7708" w:rsidRPr="00F56A49">
              <w:rPr>
                <w:rFonts w:ascii="Times New Roman" w:eastAsia="Angsana New" w:hAnsi="Times New Roman" w:cs="Times New Roman"/>
                <w:color w:val="000000" w:themeColor="text1"/>
                <w:sz w:val="24"/>
                <w:szCs w:val="24"/>
              </w:rPr>
              <w:t xml:space="preserve">its </w:t>
            </w:r>
            <w:r w:rsidR="00D057E4" w:rsidRPr="00F56A49">
              <w:rPr>
                <w:rFonts w:ascii="Times New Roman" w:eastAsia="Angsana New" w:hAnsi="Times New Roman" w:cs="Times New Roman"/>
                <w:color w:val="000000" w:themeColor="text1"/>
                <w:sz w:val="24"/>
                <w:szCs w:val="24"/>
              </w:rPr>
              <w:t>re-emphasis in the discussion.</w:t>
            </w:r>
          </w:p>
        </w:tc>
      </w:tr>
      <w:tr w:rsidR="005E0DB4" w:rsidRPr="005E0DB4" w14:paraId="59630D06" w14:textId="77777777" w:rsidTr="008D045E">
        <w:trPr>
          <w:jc w:val="center"/>
        </w:trPr>
        <w:tc>
          <w:tcPr>
            <w:tcW w:w="817" w:type="dxa"/>
          </w:tcPr>
          <w:p w14:paraId="48CA3B0C" w14:textId="77777777" w:rsidR="005E0DB4" w:rsidRPr="005E0DB4" w:rsidRDefault="005E0DB4" w:rsidP="00735918">
            <w:pPr>
              <w:numPr>
                <w:ilvl w:val="0"/>
                <w:numId w:val="3"/>
              </w:numPr>
              <w:ind w:left="510"/>
              <w:rPr>
                <w:rFonts w:ascii="Times New Roman" w:hAnsi="Times New Roman" w:cs="Times New Roman"/>
                <w:sz w:val="24"/>
                <w:szCs w:val="24"/>
              </w:rPr>
            </w:pPr>
          </w:p>
        </w:tc>
        <w:tc>
          <w:tcPr>
            <w:tcW w:w="5245" w:type="dxa"/>
          </w:tcPr>
          <w:p w14:paraId="171FA328" w14:textId="07B2CD95" w:rsidR="0092125E" w:rsidRPr="005E0DB4" w:rsidRDefault="0028460B" w:rsidP="00735918">
            <w:pPr>
              <w:rPr>
                <w:rFonts w:ascii="Times New Roman" w:hAnsi="Times New Roman" w:cs="Times New Roman"/>
                <w:sz w:val="24"/>
                <w:szCs w:val="24"/>
              </w:rPr>
            </w:pPr>
            <w:r w:rsidRPr="0028460B">
              <w:rPr>
                <w:rFonts w:ascii="Times New Roman" w:hAnsi="Times New Roman" w:cs="Times New Roman"/>
                <w:sz w:val="24"/>
                <w:szCs w:val="24"/>
              </w:rPr>
              <w:t>More explanation required for Fig.1, Fig 2.</w:t>
            </w:r>
          </w:p>
        </w:tc>
        <w:tc>
          <w:tcPr>
            <w:tcW w:w="3118" w:type="dxa"/>
          </w:tcPr>
          <w:p w14:paraId="33C2F5F8" w14:textId="73602455" w:rsidR="005E0DB4" w:rsidRPr="000D63FC" w:rsidRDefault="008B7E3C" w:rsidP="008D045E">
            <w:pPr>
              <w:rPr>
                <w:rFonts w:ascii="Times New Roman" w:eastAsia="Angsana New" w:hAnsi="Times New Roman" w:cs="Times New Roman"/>
                <w:color w:val="00B050"/>
                <w:sz w:val="24"/>
                <w:szCs w:val="24"/>
              </w:rPr>
            </w:pPr>
            <w:r w:rsidRPr="00F56A49">
              <w:rPr>
                <w:rFonts w:ascii="Times New Roman" w:eastAsia="Angsana New" w:hAnsi="Times New Roman" w:cs="Times New Roman"/>
                <w:color w:val="000000" w:themeColor="text1"/>
                <w:sz w:val="24"/>
                <w:szCs w:val="24"/>
              </w:rPr>
              <w:t xml:space="preserve">The </w:t>
            </w:r>
            <w:r w:rsidR="00C872BD" w:rsidRPr="00F56A49">
              <w:rPr>
                <w:rFonts w:ascii="Times New Roman" w:eastAsia="Angsana New" w:hAnsi="Times New Roman" w:cs="Times New Roman"/>
                <w:color w:val="000000" w:themeColor="text1"/>
                <w:sz w:val="24"/>
                <w:szCs w:val="24"/>
              </w:rPr>
              <w:t>Figure</w:t>
            </w:r>
            <w:r w:rsidR="00BE04E9" w:rsidRPr="00F56A49">
              <w:rPr>
                <w:rFonts w:ascii="Times New Roman" w:eastAsia="Angsana New" w:hAnsi="Times New Roman" w:cs="Times New Roman"/>
                <w:color w:val="000000" w:themeColor="text1"/>
                <w:sz w:val="24"/>
                <w:szCs w:val="24"/>
              </w:rPr>
              <w:t>s</w:t>
            </w:r>
            <w:r w:rsidR="00C872BD" w:rsidRPr="00F56A49">
              <w:rPr>
                <w:rFonts w:ascii="Times New Roman" w:eastAsia="Angsana New" w:hAnsi="Times New Roman" w:cs="Times New Roman"/>
                <w:color w:val="000000" w:themeColor="text1"/>
                <w:sz w:val="24"/>
                <w:szCs w:val="24"/>
              </w:rPr>
              <w:t xml:space="preserve"> 1 and 2 have been added more</w:t>
            </w:r>
            <w:r w:rsidR="008D045E" w:rsidRPr="00F56A49">
              <w:rPr>
                <w:rFonts w:ascii="Times New Roman" w:eastAsia="Angsana New" w:hAnsi="Times New Roman" w:cs="Times New Roman"/>
                <w:color w:val="000000" w:themeColor="text1"/>
                <w:sz w:val="24"/>
                <w:szCs w:val="24"/>
              </w:rPr>
              <w:t xml:space="preserve"> </w:t>
            </w:r>
            <w:r w:rsidR="00C872BD" w:rsidRPr="00F56A49">
              <w:rPr>
                <w:rFonts w:ascii="Times New Roman" w:eastAsia="Angsana New" w:hAnsi="Times New Roman" w:cs="Times New Roman"/>
                <w:color w:val="000000" w:themeColor="text1"/>
                <w:sz w:val="24"/>
                <w:szCs w:val="24"/>
              </w:rPr>
              <w:t>description.</w:t>
            </w:r>
            <w:r w:rsidR="00BE04E9" w:rsidRPr="00F56A49">
              <w:rPr>
                <w:rFonts w:ascii="Times New Roman" w:eastAsia="Angsana New" w:hAnsi="Times New Roman" w:cs="Times New Roman"/>
                <w:color w:val="000000" w:themeColor="text1"/>
                <w:sz w:val="24"/>
                <w:szCs w:val="24"/>
              </w:rPr>
              <w:br/>
              <w:t>Thanks for pointing it out.</w:t>
            </w:r>
          </w:p>
        </w:tc>
      </w:tr>
      <w:tr w:rsidR="005E0DB4" w:rsidRPr="005E0DB4" w14:paraId="6A3D4429" w14:textId="77777777" w:rsidTr="008D045E">
        <w:trPr>
          <w:jc w:val="center"/>
        </w:trPr>
        <w:tc>
          <w:tcPr>
            <w:tcW w:w="817" w:type="dxa"/>
          </w:tcPr>
          <w:p w14:paraId="47F78887" w14:textId="77777777" w:rsidR="005E0DB4" w:rsidRPr="005E0DB4" w:rsidRDefault="005E0DB4" w:rsidP="00735918">
            <w:pPr>
              <w:numPr>
                <w:ilvl w:val="0"/>
                <w:numId w:val="3"/>
              </w:numPr>
              <w:ind w:left="510"/>
              <w:rPr>
                <w:rFonts w:ascii="Times New Roman" w:hAnsi="Times New Roman" w:cs="Times New Roman"/>
                <w:sz w:val="24"/>
                <w:szCs w:val="24"/>
              </w:rPr>
            </w:pPr>
          </w:p>
        </w:tc>
        <w:tc>
          <w:tcPr>
            <w:tcW w:w="5245" w:type="dxa"/>
          </w:tcPr>
          <w:p w14:paraId="1A25E22B" w14:textId="62FE35EB" w:rsidR="0092125E" w:rsidRPr="005E0DB4" w:rsidRDefault="0028460B" w:rsidP="00735918">
            <w:pPr>
              <w:rPr>
                <w:rFonts w:ascii="Times New Roman" w:hAnsi="Times New Roman" w:cs="Times New Roman"/>
                <w:sz w:val="24"/>
                <w:szCs w:val="24"/>
              </w:rPr>
            </w:pPr>
            <w:r w:rsidRPr="0028460B">
              <w:rPr>
                <w:rFonts w:ascii="Times New Roman" w:hAnsi="Times New Roman" w:cs="Times New Roman"/>
                <w:sz w:val="24"/>
                <w:szCs w:val="24"/>
              </w:rPr>
              <w:t>It would be better if the author shows how the proposed approach is better than the approaches in the literature.</w:t>
            </w:r>
          </w:p>
        </w:tc>
        <w:tc>
          <w:tcPr>
            <w:tcW w:w="3118" w:type="dxa"/>
          </w:tcPr>
          <w:p w14:paraId="3A625AAC" w14:textId="36A23D36" w:rsidR="005E0DB4" w:rsidRPr="001068DE" w:rsidRDefault="001068DE" w:rsidP="00E70A9F">
            <w:pPr>
              <w:rPr>
                <w:rFonts w:ascii="Times New Roman" w:eastAsia="Angsana New" w:hAnsi="Times New Roman" w:cs="Times New Roman"/>
                <w:color w:val="C00000"/>
                <w:sz w:val="24"/>
                <w:szCs w:val="24"/>
              </w:rPr>
            </w:pPr>
            <w:r w:rsidRPr="00F56A49">
              <w:rPr>
                <w:rFonts w:ascii="Times New Roman" w:eastAsia="Angsana New" w:hAnsi="Times New Roman" w:cs="Times New Roman"/>
                <w:color w:val="000000" w:themeColor="text1"/>
                <w:sz w:val="24"/>
                <w:szCs w:val="24"/>
              </w:rPr>
              <w:t xml:space="preserve">The literature review has been revised to accommodate </w:t>
            </w:r>
            <w:r w:rsidR="00E70A9F" w:rsidRPr="00F56A49">
              <w:rPr>
                <w:rFonts w:ascii="Times New Roman" w:eastAsia="Angsana New" w:hAnsi="Times New Roman" w:cs="Times New Roman"/>
                <w:color w:val="000000" w:themeColor="text1"/>
                <w:sz w:val="24"/>
                <w:szCs w:val="24"/>
              </w:rPr>
              <w:t>comments</w:t>
            </w:r>
            <w:r w:rsidRPr="00F56A49">
              <w:rPr>
                <w:rFonts w:ascii="Times New Roman" w:eastAsia="Angsana New" w:hAnsi="Times New Roman" w:cs="Times New Roman"/>
                <w:color w:val="000000" w:themeColor="text1"/>
                <w:sz w:val="24"/>
                <w:szCs w:val="24"/>
              </w:rPr>
              <w:t xml:space="preserve"> on how the proposed approach has extended the previous studies to a more pragmatic situation. Thanks for suggestion.</w:t>
            </w:r>
          </w:p>
        </w:tc>
      </w:tr>
      <w:tr w:rsidR="005E0DB4" w:rsidRPr="005E0DB4" w14:paraId="5480BA87" w14:textId="77777777" w:rsidTr="008D045E">
        <w:trPr>
          <w:jc w:val="center"/>
        </w:trPr>
        <w:tc>
          <w:tcPr>
            <w:tcW w:w="817" w:type="dxa"/>
          </w:tcPr>
          <w:p w14:paraId="4B6CC444" w14:textId="75F4AD93" w:rsidR="005E0DB4" w:rsidRPr="005E0DB4" w:rsidRDefault="005E0DB4" w:rsidP="00735918">
            <w:pPr>
              <w:numPr>
                <w:ilvl w:val="0"/>
                <w:numId w:val="3"/>
              </w:numPr>
              <w:ind w:left="510"/>
              <w:rPr>
                <w:rFonts w:ascii="Times New Roman" w:hAnsi="Times New Roman" w:cs="Times New Roman"/>
                <w:sz w:val="24"/>
                <w:szCs w:val="24"/>
              </w:rPr>
            </w:pPr>
          </w:p>
        </w:tc>
        <w:tc>
          <w:tcPr>
            <w:tcW w:w="5245" w:type="dxa"/>
          </w:tcPr>
          <w:p w14:paraId="26B249B5" w14:textId="300C9424" w:rsidR="005E0DB4" w:rsidRDefault="0028460B" w:rsidP="00735918">
            <w:pPr>
              <w:rPr>
                <w:rFonts w:ascii="Times New Roman" w:hAnsi="Times New Roman" w:cs="Times New Roman"/>
                <w:sz w:val="24"/>
                <w:szCs w:val="24"/>
              </w:rPr>
            </w:pPr>
            <w:r w:rsidRPr="0028460B">
              <w:rPr>
                <w:rFonts w:ascii="Times New Roman" w:hAnsi="Times New Roman" w:cs="Times New Roman"/>
                <w:sz w:val="24"/>
                <w:szCs w:val="24"/>
              </w:rPr>
              <w:t>As WFS smoothening mechanism improves the performance of ATFS. Is author tested any other smoothening mechanisms that are suited to improve the performance of ATFS before comes to the conclusion of using WFS smoothening.</w:t>
            </w:r>
          </w:p>
          <w:p w14:paraId="20C278E7" w14:textId="77777777" w:rsidR="0092125E" w:rsidRPr="005E0DB4" w:rsidRDefault="0092125E" w:rsidP="00735918">
            <w:pPr>
              <w:rPr>
                <w:rFonts w:ascii="Times New Roman" w:hAnsi="Times New Roman" w:cs="Times New Roman"/>
                <w:sz w:val="24"/>
                <w:szCs w:val="24"/>
              </w:rPr>
            </w:pPr>
          </w:p>
        </w:tc>
        <w:tc>
          <w:tcPr>
            <w:tcW w:w="3118" w:type="dxa"/>
          </w:tcPr>
          <w:p w14:paraId="5E0CE05C" w14:textId="2B9193EF" w:rsidR="009D37AB" w:rsidRPr="000A0825" w:rsidRDefault="009D37AB" w:rsidP="00735918">
            <w:pPr>
              <w:rPr>
                <w:rFonts w:ascii="Times New Roman" w:eastAsia="Angsana New" w:hAnsi="Times New Roman" w:cs="Times New Roman"/>
                <w:color w:val="000000" w:themeColor="text1"/>
                <w:sz w:val="24"/>
                <w:szCs w:val="24"/>
              </w:rPr>
            </w:pPr>
            <w:r w:rsidRPr="000A0825">
              <w:rPr>
                <w:rFonts w:ascii="Times New Roman" w:eastAsia="Angsana New" w:hAnsi="Times New Roman" w:cs="Times New Roman"/>
                <w:color w:val="000000" w:themeColor="text1"/>
                <w:sz w:val="24"/>
                <w:szCs w:val="24"/>
              </w:rPr>
              <w:t>We have revised</w:t>
            </w:r>
            <w:r w:rsidR="000A0825" w:rsidRPr="000A0825">
              <w:rPr>
                <w:rFonts w:ascii="Times New Roman" w:eastAsia="Angsana New" w:hAnsi="Times New Roman" w:cs="Times New Roman"/>
                <w:color w:val="000000" w:themeColor="text1"/>
                <w:sz w:val="24"/>
                <w:szCs w:val="24"/>
              </w:rPr>
              <w:t xml:space="preserve"> the entire article and corrected where it might mislead the readers, especially</w:t>
            </w:r>
            <w:r w:rsidRPr="000A0825">
              <w:rPr>
                <w:rFonts w:ascii="Times New Roman" w:eastAsia="Angsana New" w:hAnsi="Times New Roman" w:cs="Times New Roman"/>
                <w:color w:val="000000" w:themeColor="text1"/>
                <w:sz w:val="24"/>
                <w:szCs w:val="24"/>
              </w:rPr>
              <w:t xml:space="preserve"> section the proposed system to clarify the treatments having </w:t>
            </w:r>
            <w:r w:rsidR="00311DAB" w:rsidRPr="000A0825">
              <w:rPr>
                <w:rFonts w:ascii="Times New Roman" w:eastAsia="Angsana New" w:hAnsi="Times New Roman" w:cs="Times New Roman"/>
                <w:color w:val="000000" w:themeColor="text1"/>
                <w:sz w:val="24"/>
                <w:szCs w:val="24"/>
              </w:rPr>
              <w:t>s</w:t>
            </w:r>
            <w:r w:rsidRPr="000A0825">
              <w:rPr>
                <w:rFonts w:ascii="Times New Roman" w:eastAsia="Angsana New" w:hAnsi="Times New Roman" w:cs="Times New Roman"/>
                <w:color w:val="000000" w:themeColor="text1"/>
                <w:sz w:val="24"/>
                <w:szCs w:val="24"/>
              </w:rPr>
              <w:t>moothening mechanisms.</w:t>
            </w:r>
          </w:p>
          <w:p w14:paraId="5FA4E8B8" w14:textId="73D096C4" w:rsidR="007D75CF" w:rsidRPr="003F6BD6" w:rsidRDefault="00860F8F" w:rsidP="009D37AB">
            <w:pPr>
              <w:rPr>
                <w:rFonts w:ascii="Times New Roman" w:eastAsia="Angsana New" w:hAnsi="Times New Roman" w:cs="Times New Roman"/>
                <w:color w:val="C00000"/>
                <w:sz w:val="24"/>
                <w:szCs w:val="24"/>
              </w:rPr>
            </w:pPr>
            <w:r w:rsidRPr="000A0825">
              <w:rPr>
                <w:rFonts w:ascii="Times New Roman" w:eastAsia="Angsana New" w:hAnsi="Times New Roman" w:cs="Times New Roman"/>
                <w:color w:val="000000" w:themeColor="text1"/>
                <w:sz w:val="24"/>
                <w:szCs w:val="24"/>
              </w:rPr>
              <w:t xml:space="preserve">We </w:t>
            </w:r>
            <w:r w:rsidR="009D37AB" w:rsidRPr="000A0825">
              <w:rPr>
                <w:rFonts w:ascii="Times New Roman" w:eastAsia="Angsana New" w:hAnsi="Times New Roman" w:cs="Times New Roman"/>
                <w:color w:val="000000" w:themeColor="text1"/>
                <w:sz w:val="24"/>
                <w:szCs w:val="24"/>
              </w:rPr>
              <w:t xml:space="preserve">also </w:t>
            </w:r>
            <w:r w:rsidRPr="000A0825">
              <w:rPr>
                <w:rFonts w:ascii="Times New Roman" w:eastAsia="Angsana New" w:hAnsi="Times New Roman" w:cs="Times New Roman"/>
                <w:color w:val="000000" w:themeColor="text1"/>
                <w:sz w:val="24"/>
                <w:szCs w:val="24"/>
              </w:rPr>
              <w:t xml:space="preserve">have rewritten the </w:t>
            </w:r>
            <w:r w:rsidR="00311DAB" w:rsidRPr="000A0825">
              <w:rPr>
                <w:rFonts w:ascii="Times New Roman" w:eastAsia="Angsana New" w:hAnsi="Times New Roman" w:cs="Times New Roman"/>
                <w:color w:val="000000" w:themeColor="text1"/>
                <w:sz w:val="24"/>
                <w:szCs w:val="24"/>
              </w:rPr>
              <w:t xml:space="preserve">experiments and results and </w:t>
            </w:r>
            <w:r w:rsidRPr="000A0825">
              <w:rPr>
                <w:rFonts w:ascii="Times New Roman" w:eastAsia="Angsana New" w:hAnsi="Times New Roman" w:cs="Times New Roman"/>
                <w:color w:val="000000" w:themeColor="text1"/>
                <w:sz w:val="24"/>
                <w:szCs w:val="24"/>
              </w:rPr>
              <w:t>discussion to emphasize all other smoothening techniques that we have investigated, as well as to comment on a smoothening mechanism in gener</w:t>
            </w:r>
            <w:r w:rsidR="00E70A9F" w:rsidRPr="000A0825">
              <w:rPr>
                <w:rFonts w:ascii="Times New Roman" w:eastAsia="Angsana New" w:hAnsi="Times New Roman" w:cs="Times New Roman"/>
                <w:color w:val="000000" w:themeColor="text1"/>
                <w:sz w:val="24"/>
                <w:szCs w:val="24"/>
              </w:rPr>
              <w:t>a</w:t>
            </w:r>
            <w:r w:rsidRPr="000A0825">
              <w:rPr>
                <w:rFonts w:ascii="Times New Roman" w:eastAsia="Angsana New" w:hAnsi="Times New Roman" w:cs="Times New Roman"/>
                <w:color w:val="000000" w:themeColor="text1"/>
                <w:sz w:val="24"/>
                <w:szCs w:val="24"/>
              </w:rPr>
              <w:t>l.</w:t>
            </w:r>
            <w:r w:rsidR="009D37AB" w:rsidRPr="000A0825">
              <w:rPr>
                <w:rFonts w:ascii="Times New Roman" w:eastAsia="Angsana New" w:hAnsi="Times New Roman" w:cs="Times New Roman"/>
                <w:color w:val="000000" w:themeColor="text1"/>
                <w:sz w:val="24"/>
                <w:szCs w:val="24"/>
              </w:rPr>
              <w:t xml:space="preserve"> </w:t>
            </w:r>
            <w:r w:rsidR="00311DAB" w:rsidRPr="000A0825">
              <w:rPr>
                <w:rFonts w:ascii="Times New Roman" w:eastAsia="Angsana New" w:hAnsi="Times New Roman" w:cs="Times New Roman"/>
                <w:color w:val="000000" w:themeColor="text1"/>
                <w:sz w:val="24"/>
                <w:szCs w:val="24"/>
              </w:rPr>
              <w:t xml:space="preserve">Table 6 showing the direct comparison of all smoothening techniques we </w:t>
            </w:r>
            <w:r w:rsidR="00311DAB" w:rsidRPr="000A0825">
              <w:rPr>
                <w:rFonts w:ascii="Times New Roman" w:eastAsia="Angsana New" w:hAnsi="Times New Roman" w:cs="Times New Roman"/>
                <w:color w:val="000000" w:themeColor="text1"/>
                <w:sz w:val="24"/>
                <w:szCs w:val="24"/>
              </w:rPr>
              <w:lastRenderedPageBreak/>
              <w:t xml:space="preserve">explored also has been added. </w:t>
            </w:r>
            <w:r w:rsidRPr="000A0825">
              <w:rPr>
                <w:rFonts w:ascii="Times New Roman" w:eastAsia="Angsana New" w:hAnsi="Times New Roman" w:cs="Times New Roman"/>
                <w:color w:val="000000" w:themeColor="text1"/>
                <w:sz w:val="24"/>
                <w:szCs w:val="24"/>
              </w:rPr>
              <w:t>Thanks for point this out.</w:t>
            </w:r>
          </w:p>
        </w:tc>
      </w:tr>
      <w:tr w:rsidR="0028460B" w:rsidRPr="005E0DB4" w14:paraId="06BA57C5" w14:textId="77777777" w:rsidTr="008D045E">
        <w:trPr>
          <w:jc w:val="center"/>
        </w:trPr>
        <w:tc>
          <w:tcPr>
            <w:tcW w:w="817" w:type="dxa"/>
          </w:tcPr>
          <w:p w14:paraId="7430A719" w14:textId="0C5B6CEA" w:rsidR="0028460B" w:rsidRPr="005E0DB4" w:rsidRDefault="0028460B" w:rsidP="00735918">
            <w:pPr>
              <w:numPr>
                <w:ilvl w:val="0"/>
                <w:numId w:val="3"/>
              </w:numPr>
              <w:ind w:left="510"/>
              <w:rPr>
                <w:rFonts w:ascii="Times New Roman" w:hAnsi="Times New Roman" w:cs="Times New Roman"/>
                <w:sz w:val="24"/>
                <w:szCs w:val="24"/>
              </w:rPr>
            </w:pPr>
          </w:p>
        </w:tc>
        <w:tc>
          <w:tcPr>
            <w:tcW w:w="5245" w:type="dxa"/>
          </w:tcPr>
          <w:p w14:paraId="09874FC3" w14:textId="7CCAF432" w:rsidR="0028460B" w:rsidRPr="0028460B" w:rsidRDefault="0028460B" w:rsidP="00735918">
            <w:pPr>
              <w:rPr>
                <w:rFonts w:ascii="Times New Roman" w:hAnsi="Times New Roman" w:cs="Times New Roman"/>
                <w:sz w:val="24"/>
                <w:szCs w:val="24"/>
              </w:rPr>
            </w:pPr>
            <w:r w:rsidRPr="0028460B">
              <w:rPr>
                <w:rFonts w:ascii="Times New Roman" w:hAnsi="Times New Roman" w:cs="Times New Roman"/>
                <w:sz w:val="24"/>
                <w:szCs w:val="24"/>
              </w:rPr>
              <w:t>Conclusions should be more precise.</w:t>
            </w:r>
          </w:p>
        </w:tc>
        <w:tc>
          <w:tcPr>
            <w:tcW w:w="3118" w:type="dxa"/>
          </w:tcPr>
          <w:p w14:paraId="270BB20D" w14:textId="34165AB1" w:rsidR="007D75CF" w:rsidRPr="006F1F8E" w:rsidRDefault="007D75CF" w:rsidP="009C44BE">
            <w:pPr>
              <w:rPr>
                <w:rFonts w:ascii="Times New Roman" w:eastAsia="Angsana New" w:hAnsi="Times New Roman" w:cs="Times New Roman"/>
                <w:color w:val="00B050"/>
                <w:sz w:val="24"/>
                <w:szCs w:val="24"/>
              </w:rPr>
            </w:pPr>
            <w:r w:rsidRPr="002D6D4D">
              <w:rPr>
                <w:rFonts w:ascii="Times New Roman" w:eastAsia="Angsana New" w:hAnsi="Times New Roman" w:cs="Times New Roman"/>
                <w:color w:val="000000" w:themeColor="text1"/>
                <w:sz w:val="24"/>
                <w:szCs w:val="24"/>
              </w:rPr>
              <w:t>The conclusions have been rewritten.</w:t>
            </w:r>
            <w:r w:rsidR="009C44BE" w:rsidRPr="002D6D4D">
              <w:rPr>
                <w:rFonts w:ascii="Times New Roman" w:eastAsia="Angsana New" w:hAnsi="Times New Roman" w:cs="Times New Roman"/>
                <w:color w:val="000000" w:themeColor="text1"/>
                <w:sz w:val="24"/>
                <w:szCs w:val="24"/>
              </w:rPr>
              <w:t xml:space="preserve"> The </w:t>
            </w:r>
            <w:r w:rsidR="00E70A9F" w:rsidRPr="002D6D4D">
              <w:rPr>
                <w:rFonts w:ascii="Times New Roman" w:eastAsia="Angsana New" w:hAnsi="Times New Roman" w:cs="Times New Roman"/>
                <w:color w:val="000000" w:themeColor="text1"/>
                <w:sz w:val="24"/>
                <w:szCs w:val="24"/>
              </w:rPr>
              <w:t>discussion is</w:t>
            </w:r>
            <w:r w:rsidR="009C44BE" w:rsidRPr="002D6D4D">
              <w:rPr>
                <w:rFonts w:ascii="Times New Roman" w:eastAsia="Angsana New" w:hAnsi="Times New Roman" w:cs="Times New Roman"/>
                <w:color w:val="000000" w:themeColor="text1"/>
                <w:sz w:val="24"/>
                <w:szCs w:val="24"/>
              </w:rPr>
              <w:t xml:space="preserve"> separated to an independent section</w:t>
            </w:r>
            <w:r w:rsidR="002D6D4D">
              <w:rPr>
                <w:rFonts w:ascii="Times New Roman" w:eastAsia="Angsana New" w:hAnsi="Times New Roman" w:cs="Times New Roman"/>
                <w:color w:val="000000" w:themeColor="text1"/>
                <w:sz w:val="24"/>
                <w:szCs w:val="24"/>
              </w:rPr>
              <w:t xml:space="preserve"> to allow conciseness of the conclusions</w:t>
            </w:r>
            <w:r w:rsidR="009C44BE" w:rsidRPr="002D6D4D">
              <w:rPr>
                <w:rFonts w:ascii="Times New Roman" w:eastAsia="Angsana New" w:hAnsi="Times New Roman" w:cs="Times New Roman"/>
                <w:color w:val="000000" w:themeColor="text1"/>
                <w:sz w:val="24"/>
                <w:szCs w:val="24"/>
              </w:rPr>
              <w:t>.</w:t>
            </w:r>
            <w:r w:rsidR="002D6D4D">
              <w:rPr>
                <w:rFonts w:ascii="Times New Roman" w:eastAsia="Angsana New" w:hAnsi="Times New Roman" w:cs="Times New Roman"/>
                <w:color w:val="00B050"/>
                <w:sz w:val="24"/>
                <w:szCs w:val="24"/>
              </w:rPr>
              <w:t xml:space="preserve"> </w:t>
            </w:r>
            <w:r w:rsidR="002D6D4D" w:rsidRPr="002D6D4D">
              <w:rPr>
                <w:rFonts w:ascii="Times New Roman" w:eastAsia="Angsana New" w:hAnsi="Times New Roman" w:cs="Times New Roman"/>
                <w:color w:val="000000" w:themeColor="text1"/>
                <w:sz w:val="24"/>
                <w:szCs w:val="24"/>
              </w:rPr>
              <w:t>Thanks for suggestion.</w:t>
            </w:r>
          </w:p>
        </w:tc>
      </w:tr>
    </w:tbl>
    <w:p w14:paraId="6980A528" w14:textId="01078F22" w:rsidR="005E0DB4" w:rsidRDefault="005E0DB4" w:rsidP="004939ED">
      <w:pPr>
        <w:rPr>
          <w:rFonts w:ascii="Times New Roman" w:hAnsi="Times New Roman" w:cs="Times New Roman"/>
          <w:sz w:val="24"/>
          <w:szCs w:val="24"/>
        </w:rPr>
      </w:pPr>
    </w:p>
    <w:p w14:paraId="074CE0C0" w14:textId="77777777" w:rsidR="005E6EBA" w:rsidRPr="005E6EBA" w:rsidRDefault="005E6EBA" w:rsidP="005E6EBA">
      <w:pPr>
        <w:jc w:val="both"/>
        <w:rPr>
          <w:rFonts w:ascii="Times New Roman" w:hAnsi="Times New Roman" w:cs="Times New Roman"/>
          <w:b/>
          <w:bCs/>
          <w:sz w:val="24"/>
          <w:szCs w:val="24"/>
        </w:rPr>
      </w:pPr>
      <w:r w:rsidRPr="005E6EBA">
        <w:rPr>
          <w:rFonts w:ascii="Times New Roman" w:hAnsi="Times New Roman" w:cs="Times New Roman"/>
          <w:b/>
          <w:bCs/>
          <w:sz w:val="24"/>
          <w:szCs w:val="24"/>
        </w:rPr>
        <w:t>Reviewer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4960"/>
        <w:gridCol w:w="3076"/>
      </w:tblGrid>
      <w:tr w:rsidR="005E6EBA" w:rsidRPr="005E0DB4" w14:paraId="3D87B0C4" w14:textId="77777777" w:rsidTr="00AA16BC">
        <w:trPr>
          <w:trHeight w:val="846"/>
          <w:jc w:val="center"/>
        </w:trPr>
        <w:tc>
          <w:tcPr>
            <w:tcW w:w="817" w:type="dxa"/>
            <w:vAlign w:val="center"/>
          </w:tcPr>
          <w:p w14:paraId="2B56EAD6" w14:textId="77777777" w:rsidR="005E6EBA" w:rsidRPr="004939ED" w:rsidRDefault="005E6EBA" w:rsidP="00AA16BC">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094" w:type="dxa"/>
            <w:vAlign w:val="center"/>
          </w:tcPr>
          <w:p w14:paraId="407BD95A" w14:textId="77777777" w:rsidR="005E6EBA" w:rsidRPr="005E0DB4" w:rsidRDefault="005E6EBA" w:rsidP="00AA16BC">
            <w:pPr>
              <w:jc w:val="center"/>
              <w:rPr>
                <w:rFonts w:ascii="Times New Roman" w:eastAsia="Angsana New" w:hAnsi="Times New Roman" w:cs="Times New Roman"/>
                <w:sz w:val="24"/>
                <w:szCs w:val="24"/>
              </w:rPr>
            </w:pPr>
            <w:r w:rsidRPr="004939ED">
              <w:rPr>
                <w:rFonts w:ascii="Times New Roman" w:hAnsi="Times New Roman" w:cs="Times New Roman"/>
                <w:b/>
                <w:bCs/>
                <w:sz w:val="24"/>
                <w:szCs w:val="24"/>
              </w:rPr>
              <w:t>Referee’s Comments</w:t>
            </w:r>
            <w:r>
              <w:rPr>
                <w:rFonts w:ascii="Times New Roman" w:eastAsia="Angsana New" w:hAnsi="Times New Roman" w:cs="Times New Roman"/>
                <w:sz w:val="24"/>
                <w:szCs w:val="24"/>
              </w:rPr>
              <w:t xml:space="preserve"> </w:t>
            </w:r>
          </w:p>
        </w:tc>
        <w:tc>
          <w:tcPr>
            <w:tcW w:w="3155" w:type="dxa"/>
            <w:vAlign w:val="center"/>
          </w:tcPr>
          <w:p w14:paraId="6A4E21B7" w14:textId="77777777" w:rsidR="005E6EBA" w:rsidRDefault="005E6EBA" w:rsidP="00AA16BC">
            <w:pPr>
              <w:jc w:val="center"/>
              <w:rPr>
                <w:rFonts w:ascii="Times New Roman" w:eastAsia="Angsana New" w:hAnsi="Times New Roman" w:cs="Times New Roman"/>
                <w:sz w:val="24"/>
                <w:szCs w:val="24"/>
              </w:rPr>
            </w:pPr>
            <w:r w:rsidRPr="005E0DB4">
              <w:rPr>
                <w:rFonts w:ascii="Times New Roman" w:eastAsia="Angsana New" w:hAnsi="Times New Roman" w:cs="Times New Roman"/>
                <w:b/>
                <w:bCs/>
                <w:sz w:val="24"/>
                <w:szCs w:val="24"/>
              </w:rPr>
              <w:t>Responses</w:t>
            </w:r>
            <w:r>
              <w:rPr>
                <w:rFonts w:ascii="Times New Roman" w:eastAsia="Angsana New" w:hAnsi="Times New Roman" w:cs="Times New Roman"/>
                <w:b/>
                <w:bCs/>
                <w:sz w:val="24"/>
                <w:szCs w:val="24"/>
              </w:rPr>
              <w:t xml:space="preserve"> </w:t>
            </w:r>
          </w:p>
          <w:p w14:paraId="52706962" w14:textId="77777777" w:rsidR="005E6EBA" w:rsidRPr="005E0DB4" w:rsidRDefault="005E6EBA" w:rsidP="00AA16BC">
            <w:pPr>
              <w:jc w:val="center"/>
              <w:rPr>
                <w:rFonts w:ascii="Times New Roman" w:eastAsia="Angsana New" w:hAnsi="Times New Roman" w:cs="Times New Roman"/>
                <w:b/>
                <w:bCs/>
                <w:sz w:val="24"/>
                <w:szCs w:val="24"/>
              </w:rPr>
            </w:pPr>
            <w:r>
              <w:rPr>
                <w:rFonts w:ascii="Times New Roman" w:eastAsia="Angsana New" w:hAnsi="Times New Roman" w:cs="Times New Roman"/>
                <w:sz w:val="24"/>
                <w:szCs w:val="24"/>
              </w:rPr>
              <w:t>(for author)</w:t>
            </w:r>
          </w:p>
        </w:tc>
      </w:tr>
      <w:tr w:rsidR="005E6EBA" w:rsidRPr="005E0DB4" w14:paraId="7E4389B7" w14:textId="77777777" w:rsidTr="00735918">
        <w:trPr>
          <w:jc w:val="center"/>
        </w:trPr>
        <w:tc>
          <w:tcPr>
            <w:tcW w:w="817" w:type="dxa"/>
          </w:tcPr>
          <w:p w14:paraId="199512B7" w14:textId="77777777" w:rsidR="005E6EBA" w:rsidRPr="005E6EBA" w:rsidRDefault="005E6EBA" w:rsidP="00735918">
            <w:pPr>
              <w:pStyle w:val="ac"/>
              <w:numPr>
                <w:ilvl w:val="0"/>
                <w:numId w:val="6"/>
              </w:numPr>
              <w:ind w:left="142" w:firstLine="0"/>
              <w:rPr>
                <w:rFonts w:ascii="Times New Roman" w:hAnsi="Times New Roman" w:cs="Times New Roman"/>
                <w:sz w:val="24"/>
                <w:szCs w:val="24"/>
              </w:rPr>
            </w:pPr>
          </w:p>
        </w:tc>
        <w:tc>
          <w:tcPr>
            <w:tcW w:w="5094" w:type="dxa"/>
          </w:tcPr>
          <w:p w14:paraId="037CA219" w14:textId="5E0FFE1D" w:rsidR="005E6EBA" w:rsidRPr="005E0DB4" w:rsidRDefault="00F8592A" w:rsidP="00735918">
            <w:pPr>
              <w:rPr>
                <w:rFonts w:ascii="Times New Roman" w:hAnsi="Times New Roman" w:cs="Times New Roman"/>
                <w:sz w:val="24"/>
                <w:szCs w:val="24"/>
              </w:rPr>
            </w:pPr>
            <w:r w:rsidRPr="00F8592A">
              <w:rPr>
                <w:rFonts w:ascii="Times New Roman" w:hAnsi="Times New Roman" w:cs="Times New Roman"/>
                <w:sz w:val="24"/>
                <w:szCs w:val="24"/>
              </w:rPr>
              <w:t>Need to support statements with references. E.g. “. Each country creates its own sign language with its own grammar and lexicon”, “Various schemes have been employed for finger spelling …</w:t>
            </w:r>
            <w:proofErr w:type="gramStart"/>
            <w:r w:rsidRPr="00F8592A">
              <w:rPr>
                <w:rFonts w:ascii="Times New Roman" w:hAnsi="Times New Roman" w:cs="Times New Roman"/>
                <w:sz w:val="24"/>
                <w:szCs w:val="24"/>
              </w:rPr>
              <w:t>”.</w:t>
            </w:r>
            <w:proofErr w:type="gramEnd"/>
          </w:p>
        </w:tc>
        <w:tc>
          <w:tcPr>
            <w:tcW w:w="3155" w:type="dxa"/>
          </w:tcPr>
          <w:p w14:paraId="5F634464" w14:textId="17C3FDED" w:rsidR="00E76750" w:rsidRPr="00F6034D" w:rsidRDefault="00E76750" w:rsidP="00F6034D">
            <w:pPr>
              <w:rPr>
                <w:rFonts w:ascii="Times New Roman" w:eastAsia="Angsana New" w:hAnsi="Times New Roman" w:cs="Times New Roman"/>
                <w:color w:val="00B050"/>
                <w:sz w:val="24"/>
                <w:szCs w:val="24"/>
              </w:rPr>
            </w:pPr>
            <w:r w:rsidRPr="002D6D4D">
              <w:rPr>
                <w:rFonts w:ascii="Times New Roman" w:eastAsia="Angsana New" w:hAnsi="Times New Roman" w:cs="Times New Roman"/>
                <w:color w:val="000000" w:themeColor="text1"/>
                <w:sz w:val="24"/>
                <w:szCs w:val="24"/>
              </w:rPr>
              <w:t>These strong claims have been fixed. Thanks for pointing it out.</w:t>
            </w:r>
          </w:p>
        </w:tc>
      </w:tr>
      <w:tr w:rsidR="005E6EBA" w:rsidRPr="005E0DB4" w14:paraId="7F3A09D5" w14:textId="77777777" w:rsidTr="00735918">
        <w:trPr>
          <w:jc w:val="center"/>
        </w:trPr>
        <w:tc>
          <w:tcPr>
            <w:tcW w:w="817" w:type="dxa"/>
          </w:tcPr>
          <w:p w14:paraId="00072613" w14:textId="77777777" w:rsidR="005E6EBA" w:rsidRPr="005E6EBA" w:rsidRDefault="005E6EBA" w:rsidP="00735918">
            <w:pPr>
              <w:pStyle w:val="ac"/>
              <w:numPr>
                <w:ilvl w:val="0"/>
                <w:numId w:val="6"/>
              </w:numPr>
              <w:ind w:left="142" w:firstLine="0"/>
              <w:rPr>
                <w:rFonts w:ascii="Times New Roman" w:hAnsi="Times New Roman" w:cs="Times New Roman"/>
                <w:sz w:val="24"/>
                <w:szCs w:val="24"/>
              </w:rPr>
            </w:pPr>
          </w:p>
        </w:tc>
        <w:tc>
          <w:tcPr>
            <w:tcW w:w="5094" w:type="dxa"/>
          </w:tcPr>
          <w:p w14:paraId="6317A539" w14:textId="034E0FBF" w:rsidR="005E6EBA" w:rsidRPr="005E0DB4" w:rsidRDefault="00F8592A" w:rsidP="00735918">
            <w:pPr>
              <w:rPr>
                <w:rFonts w:ascii="Times New Roman" w:hAnsi="Times New Roman" w:cs="Times New Roman"/>
                <w:sz w:val="24"/>
                <w:szCs w:val="24"/>
              </w:rPr>
            </w:pPr>
            <w:r w:rsidRPr="00F8592A">
              <w:rPr>
                <w:rFonts w:ascii="Times New Roman" w:hAnsi="Times New Roman" w:cs="Times New Roman"/>
                <w:sz w:val="24"/>
                <w:szCs w:val="24"/>
              </w:rPr>
              <w:t>The title of this section is recommended to be changed to “Literature Review”</w:t>
            </w:r>
          </w:p>
        </w:tc>
        <w:tc>
          <w:tcPr>
            <w:tcW w:w="3155" w:type="dxa"/>
          </w:tcPr>
          <w:p w14:paraId="1D2A6A3B" w14:textId="330004D9" w:rsidR="0012096B" w:rsidRPr="000D63FC" w:rsidRDefault="002D6D4D" w:rsidP="00BA38D6">
            <w:pPr>
              <w:rPr>
                <w:rFonts w:ascii="Times New Roman" w:eastAsia="Angsana New" w:hAnsi="Times New Roman" w:cs="Times New Roman"/>
                <w:color w:val="00B050"/>
                <w:sz w:val="24"/>
                <w:szCs w:val="24"/>
              </w:rPr>
            </w:pPr>
            <w:r w:rsidRPr="002D6D4D">
              <w:rPr>
                <w:rFonts w:ascii="Times New Roman" w:eastAsia="Angsana New" w:hAnsi="Times New Roman" w:cs="Times New Roman"/>
                <w:color w:val="000000" w:themeColor="text1"/>
                <w:sz w:val="24"/>
                <w:szCs w:val="24"/>
              </w:rPr>
              <w:t>The</w:t>
            </w:r>
            <w:r w:rsidR="00BA38D6" w:rsidRPr="002D6D4D">
              <w:rPr>
                <w:rFonts w:ascii="Times New Roman" w:eastAsia="Angsana New" w:hAnsi="Times New Roman" w:cs="Times New Roman"/>
                <w:color w:val="000000" w:themeColor="text1"/>
                <w:sz w:val="24"/>
                <w:szCs w:val="24"/>
              </w:rPr>
              <w:t xml:space="preserve"> title of the section has been changed from </w:t>
            </w:r>
            <w:r w:rsidR="00CA30F1" w:rsidRPr="002D6D4D">
              <w:rPr>
                <w:rFonts w:ascii="Times New Roman" w:eastAsia="Angsana New" w:hAnsi="Times New Roman" w:cs="Times New Roman"/>
                <w:color w:val="000000" w:themeColor="text1"/>
                <w:sz w:val="24"/>
                <w:szCs w:val="24"/>
              </w:rPr>
              <w:t xml:space="preserve">Finger Spelling Recognition </w:t>
            </w:r>
            <w:r w:rsidR="00BA38D6" w:rsidRPr="002D6D4D">
              <w:rPr>
                <w:rFonts w:ascii="Times New Roman" w:eastAsia="Angsana New" w:hAnsi="Times New Roman" w:cs="Times New Roman"/>
                <w:color w:val="000000" w:themeColor="text1"/>
                <w:sz w:val="24"/>
                <w:szCs w:val="24"/>
              </w:rPr>
              <w:t>to Literature Review</w:t>
            </w:r>
            <w:r w:rsidR="00BA6995" w:rsidRPr="002D6D4D">
              <w:rPr>
                <w:rFonts w:ascii="Times New Roman" w:eastAsia="Angsana New" w:hAnsi="Times New Roman" w:cs="Times New Roman"/>
                <w:color w:val="000000" w:themeColor="text1"/>
                <w:sz w:val="24"/>
                <w:szCs w:val="24"/>
              </w:rPr>
              <w:t>.</w:t>
            </w:r>
          </w:p>
        </w:tc>
      </w:tr>
      <w:tr w:rsidR="005E6EBA" w:rsidRPr="005E0DB4" w14:paraId="102507A5" w14:textId="77777777" w:rsidTr="00735918">
        <w:trPr>
          <w:jc w:val="center"/>
        </w:trPr>
        <w:tc>
          <w:tcPr>
            <w:tcW w:w="817" w:type="dxa"/>
          </w:tcPr>
          <w:p w14:paraId="70983D9E" w14:textId="77777777" w:rsidR="005E6EBA" w:rsidRPr="005E6EBA" w:rsidRDefault="005E6EBA" w:rsidP="00735918">
            <w:pPr>
              <w:pStyle w:val="ac"/>
              <w:numPr>
                <w:ilvl w:val="0"/>
                <w:numId w:val="6"/>
              </w:numPr>
              <w:ind w:left="142" w:firstLine="0"/>
              <w:rPr>
                <w:rFonts w:ascii="Times New Roman" w:hAnsi="Times New Roman" w:cs="Times New Roman"/>
                <w:sz w:val="24"/>
                <w:szCs w:val="24"/>
              </w:rPr>
            </w:pPr>
          </w:p>
        </w:tc>
        <w:tc>
          <w:tcPr>
            <w:tcW w:w="5094" w:type="dxa"/>
          </w:tcPr>
          <w:p w14:paraId="353A8BC9" w14:textId="55674673" w:rsidR="005E6EBA" w:rsidRPr="005E0DB4" w:rsidRDefault="00F8592A" w:rsidP="00735918">
            <w:pPr>
              <w:rPr>
                <w:rFonts w:ascii="Times New Roman" w:hAnsi="Times New Roman" w:cs="Times New Roman"/>
                <w:sz w:val="24"/>
                <w:szCs w:val="24"/>
              </w:rPr>
            </w:pPr>
            <w:r w:rsidRPr="00F8592A">
              <w:rPr>
                <w:rFonts w:ascii="Times New Roman" w:hAnsi="Times New Roman" w:cs="Times New Roman"/>
                <w:sz w:val="24"/>
                <w:szCs w:val="24"/>
              </w:rPr>
              <w:t>Starting a sentence with a reference is not recommended as in: “[1] has addressed FSR for …”, “[2] has employed a Yolo-based Darknet-19”, etc.</w:t>
            </w:r>
          </w:p>
        </w:tc>
        <w:tc>
          <w:tcPr>
            <w:tcW w:w="3155" w:type="dxa"/>
          </w:tcPr>
          <w:p w14:paraId="483DE773" w14:textId="6D5A1F54" w:rsidR="00560692" w:rsidRPr="002D6D4D" w:rsidRDefault="00560692" w:rsidP="00735918">
            <w:pPr>
              <w:rPr>
                <w:rFonts w:ascii="Times New Roman" w:eastAsia="Angsana New" w:hAnsi="Times New Roman" w:cs="Times New Roman"/>
                <w:color w:val="000000" w:themeColor="text1"/>
                <w:sz w:val="24"/>
                <w:szCs w:val="24"/>
              </w:rPr>
            </w:pPr>
            <w:r w:rsidRPr="002D6D4D">
              <w:rPr>
                <w:rFonts w:ascii="Times New Roman" w:eastAsia="Angsana New" w:hAnsi="Times New Roman" w:cs="Times New Roman"/>
                <w:color w:val="000000" w:themeColor="text1"/>
                <w:sz w:val="24"/>
                <w:szCs w:val="24"/>
              </w:rPr>
              <w:t>We totally agree.</w:t>
            </w:r>
          </w:p>
          <w:p w14:paraId="2211638E" w14:textId="33D30A5E" w:rsidR="005E6EBA" w:rsidRPr="005E0DB4" w:rsidRDefault="00560692" w:rsidP="00560692">
            <w:pPr>
              <w:rPr>
                <w:rFonts w:ascii="Times New Roman" w:eastAsia="Angsana New" w:hAnsi="Times New Roman" w:cs="Times New Roman"/>
                <w:sz w:val="24"/>
                <w:szCs w:val="24"/>
              </w:rPr>
            </w:pPr>
            <w:r w:rsidRPr="002D6D4D">
              <w:rPr>
                <w:rFonts w:ascii="Times New Roman" w:eastAsia="Angsana New" w:hAnsi="Times New Roman" w:cs="Times New Roman"/>
                <w:color w:val="000000" w:themeColor="text1"/>
                <w:sz w:val="24"/>
                <w:szCs w:val="24"/>
              </w:rPr>
              <w:t>Now, these nameless subjects have all been fixed.</w:t>
            </w:r>
          </w:p>
        </w:tc>
      </w:tr>
      <w:tr w:rsidR="005E6EBA" w:rsidRPr="005E0DB4" w14:paraId="69857CC3" w14:textId="77777777" w:rsidTr="00735918">
        <w:trPr>
          <w:jc w:val="center"/>
        </w:trPr>
        <w:tc>
          <w:tcPr>
            <w:tcW w:w="817" w:type="dxa"/>
          </w:tcPr>
          <w:p w14:paraId="77A2FC3C" w14:textId="77777777" w:rsidR="005E6EBA" w:rsidRPr="005E6EBA" w:rsidRDefault="005E6EBA" w:rsidP="00735918">
            <w:pPr>
              <w:pStyle w:val="ac"/>
              <w:numPr>
                <w:ilvl w:val="0"/>
                <w:numId w:val="6"/>
              </w:numPr>
              <w:ind w:left="142" w:firstLine="0"/>
              <w:rPr>
                <w:rFonts w:ascii="Times New Roman" w:hAnsi="Times New Roman" w:cs="Times New Roman"/>
                <w:sz w:val="24"/>
                <w:szCs w:val="24"/>
              </w:rPr>
            </w:pPr>
          </w:p>
        </w:tc>
        <w:tc>
          <w:tcPr>
            <w:tcW w:w="5094" w:type="dxa"/>
          </w:tcPr>
          <w:p w14:paraId="7D0CB062" w14:textId="256ADBA8" w:rsidR="005E6EBA" w:rsidRPr="005E0DB4" w:rsidRDefault="004C49E0" w:rsidP="00735918">
            <w:pPr>
              <w:rPr>
                <w:rFonts w:ascii="Times New Roman" w:hAnsi="Times New Roman" w:cs="Times New Roman"/>
                <w:sz w:val="24"/>
                <w:szCs w:val="24"/>
              </w:rPr>
            </w:pPr>
            <w:r w:rsidRPr="004C49E0">
              <w:rPr>
                <w:rFonts w:ascii="Times New Roman" w:hAnsi="Times New Roman" w:cs="Times New Roman"/>
                <w:sz w:val="24"/>
                <w:szCs w:val="24"/>
              </w:rPr>
              <w:t xml:space="preserve">Figure 4 “CNN structure of SR stage”: never mentioned activation layer! </w:t>
            </w:r>
            <w:proofErr w:type="gramStart"/>
            <w:r w:rsidRPr="004C49E0">
              <w:rPr>
                <w:rFonts w:ascii="Times New Roman" w:hAnsi="Times New Roman" w:cs="Times New Roman"/>
                <w:sz w:val="24"/>
                <w:szCs w:val="24"/>
              </w:rPr>
              <w:t>as</w:t>
            </w:r>
            <w:proofErr w:type="gramEnd"/>
            <w:r w:rsidRPr="004C49E0">
              <w:rPr>
                <w:rFonts w:ascii="Times New Roman" w:hAnsi="Times New Roman" w:cs="Times New Roman"/>
                <w:sz w:val="24"/>
                <w:szCs w:val="24"/>
              </w:rPr>
              <w:t xml:space="preserve"> it is an important operation in a typical CNN. Please explain.</w:t>
            </w:r>
          </w:p>
        </w:tc>
        <w:tc>
          <w:tcPr>
            <w:tcW w:w="3155" w:type="dxa"/>
          </w:tcPr>
          <w:p w14:paraId="6AD787E6" w14:textId="348CB05E" w:rsidR="005E6EBA" w:rsidRPr="000D63FC" w:rsidRDefault="000D63FC" w:rsidP="000D63FC">
            <w:pPr>
              <w:rPr>
                <w:rFonts w:ascii="Times New Roman" w:eastAsia="Angsana New" w:hAnsi="Times New Roman" w:cs="Times New Roman"/>
                <w:color w:val="00B050"/>
                <w:sz w:val="24"/>
                <w:szCs w:val="24"/>
              </w:rPr>
            </w:pPr>
            <w:r w:rsidRPr="002D6D4D">
              <w:rPr>
                <w:rFonts w:ascii="Times New Roman" w:eastAsia="Angsana New" w:hAnsi="Times New Roman" w:cs="Times New Roman"/>
                <w:color w:val="000000" w:themeColor="text1"/>
                <w:sz w:val="24"/>
                <w:szCs w:val="24"/>
              </w:rPr>
              <w:t xml:space="preserve">Description including type of activation has been added to </w:t>
            </w:r>
            <w:r w:rsidR="00B1745B" w:rsidRPr="002D6D4D">
              <w:rPr>
                <w:rFonts w:ascii="Times New Roman" w:eastAsia="Angsana New" w:hAnsi="Times New Roman" w:cs="Times New Roman"/>
                <w:color w:val="000000" w:themeColor="text1"/>
                <w:sz w:val="24"/>
                <w:szCs w:val="24"/>
              </w:rPr>
              <w:t>Figure 4</w:t>
            </w:r>
            <w:r w:rsidRPr="002D6D4D">
              <w:rPr>
                <w:rFonts w:ascii="Times New Roman" w:eastAsia="Angsana New" w:hAnsi="Times New Roman" w:cs="Times New Roman"/>
                <w:color w:val="000000" w:themeColor="text1"/>
                <w:sz w:val="24"/>
                <w:szCs w:val="24"/>
              </w:rPr>
              <w:t xml:space="preserve"> caption. Thanks for pointing this out.</w:t>
            </w:r>
          </w:p>
        </w:tc>
      </w:tr>
      <w:tr w:rsidR="004C49E0" w:rsidRPr="005E0DB4" w14:paraId="72C8CB94" w14:textId="77777777" w:rsidTr="00735918">
        <w:trPr>
          <w:jc w:val="center"/>
        </w:trPr>
        <w:tc>
          <w:tcPr>
            <w:tcW w:w="817" w:type="dxa"/>
          </w:tcPr>
          <w:p w14:paraId="37B47086" w14:textId="77777777" w:rsidR="004C49E0" w:rsidRPr="005E6EBA" w:rsidRDefault="004C49E0" w:rsidP="00735918">
            <w:pPr>
              <w:pStyle w:val="ac"/>
              <w:numPr>
                <w:ilvl w:val="0"/>
                <w:numId w:val="6"/>
              </w:numPr>
              <w:ind w:left="142" w:firstLine="0"/>
              <w:rPr>
                <w:rFonts w:ascii="Times New Roman" w:hAnsi="Times New Roman" w:cs="Times New Roman"/>
                <w:sz w:val="24"/>
                <w:szCs w:val="24"/>
              </w:rPr>
            </w:pPr>
          </w:p>
        </w:tc>
        <w:tc>
          <w:tcPr>
            <w:tcW w:w="5094" w:type="dxa"/>
          </w:tcPr>
          <w:p w14:paraId="204D9C46" w14:textId="4E3BBD08" w:rsidR="004C49E0" w:rsidRPr="004C49E0" w:rsidRDefault="004C49E0" w:rsidP="00735918">
            <w:pPr>
              <w:rPr>
                <w:rFonts w:ascii="Times New Roman" w:hAnsi="Times New Roman" w:cs="Times New Roman"/>
                <w:sz w:val="24"/>
                <w:szCs w:val="24"/>
              </w:rPr>
            </w:pPr>
            <w:r w:rsidRPr="004C49E0">
              <w:rPr>
                <w:rFonts w:ascii="Times New Roman" w:hAnsi="Times New Roman" w:cs="Times New Roman"/>
                <w:sz w:val="24"/>
                <w:szCs w:val="24"/>
              </w:rPr>
              <w:t>Authors</w:t>
            </w:r>
            <w:r w:rsidR="006F1F8E">
              <w:rPr>
                <w:rFonts w:ascii="Times New Roman" w:hAnsi="Times New Roman" w:cs="Times New Roman"/>
                <w:sz w:val="24"/>
                <w:szCs w:val="24"/>
              </w:rPr>
              <w:t xml:space="preserve"> spoke about frame smoothing bu</w:t>
            </w:r>
            <w:r w:rsidRPr="004C49E0">
              <w:rPr>
                <w:rFonts w:ascii="Times New Roman" w:hAnsi="Times New Roman" w:cs="Times New Roman"/>
                <w:sz w:val="24"/>
                <w:szCs w:val="24"/>
              </w:rPr>
              <w:t>t never shown example images to demonstrate the effects of this technique</w:t>
            </w:r>
            <w:r>
              <w:rPr>
                <w:rFonts w:ascii="Times New Roman" w:hAnsi="Times New Roman" w:cs="Times New Roman"/>
                <w:sz w:val="24"/>
                <w:szCs w:val="24"/>
              </w:rPr>
              <w:t>.</w:t>
            </w:r>
          </w:p>
        </w:tc>
        <w:tc>
          <w:tcPr>
            <w:tcW w:w="3155" w:type="dxa"/>
          </w:tcPr>
          <w:p w14:paraId="7598CD02" w14:textId="5143BDE6" w:rsidR="00E76750" w:rsidRPr="002D6D4D" w:rsidRDefault="00E76750" w:rsidP="00735918">
            <w:pPr>
              <w:rPr>
                <w:rFonts w:ascii="Times New Roman" w:eastAsia="Angsana New" w:hAnsi="Times New Roman" w:cs="Times New Roman"/>
                <w:color w:val="000000" w:themeColor="text1"/>
                <w:sz w:val="24"/>
                <w:szCs w:val="24"/>
              </w:rPr>
            </w:pPr>
            <w:r w:rsidRPr="002D6D4D">
              <w:rPr>
                <w:rFonts w:ascii="Times New Roman" w:eastAsia="Angsana New" w:hAnsi="Times New Roman" w:cs="Times New Roman"/>
                <w:color w:val="000000" w:themeColor="text1"/>
                <w:sz w:val="24"/>
                <w:szCs w:val="24"/>
              </w:rPr>
              <w:t xml:space="preserve">We have added Table 5 </w:t>
            </w:r>
            <w:r w:rsidR="00C768AD" w:rsidRPr="002D6D4D">
              <w:rPr>
                <w:rFonts w:ascii="Times New Roman" w:eastAsia="Angsana New" w:hAnsi="Times New Roman" w:cs="Times New Roman"/>
                <w:color w:val="000000" w:themeColor="text1"/>
                <w:sz w:val="24"/>
                <w:szCs w:val="24"/>
              </w:rPr>
              <w:t xml:space="preserve">and Figure 6 </w:t>
            </w:r>
            <w:r w:rsidRPr="002D6D4D">
              <w:rPr>
                <w:rFonts w:ascii="Times New Roman" w:eastAsia="Angsana New" w:hAnsi="Times New Roman" w:cs="Times New Roman"/>
                <w:color w:val="000000" w:themeColor="text1"/>
                <w:sz w:val="24"/>
                <w:szCs w:val="24"/>
              </w:rPr>
              <w:t>demonstrating the effect of frame smooth</w:t>
            </w:r>
            <w:r w:rsidR="00E70A9F" w:rsidRPr="002D6D4D">
              <w:rPr>
                <w:rFonts w:ascii="Times New Roman" w:eastAsia="Angsana New" w:hAnsi="Times New Roman" w:cs="Times New Roman"/>
                <w:color w:val="000000" w:themeColor="text1"/>
                <w:sz w:val="24"/>
                <w:szCs w:val="24"/>
              </w:rPr>
              <w:t>en</w:t>
            </w:r>
            <w:r w:rsidRPr="002D6D4D">
              <w:rPr>
                <w:rFonts w:ascii="Times New Roman" w:eastAsia="Angsana New" w:hAnsi="Times New Roman" w:cs="Times New Roman"/>
                <w:color w:val="000000" w:themeColor="text1"/>
                <w:sz w:val="24"/>
                <w:szCs w:val="24"/>
              </w:rPr>
              <w:t>ing.</w:t>
            </w:r>
          </w:p>
          <w:p w14:paraId="5C70E9DE" w14:textId="3B603622" w:rsidR="004C49E0" w:rsidRPr="005E0DB4" w:rsidRDefault="00E76750" w:rsidP="00735918">
            <w:pPr>
              <w:rPr>
                <w:rFonts w:ascii="Times New Roman" w:eastAsia="Angsana New" w:hAnsi="Times New Roman" w:cs="Times New Roman"/>
                <w:sz w:val="24"/>
                <w:szCs w:val="24"/>
              </w:rPr>
            </w:pPr>
            <w:r w:rsidRPr="002D6D4D">
              <w:rPr>
                <w:rFonts w:ascii="Times New Roman" w:eastAsia="Angsana New" w:hAnsi="Times New Roman" w:cs="Times New Roman"/>
                <w:color w:val="000000" w:themeColor="text1"/>
                <w:sz w:val="24"/>
                <w:szCs w:val="24"/>
              </w:rPr>
              <w:t>Thank you for pointing it out.</w:t>
            </w:r>
          </w:p>
        </w:tc>
      </w:tr>
      <w:tr w:rsidR="004C49E0" w:rsidRPr="005E0DB4" w14:paraId="006DDB8E" w14:textId="77777777" w:rsidTr="00735918">
        <w:trPr>
          <w:jc w:val="center"/>
        </w:trPr>
        <w:tc>
          <w:tcPr>
            <w:tcW w:w="817" w:type="dxa"/>
          </w:tcPr>
          <w:p w14:paraId="3EA21810" w14:textId="77777777" w:rsidR="004C49E0" w:rsidRPr="005E6EBA" w:rsidRDefault="004C49E0" w:rsidP="00735918">
            <w:pPr>
              <w:pStyle w:val="ac"/>
              <w:numPr>
                <w:ilvl w:val="0"/>
                <w:numId w:val="6"/>
              </w:numPr>
              <w:ind w:left="142" w:firstLine="0"/>
              <w:rPr>
                <w:rFonts w:ascii="Times New Roman" w:hAnsi="Times New Roman" w:cs="Times New Roman"/>
                <w:sz w:val="24"/>
                <w:szCs w:val="24"/>
              </w:rPr>
            </w:pPr>
          </w:p>
        </w:tc>
        <w:tc>
          <w:tcPr>
            <w:tcW w:w="5094" w:type="dxa"/>
          </w:tcPr>
          <w:p w14:paraId="6B81EFC8" w14:textId="703CEDF3" w:rsidR="004C49E0" w:rsidRPr="004C49E0" w:rsidRDefault="00AF12A2" w:rsidP="00735918">
            <w:pPr>
              <w:rPr>
                <w:rFonts w:ascii="Times New Roman" w:hAnsi="Times New Roman" w:cs="Times New Roman"/>
                <w:sz w:val="24"/>
                <w:szCs w:val="24"/>
              </w:rPr>
            </w:pPr>
            <w:r w:rsidRPr="00AF12A2">
              <w:rPr>
                <w:rFonts w:ascii="Times New Roman" w:hAnsi="Times New Roman" w:cs="Times New Roman"/>
                <w:sz w:val="24"/>
                <w:szCs w:val="24"/>
              </w:rPr>
              <w:t>Typical performance results of CNN models produce very competitive/impressive accuracy. The results of the proposed approach are not up to that expectation. It is advised that the authors address this issue and hopefully justify their results.</w:t>
            </w:r>
          </w:p>
        </w:tc>
        <w:tc>
          <w:tcPr>
            <w:tcW w:w="3155" w:type="dxa"/>
          </w:tcPr>
          <w:p w14:paraId="72D8C0EB" w14:textId="42A491E5" w:rsidR="004C49E0" w:rsidRPr="007D69AB" w:rsidRDefault="002D6D4D" w:rsidP="002D6D4D">
            <w:pPr>
              <w:rPr>
                <w:rFonts w:ascii="Times New Roman" w:eastAsia="Angsana New" w:hAnsi="Times New Roman" w:cs="Times New Roman"/>
                <w:color w:val="00B050"/>
                <w:sz w:val="24"/>
                <w:szCs w:val="24"/>
              </w:rPr>
            </w:pPr>
            <w:r w:rsidRPr="002D6D4D">
              <w:rPr>
                <w:rFonts w:ascii="Times New Roman" w:eastAsia="Angsana New" w:hAnsi="Times New Roman" w:cs="Times New Roman"/>
                <w:color w:val="000000" w:themeColor="text1"/>
                <w:sz w:val="24"/>
                <w:szCs w:val="24"/>
              </w:rPr>
              <w:t xml:space="preserve">We agree that this is a good discussion. </w:t>
            </w:r>
            <w:r w:rsidR="007D69AB" w:rsidRPr="002D6D4D">
              <w:rPr>
                <w:rFonts w:ascii="Times New Roman" w:eastAsia="Angsana New" w:hAnsi="Times New Roman" w:cs="Times New Roman"/>
                <w:color w:val="000000" w:themeColor="text1"/>
                <w:sz w:val="24"/>
                <w:szCs w:val="24"/>
              </w:rPr>
              <w:t>The discussion has been rewritten to accommodate the comments on performance regarding performance reported in the previous works.</w:t>
            </w:r>
          </w:p>
        </w:tc>
      </w:tr>
    </w:tbl>
    <w:p w14:paraId="41102892" w14:textId="77777777" w:rsidR="005E6EBA" w:rsidRDefault="005E6EBA" w:rsidP="004939ED">
      <w:pPr>
        <w:rPr>
          <w:rFonts w:ascii="Times New Roman" w:hAnsi="Times New Roman" w:cs="Times New Roman"/>
          <w:sz w:val="24"/>
          <w:szCs w:val="24"/>
        </w:rPr>
      </w:pPr>
    </w:p>
    <w:p w14:paraId="23F139D0" w14:textId="77777777" w:rsidR="005E6EBA" w:rsidRPr="005E6EBA" w:rsidRDefault="005E6EBA" w:rsidP="005E6EBA">
      <w:pPr>
        <w:jc w:val="both"/>
        <w:rPr>
          <w:rFonts w:ascii="Times New Roman" w:hAnsi="Times New Roman" w:cs="Times New Roman"/>
          <w:b/>
          <w:bCs/>
          <w:sz w:val="24"/>
          <w:szCs w:val="24"/>
        </w:rPr>
      </w:pPr>
      <w:r w:rsidRPr="005E6EBA">
        <w:rPr>
          <w:rFonts w:ascii="Times New Roman" w:hAnsi="Times New Roman" w:cs="Times New Roman"/>
          <w:b/>
          <w:bCs/>
          <w:sz w:val="24"/>
          <w:szCs w:val="24"/>
        </w:rPr>
        <w:t xml:space="preserve">Reviewer </w:t>
      </w:r>
      <w:r>
        <w:rPr>
          <w:rFonts w:ascii="Times New Roman" w:hAnsi="Times New Roman" w:cs="Times New Roman"/>
          <w:b/>
          <w:bCs/>
          <w:sz w:val="24"/>
          <w:szCs w:val="24"/>
        </w:rPr>
        <w: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4945"/>
        <w:gridCol w:w="3088"/>
      </w:tblGrid>
      <w:tr w:rsidR="00047711" w:rsidRPr="005E0DB4" w14:paraId="2E6C7BA1" w14:textId="77777777" w:rsidTr="00D36BA0">
        <w:trPr>
          <w:trHeight w:val="846"/>
          <w:jc w:val="center"/>
        </w:trPr>
        <w:tc>
          <w:tcPr>
            <w:tcW w:w="817" w:type="dxa"/>
            <w:vAlign w:val="center"/>
          </w:tcPr>
          <w:p w14:paraId="7843B30E" w14:textId="77777777" w:rsidR="00047711" w:rsidRPr="004939ED" w:rsidRDefault="00047711" w:rsidP="00D36BA0">
            <w:pPr>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094" w:type="dxa"/>
            <w:vAlign w:val="center"/>
          </w:tcPr>
          <w:p w14:paraId="58391FC3" w14:textId="77777777" w:rsidR="00047711" w:rsidRPr="005E0DB4" w:rsidRDefault="00047711" w:rsidP="00D36BA0">
            <w:pPr>
              <w:jc w:val="center"/>
              <w:rPr>
                <w:rFonts w:ascii="Times New Roman" w:eastAsia="Angsana New" w:hAnsi="Times New Roman" w:cs="Times New Roman"/>
                <w:sz w:val="24"/>
                <w:szCs w:val="24"/>
              </w:rPr>
            </w:pPr>
            <w:r w:rsidRPr="004939ED">
              <w:rPr>
                <w:rFonts w:ascii="Times New Roman" w:hAnsi="Times New Roman" w:cs="Times New Roman"/>
                <w:b/>
                <w:bCs/>
                <w:sz w:val="24"/>
                <w:szCs w:val="24"/>
              </w:rPr>
              <w:t>Referee’s Comments</w:t>
            </w:r>
            <w:r>
              <w:rPr>
                <w:rFonts w:ascii="Times New Roman" w:eastAsia="Angsana New" w:hAnsi="Times New Roman" w:cs="Times New Roman"/>
                <w:sz w:val="24"/>
                <w:szCs w:val="24"/>
              </w:rPr>
              <w:t xml:space="preserve"> </w:t>
            </w:r>
          </w:p>
        </w:tc>
        <w:tc>
          <w:tcPr>
            <w:tcW w:w="3155" w:type="dxa"/>
            <w:vAlign w:val="center"/>
          </w:tcPr>
          <w:p w14:paraId="22846976" w14:textId="77777777" w:rsidR="00047711" w:rsidRDefault="00047711" w:rsidP="00D36BA0">
            <w:pPr>
              <w:jc w:val="center"/>
              <w:rPr>
                <w:rFonts w:ascii="Times New Roman" w:eastAsia="Angsana New" w:hAnsi="Times New Roman" w:cs="Times New Roman"/>
                <w:sz w:val="24"/>
                <w:szCs w:val="24"/>
              </w:rPr>
            </w:pPr>
            <w:r w:rsidRPr="005E0DB4">
              <w:rPr>
                <w:rFonts w:ascii="Times New Roman" w:eastAsia="Angsana New" w:hAnsi="Times New Roman" w:cs="Times New Roman"/>
                <w:b/>
                <w:bCs/>
                <w:sz w:val="24"/>
                <w:szCs w:val="24"/>
              </w:rPr>
              <w:t>Responses</w:t>
            </w:r>
            <w:r>
              <w:rPr>
                <w:rFonts w:ascii="Times New Roman" w:eastAsia="Angsana New" w:hAnsi="Times New Roman" w:cs="Times New Roman"/>
                <w:b/>
                <w:bCs/>
                <w:sz w:val="24"/>
                <w:szCs w:val="24"/>
              </w:rPr>
              <w:t xml:space="preserve"> </w:t>
            </w:r>
          </w:p>
          <w:p w14:paraId="4CCEA3BE" w14:textId="77777777" w:rsidR="00047711" w:rsidRPr="005E0DB4" w:rsidRDefault="00047711" w:rsidP="00D36BA0">
            <w:pPr>
              <w:jc w:val="center"/>
              <w:rPr>
                <w:rFonts w:ascii="Times New Roman" w:eastAsia="Angsana New" w:hAnsi="Times New Roman" w:cs="Times New Roman"/>
                <w:b/>
                <w:bCs/>
                <w:sz w:val="24"/>
                <w:szCs w:val="24"/>
              </w:rPr>
            </w:pPr>
            <w:r>
              <w:rPr>
                <w:rFonts w:ascii="Times New Roman" w:eastAsia="Angsana New" w:hAnsi="Times New Roman" w:cs="Times New Roman"/>
                <w:sz w:val="24"/>
                <w:szCs w:val="24"/>
              </w:rPr>
              <w:t>(for author)</w:t>
            </w:r>
          </w:p>
        </w:tc>
      </w:tr>
      <w:tr w:rsidR="00047711" w:rsidRPr="005E0DB4" w14:paraId="22663A61" w14:textId="77777777" w:rsidTr="009D3830">
        <w:trPr>
          <w:jc w:val="center"/>
        </w:trPr>
        <w:tc>
          <w:tcPr>
            <w:tcW w:w="817" w:type="dxa"/>
          </w:tcPr>
          <w:p w14:paraId="12CF8D88" w14:textId="77777777" w:rsidR="00047711" w:rsidRPr="005E6EBA" w:rsidRDefault="00047711" w:rsidP="009D3830">
            <w:pPr>
              <w:pStyle w:val="ac"/>
              <w:numPr>
                <w:ilvl w:val="0"/>
                <w:numId w:val="7"/>
              </w:numPr>
              <w:ind w:left="142" w:firstLine="0"/>
              <w:rPr>
                <w:rFonts w:ascii="Times New Roman" w:hAnsi="Times New Roman" w:cs="Times New Roman"/>
                <w:sz w:val="24"/>
                <w:szCs w:val="24"/>
              </w:rPr>
            </w:pPr>
          </w:p>
        </w:tc>
        <w:tc>
          <w:tcPr>
            <w:tcW w:w="5094" w:type="dxa"/>
          </w:tcPr>
          <w:p w14:paraId="14840E65" w14:textId="0C071F4B" w:rsidR="00047711" w:rsidRPr="005E0DB4" w:rsidRDefault="00AF12A2" w:rsidP="009D3830">
            <w:pPr>
              <w:rPr>
                <w:rFonts w:ascii="Times New Roman" w:hAnsi="Times New Roman" w:cs="Times New Roman"/>
                <w:sz w:val="24"/>
                <w:szCs w:val="24"/>
              </w:rPr>
            </w:pPr>
            <w:r w:rsidRPr="00AF12A2">
              <w:rPr>
                <w:rFonts w:ascii="Times New Roman" w:hAnsi="Times New Roman" w:cs="Times New Roman"/>
                <w:sz w:val="24"/>
                <w:szCs w:val="24"/>
              </w:rPr>
              <w:t>please add the novelty of this research to the introduction</w:t>
            </w:r>
          </w:p>
        </w:tc>
        <w:tc>
          <w:tcPr>
            <w:tcW w:w="3155" w:type="dxa"/>
          </w:tcPr>
          <w:p w14:paraId="2AC4CB3D" w14:textId="77777777" w:rsidR="00047711" w:rsidRPr="001129B8" w:rsidRDefault="00787114" w:rsidP="0079454E">
            <w:pPr>
              <w:rPr>
                <w:rFonts w:ascii="Times New Roman" w:eastAsia="Angsana New" w:hAnsi="Times New Roman" w:cs="Times New Roman"/>
                <w:color w:val="000000" w:themeColor="text1"/>
                <w:sz w:val="24"/>
                <w:szCs w:val="24"/>
              </w:rPr>
            </w:pPr>
            <w:bookmarkStart w:id="2" w:name="_GoBack"/>
            <w:r w:rsidRPr="001129B8">
              <w:rPr>
                <w:rFonts w:ascii="Times New Roman" w:eastAsia="Angsana New" w:hAnsi="Times New Roman" w:cs="Times New Roman"/>
                <w:color w:val="000000" w:themeColor="text1"/>
                <w:sz w:val="24"/>
                <w:szCs w:val="24"/>
              </w:rPr>
              <w:t xml:space="preserve">Thanks for pointing it out. We have added paragraphs </w:t>
            </w:r>
            <w:r w:rsidR="003930DF" w:rsidRPr="001129B8">
              <w:rPr>
                <w:rFonts w:ascii="Times New Roman" w:eastAsia="Angsana New" w:hAnsi="Times New Roman" w:cs="Times New Roman"/>
                <w:color w:val="000000" w:themeColor="text1"/>
                <w:sz w:val="24"/>
                <w:szCs w:val="24"/>
              </w:rPr>
              <w:t>(</w:t>
            </w:r>
            <w:r w:rsidR="003930DF" w:rsidRPr="001129B8">
              <w:rPr>
                <w:rFonts w:ascii="Times New Roman" w:eastAsia="Angsana New" w:hAnsi="Times New Roman" w:cstheme="minorBidi"/>
                <w:color w:val="000000" w:themeColor="text1"/>
                <w:sz w:val="24"/>
                <w:szCs w:val="24"/>
              </w:rPr>
              <w:t xml:space="preserve">at the end of </w:t>
            </w:r>
            <w:r w:rsidR="0079454E" w:rsidRPr="001129B8">
              <w:rPr>
                <w:rFonts w:ascii="Times New Roman" w:eastAsia="Angsana New" w:hAnsi="Times New Roman" w:cstheme="minorBidi"/>
                <w:color w:val="000000" w:themeColor="text1"/>
                <w:sz w:val="24"/>
                <w:szCs w:val="24"/>
              </w:rPr>
              <w:t>the I</w:t>
            </w:r>
            <w:r w:rsidR="003930DF" w:rsidRPr="001129B8">
              <w:rPr>
                <w:rFonts w:ascii="Times New Roman" w:eastAsia="Angsana New" w:hAnsi="Times New Roman" w:cstheme="minorBidi"/>
                <w:color w:val="000000" w:themeColor="text1"/>
                <w:sz w:val="24"/>
                <w:szCs w:val="24"/>
              </w:rPr>
              <w:t>ntroduction</w:t>
            </w:r>
            <w:r w:rsidR="003930DF" w:rsidRPr="001129B8">
              <w:rPr>
                <w:rFonts w:ascii="Times New Roman" w:eastAsia="Angsana New" w:hAnsi="Times New Roman" w:cs="Times New Roman"/>
                <w:color w:val="000000" w:themeColor="text1"/>
                <w:sz w:val="24"/>
                <w:szCs w:val="24"/>
              </w:rPr>
              <w:t xml:space="preserve">) </w:t>
            </w:r>
            <w:r w:rsidRPr="001129B8">
              <w:rPr>
                <w:rFonts w:ascii="Times New Roman" w:eastAsia="Angsana New" w:hAnsi="Times New Roman" w:cs="Times New Roman"/>
                <w:color w:val="000000" w:themeColor="text1"/>
                <w:sz w:val="24"/>
                <w:szCs w:val="24"/>
              </w:rPr>
              <w:t>emphasizing our contributions and novelty.</w:t>
            </w:r>
          </w:p>
          <w:p w14:paraId="2928EF04" w14:textId="5E7FFFBB" w:rsidR="004851F5" w:rsidRPr="003930DF" w:rsidRDefault="004851F5" w:rsidP="001129B8">
            <w:pPr>
              <w:rPr>
                <w:rFonts w:ascii="Times New Roman" w:eastAsia="Angsana New" w:hAnsi="Times New Roman" w:cs="Times New Roman"/>
                <w:color w:val="00B050"/>
                <w:sz w:val="24"/>
                <w:szCs w:val="24"/>
              </w:rPr>
            </w:pPr>
            <w:r w:rsidRPr="001129B8">
              <w:rPr>
                <w:rFonts w:ascii="Times New Roman" w:eastAsia="Angsana New" w:hAnsi="Times New Roman" w:cs="Times New Roman"/>
                <w:color w:val="000000" w:themeColor="text1"/>
                <w:sz w:val="24"/>
                <w:szCs w:val="24"/>
              </w:rPr>
              <w:t>In addition, the abstract has also been revised.</w:t>
            </w:r>
            <w:bookmarkEnd w:id="2"/>
            <w:r>
              <w:rPr>
                <w:rFonts w:ascii="Times New Roman" w:eastAsia="Angsana New" w:hAnsi="Times New Roman" w:cs="Times New Roman"/>
                <w:color w:val="00B050"/>
                <w:sz w:val="24"/>
                <w:szCs w:val="24"/>
              </w:rPr>
              <w:t xml:space="preserve"> </w:t>
            </w:r>
          </w:p>
        </w:tc>
      </w:tr>
      <w:tr w:rsidR="00826A94" w:rsidRPr="005E0DB4" w14:paraId="2C208E51" w14:textId="77777777" w:rsidTr="00A8777A">
        <w:trPr>
          <w:trHeight w:val="1400"/>
          <w:jc w:val="center"/>
        </w:trPr>
        <w:tc>
          <w:tcPr>
            <w:tcW w:w="9066" w:type="dxa"/>
            <w:gridSpan w:val="3"/>
            <w:vAlign w:val="center"/>
          </w:tcPr>
          <w:p w14:paraId="35161B42" w14:textId="372C443E" w:rsidR="00826A94" w:rsidRPr="004963B3" w:rsidRDefault="00826A94" w:rsidP="004963B3">
            <w:pPr>
              <w:rPr>
                <w:rFonts w:ascii="Times New Roman" w:hAnsi="Times New Roman" w:cs="Times New Roman"/>
                <w:sz w:val="24"/>
                <w:szCs w:val="24"/>
              </w:rPr>
            </w:pPr>
            <w:r>
              <w:rPr>
                <w:rFonts w:ascii="Times New Roman" w:hAnsi="Times New Roman" w:cs="Times New Roman"/>
                <w:sz w:val="24"/>
                <w:szCs w:val="24"/>
              </w:rPr>
              <w:lastRenderedPageBreak/>
              <w:t>Remark: the entire article has been revised so that the changes will read seamless with the rest of the article.</w:t>
            </w:r>
          </w:p>
        </w:tc>
      </w:tr>
    </w:tbl>
    <w:p w14:paraId="6527BC2B" w14:textId="35F9472C" w:rsidR="005E6EBA" w:rsidRPr="005E6EBA" w:rsidRDefault="005E6EBA" w:rsidP="005B6F7A">
      <w:pPr>
        <w:jc w:val="both"/>
        <w:rPr>
          <w:rFonts w:ascii="Times New Roman" w:hAnsi="Times New Roman" w:cs="Times New Roman"/>
          <w:b/>
          <w:bCs/>
          <w:sz w:val="48"/>
          <w:szCs w:val="48"/>
        </w:rPr>
      </w:pPr>
    </w:p>
    <w:sectPr w:rsidR="005E6EBA" w:rsidRPr="005E6EBA" w:rsidSect="00047711">
      <w:pgSz w:w="11906" w:h="16838" w:code="9"/>
      <w:pgMar w:top="426" w:right="1616" w:bottom="426" w:left="1440" w:header="706" w:footer="706"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096"/>
    <w:multiLevelType w:val="hybridMultilevel"/>
    <w:tmpl w:val="1E68E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E78F7"/>
    <w:multiLevelType w:val="hybridMultilevel"/>
    <w:tmpl w:val="EE84E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F4ED2"/>
    <w:multiLevelType w:val="hybridMultilevel"/>
    <w:tmpl w:val="EE84E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22EBD"/>
    <w:multiLevelType w:val="hybridMultilevel"/>
    <w:tmpl w:val="1E68EB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nsid w:val="3E0E61F8"/>
    <w:multiLevelType w:val="hybridMultilevel"/>
    <w:tmpl w:val="3710AF60"/>
    <w:lvl w:ilvl="0" w:tplc="749ACFEC">
      <w:start w:val="204"/>
      <w:numFmt w:val="bullet"/>
      <w:lvlText w:val=""/>
      <w:lvlJc w:val="left"/>
      <w:pPr>
        <w:tabs>
          <w:tab w:val="num" w:pos="2535"/>
        </w:tabs>
        <w:ind w:left="2535" w:hanging="375"/>
      </w:pPr>
      <w:rPr>
        <w:rFonts w:ascii="Wingdings" w:eastAsia="Angsana New" w:hAnsi="Wingdings" w:cs="Angsana New" w:hint="default"/>
        <w:sz w:val="28"/>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51A62478"/>
    <w:multiLevelType w:val="hybridMultilevel"/>
    <w:tmpl w:val="1E68E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5D517E"/>
    <w:multiLevelType w:val="hybridMultilevel"/>
    <w:tmpl w:val="219CB8DA"/>
    <w:lvl w:ilvl="0" w:tplc="F7D6582C">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43"/>
  <w:displayHorizontalDrawingGridEvery w:val="0"/>
  <w:displayVerticalDrawingGridEvery w:val="2"/>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53"/>
    <w:rsid w:val="00002007"/>
    <w:rsid w:val="0000357D"/>
    <w:rsid w:val="0000442B"/>
    <w:rsid w:val="0000509B"/>
    <w:rsid w:val="00005648"/>
    <w:rsid w:val="0000585B"/>
    <w:rsid w:val="000077F6"/>
    <w:rsid w:val="0001349C"/>
    <w:rsid w:val="000169A1"/>
    <w:rsid w:val="00017CB5"/>
    <w:rsid w:val="00022C52"/>
    <w:rsid w:val="00025788"/>
    <w:rsid w:val="00025B7D"/>
    <w:rsid w:val="0002753D"/>
    <w:rsid w:val="00031AE0"/>
    <w:rsid w:val="00033D26"/>
    <w:rsid w:val="000348E5"/>
    <w:rsid w:val="00035535"/>
    <w:rsid w:val="00036AAE"/>
    <w:rsid w:val="000411C2"/>
    <w:rsid w:val="00042B04"/>
    <w:rsid w:val="00043EAB"/>
    <w:rsid w:val="000443C0"/>
    <w:rsid w:val="00044B9E"/>
    <w:rsid w:val="00044FC5"/>
    <w:rsid w:val="00047711"/>
    <w:rsid w:val="00047B27"/>
    <w:rsid w:val="00053309"/>
    <w:rsid w:val="0005367E"/>
    <w:rsid w:val="0005530D"/>
    <w:rsid w:val="000555C7"/>
    <w:rsid w:val="000566AD"/>
    <w:rsid w:val="00056997"/>
    <w:rsid w:val="000618BF"/>
    <w:rsid w:val="000622F3"/>
    <w:rsid w:val="0006498C"/>
    <w:rsid w:val="000649B8"/>
    <w:rsid w:val="00064BE9"/>
    <w:rsid w:val="00065049"/>
    <w:rsid w:val="0007072E"/>
    <w:rsid w:val="00071483"/>
    <w:rsid w:val="00071D7C"/>
    <w:rsid w:val="000742EB"/>
    <w:rsid w:val="00075230"/>
    <w:rsid w:val="00076749"/>
    <w:rsid w:val="000808BA"/>
    <w:rsid w:val="00081D63"/>
    <w:rsid w:val="00082705"/>
    <w:rsid w:val="00084677"/>
    <w:rsid w:val="00085B60"/>
    <w:rsid w:val="000865FE"/>
    <w:rsid w:val="00086BCD"/>
    <w:rsid w:val="000874BB"/>
    <w:rsid w:val="00087817"/>
    <w:rsid w:val="00090897"/>
    <w:rsid w:val="00090E5D"/>
    <w:rsid w:val="000925F6"/>
    <w:rsid w:val="00096B67"/>
    <w:rsid w:val="00096CC1"/>
    <w:rsid w:val="000A0434"/>
    <w:rsid w:val="000A0825"/>
    <w:rsid w:val="000A0E2E"/>
    <w:rsid w:val="000A241A"/>
    <w:rsid w:val="000A3918"/>
    <w:rsid w:val="000A4474"/>
    <w:rsid w:val="000A4D74"/>
    <w:rsid w:val="000A551A"/>
    <w:rsid w:val="000A62C4"/>
    <w:rsid w:val="000A6BD0"/>
    <w:rsid w:val="000B2E9F"/>
    <w:rsid w:val="000B5748"/>
    <w:rsid w:val="000B591D"/>
    <w:rsid w:val="000B72D6"/>
    <w:rsid w:val="000C0D5E"/>
    <w:rsid w:val="000C1DA1"/>
    <w:rsid w:val="000C34C2"/>
    <w:rsid w:val="000C45B6"/>
    <w:rsid w:val="000C684C"/>
    <w:rsid w:val="000D0426"/>
    <w:rsid w:val="000D17B1"/>
    <w:rsid w:val="000D2809"/>
    <w:rsid w:val="000D2994"/>
    <w:rsid w:val="000D3330"/>
    <w:rsid w:val="000D4493"/>
    <w:rsid w:val="000D63FC"/>
    <w:rsid w:val="000D757B"/>
    <w:rsid w:val="000D7FB8"/>
    <w:rsid w:val="000E2F58"/>
    <w:rsid w:val="000E6EAD"/>
    <w:rsid w:val="000E7CC5"/>
    <w:rsid w:val="000F2A4A"/>
    <w:rsid w:val="000F3BC3"/>
    <w:rsid w:val="000F40BC"/>
    <w:rsid w:val="000F48C1"/>
    <w:rsid w:val="000F5037"/>
    <w:rsid w:val="000F5D1E"/>
    <w:rsid w:val="000F613C"/>
    <w:rsid w:val="000F7ACC"/>
    <w:rsid w:val="000F7E03"/>
    <w:rsid w:val="0010087E"/>
    <w:rsid w:val="00104A3E"/>
    <w:rsid w:val="00105AB7"/>
    <w:rsid w:val="001068DE"/>
    <w:rsid w:val="001070FA"/>
    <w:rsid w:val="001075E8"/>
    <w:rsid w:val="00111E2B"/>
    <w:rsid w:val="0011297E"/>
    <w:rsid w:val="001129B8"/>
    <w:rsid w:val="00113751"/>
    <w:rsid w:val="0011556C"/>
    <w:rsid w:val="00116F96"/>
    <w:rsid w:val="001200EF"/>
    <w:rsid w:val="0012096B"/>
    <w:rsid w:val="00121054"/>
    <w:rsid w:val="001227B1"/>
    <w:rsid w:val="00126B63"/>
    <w:rsid w:val="0012713D"/>
    <w:rsid w:val="00132C24"/>
    <w:rsid w:val="001338EE"/>
    <w:rsid w:val="00135F73"/>
    <w:rsid w:val="00136B1A"/>
    <w:rsid w:val="001376E7"/>
    <w:rsid w:val="001441B7"/>
    <w:rsid w:val="00144B60"/>
    <w:rsid w:val="00144B87"/>
    <w:rsid w:val="00144C9B"/>
    <w:rsid w:val="00151724"/>
    <w:rsid w:val="001547E9"/>
    <w:rsid w:val="00154F00"/>
    <w:rsid w:val="001550F9"/>
    <w:rsid w:val="00162B87"/>
    <w:rsid w:val="001717C8"/>
    <w:rsid w:val="0017195A"/>
    <w:rsid w:val="00177A3B"/>
    <w:rsid w:val="00177F80"/>
    <w:rsid w:val="00183BA7"/>
    <w:rsid w:val="0018668D"/>
    <w:rsid w:val="00187979"/>
    <w:rsid w:val="001879D6"/>
    <w:rsid w:val="001912D8"/>
    <w:rsid w:val="00191DFE"/>
    <w:rsid w:val="00192265"/>
    <w:rsid w:val="00194D56"/>
    <w:rsid w:val="00195E08"/>
    <w:rsid w:val="0019769F"/>
    <w:rsid w:val="001A1E4C"/>
    <w:rsid w:val="001A2865"/>
    <w:rsid w:val="001A2B30"/>
    <w:rsid w:val="001A2DE9"/>
    <w:rsid w:val="001A5D1B"/>
    <w:rsid w:val="001A6CF2"/>
    <w:rsid w:val="001B0389"/>
    <w:rsid w:val="001B0426"/>
    <w:rsid w:val="001B49EF"/>
    <w:rsid w:val="001B605E"/>
    <w:rsid w:val="001B62A8"/>
    <w:rsid w:val="001B6E58"/>
    <w:rsid w:val="001B711C"/>
    <w:rsid w:val="001B7B58"/>
    <w:rsid w:val="001C009B"/>
    <w:rsid w:val="001C02AA"/>
    <w:rsid w:val="001C08BA"/>
    <w:rsid w:val="001C0920"/>
    <w:rsid w:val="001C1257"/>
    <w:rsid w:val="001C1694"/>
    <w:rsid w:val="001D0457"/>
    <w:rsid w:val="001D1518"/>
    <w:rsid w:val="001D454C"/>
    <w:rsid w:val="001D5983"/>
    <w:rsid w:val="001E300C"/>
    <w:rsid w:val="001E3412"/>
    <w:rsid w:val="001E6AD9"/>
    <w:rsid w:val="001E6BBA"/>
    <w:rsid w:val="001E72A2"/>
    <w:rsid w:val="001E73FF"/>
    <w:rsid w:val="001F0D95"/>
    <w:rsid w:val="001F173C"/>
    <w:rsid w:val="001F3693"/>
    <w:rsid w:val="001F3EAF"/>
    <w:rsid w:val="001F6940"/>
    <w:rsid w:val="001F7A64"/>
    <w:rsid w:val="002008C0"/>
    <w:rsid w:val="002040BB"/>
    <w:rsid w:val="00206081"/>
    <w:rsid w:val="00206CFB"/>
    <w:rsid w:val="00207550"/>
    <w:rsid w:val="00210661"/>
    <w:rsid w:val="00210939"/>
    <w:rsid w:val="00211285"/>
    <w:rsid w:val="00211B5C"/>
    <w:rsid w:val="0021211B"/>
    <w:rsid w:val="002125C0"/>
    <w:rsid w:val="0021318F"/>
    <w:rsid w:val="00214E41"/>
    <w:rsid w:val="002179FD"/>
    <w:rsid w:val="00222EB7"/>
    <w:rsid w:val="00223A9C"/>
    <w:rsid w:val="00224F02"/>
    <w:rsid w:val="00227E0F"/>
    <w:rsid w:val="00230AE1"/>
    <w:rsid w:val="00230CFE"/>
    <w:rsid w:val="002318A1"/>
    <w:rsid w:val="00231F3D"/>
    <w:rsid w:val="00232698"/>
    <w:rsid w:val="002407A6"/>
    <w:rsid w:val="002413CA"/>
    <w:rsid w:val="002417C0"/>
    <w:rsid w:val="00244857"/>
    <w:rsid w:val="0024766F"/>
    <w:rsid w:val="00247D5B"/>
    <w:rsid w:val="002501C4"/>
    <w:rsid w:val="00252980"/>
    <w:rsid w:val="00255740"/>
    <w:rsid w:val="00256063"/>
    <w:rsid w:val="002565AB"/>
    <w:rsid w:val="002570EB"/>
    <w:rsid w:val="002574D7"/>
    <w:rsid w:val="002575C7"/>
    <w:rsid w:val="00257D52"/>
    <w:rsid w:val="00260228"/>
    <w:rsid w:val="00260F72"/>
    <w:rsid w:val="002612D3"/>
    <w:rsid w:val="00261CC0"/>
    <w:rsid w:val="00262D5E"/>
    <w:rsid w:val="00263929"/>
    <w:rsid w:val="0026417E"/>
    <w:rsid w:val="00265153"/>
    <w:rsid w:val="00265337"/>
    <w:rsid w:val="00265D83"/>
    <w:rsid w:val="0026688C"/>
    <w:rsid w:val="0027176C"/>
    <w:rsid w:val="00271CB7"/>
    <w:rsid w:val="00272241"/>
    <w:rsid w:val="0027257D"/>
    <w:rsid w:val="00272FD7"/>
    <w:rsid w:val="00274018"/>
    <w:rsid w:val="002741D0"/>
    <w:rsid w:val="002766C3"/>
    <w:rsid w:val="0027726B"/>
    <w:rsid w:val="002777E5"/>
    <w:rsid w:val="00281C1D"/>
    <w:rsid w:val="00284023"/>
    <w:rsid w:val="0028460B"/>
    <w:rsid w:val="0028525D"/>
    <w:rsid w:val="00286F37"/>
    <w:rsid w:val="00293D86"/>
    <w:rsid w:val="002942CE"/>
    <w:rsid w:val="00294AB1"/>
    <w:rsid w:val="00297142"/>
    <w:rsid w:val="00297D2A"/>
    <w:rsid w:val="00297DB5"/>
    <w:rsid w:val="002A0578"/>
    <w:rsid w:val="002A468B"/>
    <w:rsid w:val="002A74BE"/>
    <w:rsid w:val="002B0F2F"/>
    <w:rsid w:val="002B31FD"/>
    <w:rsid w:val="002B3AB8"/>
    <w:rsid w:val="002B6390"/>
    <w:rsid w:val="002B700C"/>
    <w:rsid w:val="002B7533"/>
    <w:rsid w:val="002B7FBB"/>
    <w:rsid w:val="002C0089"/>
    <w:rsid w:val="002C0E6B"/>
    <w:rsid w:val="002C2305"/>
    <w:rsid w:val="002C3F75"/>
    <w:rsid w:val="002C65B1"/>
    <w:rsid w:val="002C7C7F"/>
    <w:rsid w:val="002D08C8"/>
    <w:rsid w:val="002D1128"/>
    <w:rsid w:val="002D247A"/>
    <w:rsid w:val="002D29E8"/>
    <w:rsid w:val="002D3C1D"/>
    <w:rsid w:val="002D3D78"/>
    <w:rsid w:val="002D6542"/>
    <w:rsid w:val="002D6D4D"/>
    <w:rsid w:val="002D6DC7"/>
    <w:rsid w:val="002D7D27"/>
    <w:rsid w:val="002E19ED"/>
    <w:rsid w:val="002E3037"/>
    <w:rsid w:val="002E62EF"/>
    <w:rsid w:val="002E74F2"/>
    <w:rsid w:val="002F04ED"/>
    <w:rsid w:val="002F111B"/>
    <w:rsid w:val="002F1F30"/>
    <w:rsid w:val="002F2A2D"/>
    <w:rsid w:val="002F3768"/>
    <w:rsid w:val="002F43DC"/>
    <w:rsid w:val="002F4422"/>
    <w:rsid w:val="002F4822"/>
    <w:rsid w:val="002F4B81"/>
    <w:rsid w:val="002F57BB"/>
    <w:rsid w:val="002F743C"/>
    <w:rsid w:val="00301001"/>
    <w:rsid w:val="0030132B"/>
    <w:rsid w:val="003018EE"/>
    <w:rsid w:val="00302931"/>
    <w:rsid w:val="00302EDC"/>
    <w:rsid w:val="00303E4B"/>
    <w:rsid w:val="003056C5"/>
    <w:rsid w:val="00310931"/>
    <w:rsid w:val="00311DAB"/>
    <w:rsid w:val="003139F2"/>
    <w:rsid w:val="003146E0"/>
    <w:rsid w:val="003152C7"/>
    <w:rsid w:val="00316866"/>
    <w:rsid w:val="00316A8E"/>
    <w:rsid w:val="00317E72"/>
    <w:rsid w:val="00324B87"/>
    <w:rsid w:val="00324CE2"/>
    <w:rsid w:val="00325196"/>
    <w:rsid w:val="003259ED"/>
    <w:rsid w:val="00327437"/>
    <w:rsid w:val="003311A6"/>
    <w:rsid w:val="0033168D"/>
    <w:rsid w:val="003328E3"/>
    <w:rsid w:val="00332AFF"/>
    <w:rsid w:val="0033307C"/>
    <w:rsid w:val="00333D8E"/>
    <w:rsid w:val="003368DF"/>
    <w:rsid w:val="003454A9"/>
    <w:rsid w:val="00345904"/>
    <w:rsid w:val="0034610C"/>
    <w:rsid w:val="003475B2"/>
    <w:rsid w:val="0034764A"/>
    <w:rsid w:val="003513D4"/>
    <w:rsid w:val="00353F88"/>
    <w:rsid w:val="00355AA9"/>
    <w:rsid w:val="00357D8F"/>
    <w:rsid w:val="00361F96"/>
    <w:rsid w:val="00362517"/>
    <w:rsid w:val="0036311D"/>
    <w:rsid w:val="003648D2"/>
    <w:rsid w:val="00365C03"/>
    <w:rsid w:val="00365E6F"/>
    <w:rsid w:val="003706C9"/>
    <w:rsid w:val="00371CAE"/>
    <w:rsid w:val="00371F35"/>
    <w:rsid w:val="00372A09"/>
    <w:rsid w:val="003760F9"/>
    <w:rsid w:val="00381BFA"/>
    <w:rsid w:val="0038491B"/>
    <w:rsid w:val="00385D63"/>
    <w:rsid w:val="00390372"/>
    <w:rsid w:val="0039102D"/>
    <w:rsid w:val="003913D6"/>
    <w:rsid w:val="00392AA0"/>
    <w:rsid w:val="003930DF"/>
    <w:rsid w:val="00395821"/>
    <w:rsid w:val="003A29F1"/>
    <w:rsid w:val="003A35C0"/>
    <w:rsid w:val="003A5223"/>
    <w:rsid w:val="003A5386"/>
    <w:rsid w:val="003B2838"/>
    <w:rsid w:val="003B2B07"/>
    <w:rsid w:val="003B2C86"/>
    <w:rsid w:val="003B33D4"/>
    <w:rsid w:val="003B3BBC"/>
    <w:rsid w:val="003B421E"/>
    <w:rsid w:val="003B4A34"/>
    <w:rsid w:val="003B4FDC"/>
    <w:rsid w:val="003B681F"/>
    <w:rsid w:val="003C04E1"/>
    <w:rsid w:val="003C09BB"/>
    <w:rsid w:val="003C1635"/>
    <w:rsid w:val="003C7E18"/>
    <w:rsid w:val="003D07E6"/>
    <w:rsid w:val="003D4405"/>
    <w:rsid w:val="003D5202"/>
    <w:rsid w:val="003D6008"/>
    <w:rsid w:val="003D7BE6"/>
    <w:rsid w:val="003E15A9"/>
    <w:rsid w:val="003E3293"/>
    <w:rsid w:val="003E62A8"/>
    <w:rsid w:val="003E6882"/>
    <w:rsid w:val="003E6A93"/>
    <w:rsid w:val="003E6BDC"/>
    <w:rsid w:val="003E7010"/>
    <w:rsid w:val="003E7449"/>
    <w:rsid w:val="003F0858"/>
    <w:rsid w:val="003F1174"/>
    <w:rsid w:val="003F1F04"/>
    <w:rsid w:val="003F1F5F"/>
    <w:rsid w:val="003F27BC"/>
    <w:rsid w:val="003F2D28"/>
    <w:rsid w:val="003F4C76"/>
    <w:rsid w:val="003F6BD6"/>
    <w:rsid w:val="003F74F3"/>
    <w:rsid w:val="0040084C"/>
    <w:rsid w:val="00402660"/>
    <w:rsid w:val="00402FFC"/>
    <w:rsid w:val="004041ED"/>
    <w:rsid w:val="00407E92"/>
    <w:rsid w:val="00410990"/>
    <w:rsid w:val="004132F3"/>
    <w:rsid w:val="004151D3"/>
    <w:rsid w:val="00416189"/>
    <w:rsid w:val="004204EA"/>
    <w:rsid w:val="004234D6"/>
    <w:rsid w:val="004261E6"/>
    <w:rsid w:val="00426B64"/>
    <w:rsid w:val="004275C3"/>
    <w:rsid w:val="004277A6"/>
    <w:rsid w:val="00427E3C"/>
    <w:rsid w:val="00431670"/>
    <w:rsid w:val="00432429"/>
    <w:rsid w:val="00435C5E"/>
    <w:rsid w:val="00437966"/>
    <w:rsid w:val="00440755"/>
    <w:rsid w:val="0044087F"/>
    <w:rsid w:val="00441458"/>
    <w:rsid w:val="00441B9A"/>
    <w:rsid w:val="004425EF"/>
    <w:rsid w:val="00442D48"/>
    <w:rsid w:val="0044482D"/>
    <w:rsid w:val="004448B3"/>
    <w:rsid w:val="0044620B"/>
    <w:rsid w:val="004464D6"/>
    <w:rsid w:val="004478D7"/>
    <w:rsid w:val="004501E1"/>
    <w:rsid w:val="00450EB9"/>
    <w:rsid w:val="0045188E"/>
    <w:rsid w:val="00452FC8"/>
    <w:rsid w:val="00453219"/>
    <w:rsid w:val="00455FB1"/>
    <w:rsid w:val="004561C5"/>
    <w:rsid w:val="00456A47"/>
    <w:rsid w:val="00456C6A"/>
    <w:rsid w:val="00457E42"/>
    <w:rsid w:val="004606C3"/>
    <w:rsid w:val="00462B56"/>
    <w:rsid w:val="00462E7E"/>
    <w:rsid w:val="0046307E"/>
    <w:rsid w:val="004635CC"/>
    <w:rsid w:val="00470229"/>
    <w:rsid w:val="00471642"/>
    <w:rsid w:val="0047204B"/>
    <w:rsid w:val="00473817"/>
    <w:rsid w:val="00475A8D"/>
    <w:rsid w:val="004769CA"/>
    <w:rsid w:val="00481EFA"/>
    <w:rsid w:val="00482A8A"/>
    <w:rsid w:val="004847DD"/>
    <w:rsid w:val="00484DFB"/>
    <w:rsid w:val="00484E17"/>
    <w:rsid w:val="00484E43"/>
    <w:rsid w:val="004851F5"/>
    <w:rsid w:val="00485298"/>
    <w:rsid w:val="004854FD"/>
    <w:rsid w:val="00485DD0"/>
    <w:rsid w:val="00486F35"/>
    <w:rsid w:val="00487E06"/>
    <w:rsid w:val="004908D0"/>
    <w:rsid w:val="004914C2"/>
    <w:rsid w:val="00492968"/>
    <w:rsid w:val="00492EAD"/>
    <w:rsid w:val="004939ED"/>
    <w:rsid w:val="0049485A"/>
    <w:rsid w:val="00494DFD"/>
    <w:rsid w:val="004963B3"/>
    <w:rsid w:val="0049647D"/>
    <w:rsid w:val="00496CCC"/>
    <w:rsid w:val="00497201"/>
    <w:rsid w:val="004A0063"/>
    <w:rsid w:val="004A00DE"/>
    <w:rsid w:val="004A1EDA"/>
    <w:rsid w:val="004A6225"/>
    <w:rsid w:val="004A6BA9"/>
    <w:rsid w:val="004A7090"/>
    <w:rsid w:val="004A7CEB"/>
    <w:rsid w:val="004B1A34"/>
    <w:rsid w:val="004B1A99"/>
    <w:rsid w:val="004B4012"/>
    <w:rsid w:val="004B4E52"/>
    <w:rsid w:val="004B513F"/>
    <w:rsid w:val="004B54F3"/>
    <w:rsid w:val="004B5C63"/>
    <w:rsid w:val="004C1C50"/>
    <w:rsid w:val="004C2D0B"/>
    <w:rsid w:val="004C49E0"/>
    <w:rsid w:val="004D18CF"/>
    <w:rsid w:val="004D6476"/>
    <w:rsid w:val="004D6C32"/>
    <w:rsid w:val="004E02DC"/>
    <w:rsid w:val="004E090C"/>
    <w:rsid w:val="004E3109"/>
    <w:rsid w:val="004E5294"/>
    <w:rsid w:val="004E6C25"/>
    <w:rsid w:val="0050184F"/>
    <w:rsid w:val="00502497"/>
    <w:rsid w:val="0050285C"/>
    <w:rsid w:val="0050353D"/>
    <w:rsid w:val="0050357C"/>
    <w:rsid w:val="00503D55"/>
    <w:rsid w:val="00504C08"/>
    <w:rsid w:val="00505A07"/>
    <w:rsid w:val="00506E18"/>
    <w:rsid w:val="00507081"/>
    <w:rsid w:val="00507FFA"/>
    <w:rsid w:val="00510047"/>
    <w:rsid w:val="005106B9"/>
    <w:rsid w:val="005117C3"/>
    <w:rsid w:val="0051257B"/>
    <w:rsid w:val="00512CAA"/>
    <w:rsid w:val="00513585"/>
    <w:rsid w:val="00513C27"/>
    <w:rsid w:val="00513C7B"/>
    <w:rsid w:val="00514452"/>
    <w:rsid w:val="00515526"/>
    <w:rsid w:val="005163BD"/>
    <w:rsid w:val="005165B5"/>
    <w:rsid w:val="00516861"/>
    <w:rsid w:val="00516E92"/>
    <w:rsid w:val="005206D5"/>
    <w:rsid w:val="00524F73"/>
    <w:rsid w:val="00526597"/>
    <w:rsid w:val="00527E55"/>
    <w:rsid w:val="00530F09"/>
    <w:rsid w:val="00530F68"/>
    <w:rsid w:val="005319E9"/>
    <w:rsid w:val="005327A7"/>
    <w:rsid w:val="005329E1"/>
    <w:rsid w:val="00532CD9"/>
    <w:rsid w:val="00533264"/>
    <w:rsid w:val="0053374E"/>
    <w:rsid w:val="00534716"/>
    <w:rsid w:val="0053739F"/>
    <w:rsid w:val="0054061D"/>
    <w:rsid w:val="005427D0"/>
    <w:rsid w:val="00544250"/>
    <w:rsid w:val="00544A69"/>
    <w:rsid w:val="005453EE"/>
    <w:rsid w:val="005454B2"/>
    <w:rsid w:val="0054559A"/>
    <w:rsid w:val="005460DE"/>
    <w:rsid w:val="005465A3"/>
    <w:rsid w:val="00547081"/>
    <w:rsid w:val="005502FF"/>
    <w:rsid w:val="005521BE"/>
    <w:rsid w:val="00553173"/>
    <w:rsid w:val="00554BCD"/>
    <w:rsid w:val="00554C72"/>
    <w:rsid w:val="00554FE8"/>
    <w:rsid w:val="00555699"/>
    <w:rsid w:val="00557FC0"/>
    <w:rsid w:val="00560692"/>
    <w:rsid w:val="0056233A"/>
    <w:rsid w:val="00563F81"/>
    <w:rsid w:val="00564DAC"/>
    <w:rsid w:val="00565C9F"/>
    <w:rsid w:val="005671C7"/>
    <w:rsid w:val="0057284F"/>
    <w:rsid w:val="00573F44"/>
    <w:rsid w:val="00574839"/>
    <w:rsid w:val="00577E7A"/>
    <w:rsid w:val="00583C76"/>
    <w:rsid w:val="00583D1E"/>
    <w:rsid w:val="005909CC"/>
    <w:rsid w:val="00590BF7"/>
    <w:rsid w:val="00592200"/>
    <w:rsid w:val="0059300A"/>
    <w:rsid w:val="005934E6"/>
    <w:rsid w:val="0059370A"/>
    <w:rsid w:val="005944FE"/>
    <w:rsid w:val="00594BAB"/>
    <w:rsid w:val="0059558F"/>
    <w:rsid w:val="00596761"/>
    <w:rsid w:val="00596E15"/>
    <w:rsid w:val="0059743E"/>
    <w:rsid w:val="005A0EC4"/>
    <w:rsid w:val="005A12E8"/>
    <w:rsid w:val="005A14BD"/>
    <w:rsid w:val="005A196C"/>
    <w:rsid w:val="005A2986"/>
    <w:rsid w:val="005A372D"/>
    <w:rsid w:val="005A7490"/>
    <w:rsid w:val="005A7ADD"/>
    <w:rsid w:val="005B1FF9"/>
    <w:rsid w:val="005B3070"/>
    <w:rsid w:val="005B3C2D"/>
    <w:rsid w:val="005B4A90"/>
    <w:rsid w:val="005B6F7A"/>
    <w:rsid w:val="005C04B1"/>
    <w:rsid w:val="005C04EF"/>
    <w:rsid w:val="005C1AFA"/>
    <w:rsid w:val="005C4419"/>
    <w:rsid w:val="005C5D6D"/>
    <w:rsid w:val="005C5F46"/>
    <w:rsid w:val="005C71B4"/>
    <w:rsid w:val="005C7343"/>
    <w:rsid w:val="005C7FE9"/>
    <w:rsid w:val="005D0D69"/>
    <w:rsid w:val="005D12E1"/>
    <w:rsid w:val="005D2EEB"/>
    <w:rsid w:val="005D3157"/>
    <w:rsid w:val="005D4240"/>
    <w:rsid w:val="005D42EE"/>
    <w:rsid w:val="005D6856"/>
    <w:rsid w:val="005D7022"/>
    <w:rsid w:val="005D7848"/>
    <w:rsid w:val="005E01DE"/>
    <w:rsid w:val="005E0DB4"/>
    <w:rsid w:val="005E17E1"/>
    <w:rsid w:val="005E28AD"/>
    <w:rsid w:val="005E2A1C"/>
    <w:rsid w:val="005E2A21"/>
    <w:rsid w:val="005E3BF3"/>
    <w:rsid w:val="005E661D"/>
    <w:rsid w:val="005E6EA4"/>
    <w:rsid w:val="005E6EBA"/>
    <w:rsid w:val="005F0382"/>
    <w:rsid w:val="005F4281"/>
    <w:rsid w:val="005F45D0"/>
    <w:rsid w:val="006022B5"/>
    <w:rsid w:val="00602501"/>
    <w:rsid w:val="006026A7"/>
    <w:rsid w:val="00604074"/>
    <w:rsid w:val="0060505B"/>
    <w:rsid w:val="006062F7"/>
    <w:rsid w:val="0060685E"/>
    <w:rsid w:val="00607CED"/>
    <w:rsid w:val="00610D93"/>
    <w:rsid w:val="00611147"/>
    <w:rsid w:val="006113C7"/>
    <w:rsid w:val="0061235C"/>
    <w:rsid w:val="00612D7D"/>
    <w:rsid w:val="0061415F"/>
    <w:rsid w:val="006141B7"/>
    <w:rsid w:val="0062297B"/>
    <w:rsid w:val="00623738"/>
    <w:rsid w:val="006306ED"/>
    <w:rsid w:val="0063175B"/>
    <w:rsid w:val="00633C45"/>
    <w:rsid w:val="006348C1"/>
    <w:rsid w:val="006367BF"/>
    <w:rsid w:val="0063702A"/>
    <w:rsid w:val="00637ED0"/>
    <w:rsid w:val="006402F1"/>
    <w:rsid w:val="006417C8"/>
    <w:rsid w:val="0064396B"/>
    <w:rsid w:val="00643BD5"/>
    <w:rsid w:val="00644667"/>
    <w:rsid w:val="00647731"/>
    <w:rsid w:val="00647A66"/>
    <w:rsid w:val="00651DD2"/>
    <w:rsid w:val="00652F3A"/>
    <w:rsid w:val="00657718"/>
    <w:rsid w:val="0066088D"/>
    <w:rsid w:val="00661058"/>
    <w:rsid w:val="006618FF"/>
    <w:rsid w:val="00662EA2"/>
    <w:rsid w:val="00664478"/>
    <w:rsid w:val="00666A6B"/>
    <w:rsid w:val="00667E15"/>
    <w:rsid w:val="00670ACD"/>
    <w:rsid w:val="006754A8"/>
    <w:rsid w:val="006769D5"/>
    <w:rsid w:val="00677761"/>
    <w:rsid w:val="00680876"/>
    <w:rsid w:val="00684ADC"/>
    <w:rsid w:val="006850F2"/>
    <w:rsid w:val="00685227"/>
    <w:rsid w:val="006858CE"/>
    <w:rsid w:val="006861DF"/>
    <w:rsid w:val="006865AA"/>
    <w:rsid w:val="0069136E"/>
    <w:rsid w:val="00691473"/>
    <w:rsid w:val="00691D26"/>
    <w:rsid w:val="006941C5"/>
    <w:rsid w:val="0069449D"/>
    <w:rsid w:val="006953C5"/>
    <w:rsid w:val="00696211"/>
    <w:rsid w:val="00696D65"/>
    <w:rsid w:val="006A636B"/>
    <w:rsid w:val="006B0A11"/>
    <w:rsid w:val="006B0E38"/>
    <w:rsid w:val="006B196E"/>
    <w:rsid w:val="006B3309"/>
    <w:rsid w:val="006B3523"/>
    <w:rsid w:val="006B36B9"/>
    <w:rsid w:val="006B4478"/>
    <w:rsid w:val="006B477A"/>
    <w:rsid w:val="006B771A"/>
    <w:rsid w:val="006C1A6B"/>
    <w:rsid w:val="006C1C14"/>
    <w:rsid w:val="006C2727"/>
    <w:rsid w:val="006C54EF"/>
    <w:rsid w:val="006C72CB"/>
    <w:rsid w:val="006D024A"/>
    <w:rsid w:val="006D37BA"/>
    <w:rsid w:val="006D44D5"/>
    <w:rsid w:val="006D4DA3"/>
    <w:rsid w:val="006D6CE3"/>
    <w:rsid w:val="006D7708"/>
    <w:rsid w:val="006E1B60"/>
    <w:rsid w:val="006E4031"/>
    <w:rsid w:val="006E598F"/>
    <w:rsid w:val="006E7303"/>
    <w:rsid w:val="006F050A"/>
    <w:rsid w:val="006F156D"/>
    <w:rsid w:val="006F1F8E"/>
    <w:rsid w:val="006F2F59"/>
    <w:rsid w:val="006F3672"/>
    <w:rsid w:val="006F3EC9"/>
    <w:rsid w:val="006F440E"/>
    <w:rsid w:val="006F4BD1"/>
    <w:rsid w:val="006F6CA2"/>
    <w:rsid w:val="0070011D"/>
    <w:rsid w:val="00701C0B"/>
    <w:rsid w:val="00702B61"/>
    <w:rsid w:val="0070485D"/>
    <w:rsid w:val="00705AA4"/>
    <w:rsid w:val="007070DB"/>
    <w:rsid w:val="00707297"/>
    <w:rsid w:val="0070794F"/>
    <w:rsid w:val="00710549"/>
    <w:rsid w:val="007119F0"/>
    <w:rsid w:val="00713EB9"/>
    <w:rsid w:val="0071460E"/>
    <w:rsid w:val="0071487F"/>
    <w:rsid w:val="00714C1E"/>
    <w:rsid w:val="00715338"/>
    <w:rsid w:val="007153AD"/>
    <w:rsid w:val="00715734"/>
    <w:rsid w:val="00717652"/>
    <w:rsid w:val="0071765E"/>
    <w:rsid w:val="00717AB7"/>
    <w:rsid w:val="00717C27"/>
    <w:rsid w:val="007202E8"/>
    <w:rsid w:val="00721D9A"/>
    <w:rsid w:val="00723305"/>
    <w:rsid w:val="00724F65"/>
    <w:rsid w:val="007251C6"/>
    <w:rsid w:val="00732E68"/>
    <w:rsid w:val="00735918"/>
    <w:rsid w:val="00735EB1"/>
    <w:rsid w:val="007364A9"/>
    <w:rsid w:val="00736847"/>
    <w:rsid w:val="0073762B"/>
    <w:rsid w:val="00740F47"/>
    <w:rsid w:val="007425C3"/>
    <w:rsid w:val="00742629"/>
    <w:rsid w:val="0074327D"/>
    <w:rsid w:val="00744B15"/>
    <w:rsid w:val="007450BC"/>
    <w:rsid w:val="00745425"/>
    <w:rsid w:val="007473E7"/>
    <w:rsid w:val="0074786E"/>
    <w:rsid w:val="00750A01"/>
    <w:rsid w:val="00751663"/>
    <w:rsid w:val="007516AF"/>
    <w:rsid w:val="00755430"/>
    <w:rsid w:val="00756BA7"/>
    <w:rsid w:val="0075747D"/>
    <w:rsid w:val="0075752D"/>
    <w:rsid w:val="00757D19"/>
    <w:rsid w:val="007618DC"/>
    <w:rsid w:val="00761FC6"/>
    <w:rsid w:val="0076210F"/>
    <w:rsid w:val="0076389D"/>
    <w:rsid w:val="00763C71"/>
    <w:rsid w:val="007648DE"/>
    <w:rsid w:val="00764F17"/>
    <w:rsid w:val="007666F4"/>
    <w:rsid w:val="00772D25"/>
    <w:rsid w:val="0077356F"/>
    <w:rsid w:val="00774333"/>
    <w:rsid w:val="00775B6E"/>
    <w:rsid w:val="00775EE1"/>
    <w:rsid w:val="00776300"/>
    <w:rsid w:val="00777D08"/>
    <w:rsid w:val="007807BE"/>
    <w:rsid w:val="007837C1"/>
    <w:rsid w:val="00783940"/>
    <w:rsid w:val="0078484D"/>
    <w:rsid w:val="00784CEC"/>
    <w:rsid w:val="007854E4"/>
    <w:rsid w:val="00786436"/>
    <w:rsid w:val="007864F8"/>
    <w:rsid w:val="00787114"/>
    <w:rsid w:val="00790D58"/>
    <w:rsid w:val="00792267"/>
    <w:rsid w:val="00793A79"/>
    <w:rsid w:val="0079454E"/>
    <w:rsid w:val="007969E0"/>
    <w:rsid w:val="007A1192"/>
    <w:rsid w:val="007A35BD"/>
    <w:rsid w:val="007A42EE"/>
    <w:rsid w:val="007B0165"/>
    <w:rsid w:val="007B42BD"/>
    <w:rsid w:val="007B434B"/>
    <w:rsid w:val="007B5372"/>
    <w:rsid w:val="007B63B0"/>
    <w:rsid w:val="007B7CE1"/>
    <w:rsid w:val="007C0543"/>
    <w:rsid w:val="007C11D6"/>
    <w:rsid w:val="007C2536"/>
    <w:rsid w:val="007C2ED0"/>
    <w:rsid w:val="007C3DB8"/>
    <w:rsid w:val="007D0617"/>
    <w:rsid w:val="007D08EE"/>
    <w:rsid w:val="007D27F7"/>
    <w:rsid w:val="007D2B59"/>
    <w:rsid w:val="007D35DF"/>
    <w:rsid w:val="007D3743"/>
    <w:rsid w:val="007D3829"/>
    <w:rsid w:val="007D40A7"/>
    <w:rsid w:val="007D5947"/>
    <w:rsid w:val="007D69AB"/>
    <w:rsid w:val="007D6AD5"/>
    <w:rsid w:val="007D75CF"/>
    <w:rsid w:val="007E1429"/>
    <w:rsid w:val="007E2677"/>
    <w:rsid w:val="007E3BEF"/>
    <w:rsid w:val="007E3D06"/>
    <w:rsid w:val="007E4C52"/>
    <w:rsid w:val="007E50B7"/>
    <w:rsid w:val="007E5E60"/>
    <w:rsid w:val="007E6088"/>
    <w:rsid w:val="007E674C"/>
    <w:rsid w:val="007E79DF"/>
    <w:rsid w:val="007E7D2B"/>
    <w:rsid w:val="007F00FB"/>
    <w:rsid w:val="00801943"/>
    <w:rsid w:val="00801E00"/>
    <w:rsid w:val="00801EA3"/>
    <w:rsid w:val="00802E28"/>
    <w:rsid w:val="0080382D"/>
    <w:rsid w:val="0080414A"/>
    <w:rsid w:val="008053BC"/>
    <w:rsid w:val="00805CA9"/>
    <w:rsid w:val="008101E7"/>
    <w:rsid w:val="0081134E"/>
    <w:rsid w:val="00811705"/>
    <w:rsid w:val="008119DA"/>
    <w:rsid w:val="008134CC"/>
    <w:rsid w:val="00813721"/>
    <w:rsid w:val="00816351"/>
    <w:rsid w:val="00816C9B"/>
    <w:rsid w:val="00816D63"/>
    <w:rsid w:val="0081747E"/>
    <w:rsid w:val="00817BD3"/>
    <w:rsid w:val="00817D95"/>
    <w:rsid w:val="00821DA1"/>
    <w:rsid w:val="00822F53"/>
    <w:rsid w:val="008231AF"/>
    <w:rsid w:val="008238BD"/>
    <w:rsid w:val="00826214"/>
    <w:rsid w:val="00826489"/>
    <w:rsid w:val="00826A94"/>
    <w:rsid w:val="0083039F"/>
    <w:rsid w:val="00831707"/>
    <w:rsid w:val="0083325A"/>
    <w:rsid w:val="008334AF"/>
    <w:rsid w:val="00836343"/>
    <w:rsid w:val="00836DEF"/>
    <w:rsid w:val="008412F7"/>
    <w:rsid w:val="0084163C"/>
    <w:rsid w:val="00841A6F"/>
    <w:rsid w:val="00842D96"/>
    <w:rsid w:val="00842EF2"/>
    <w:rsid w:val="00846C11"/>
    <w:rsid w:val="00846FE2"/>
    <w:rsid w:val="0084784D"/>
    <w:rsid w:val="00847CCB"/>
    <w:rsid w:val="0085176B"/>
    <w:rsid w:val="0085197A"/>
    <w:rsid w:val="00852498"/>
    <w:rsid w:val="0085559A"/>
    <w:rsid w:val="0085570A"/>
    <w:rsid w:val="00860F1F"/>
    <w:rsid w:val="00860F8F"/>
    <w:rsid w:val="0086150A"/>
    <w:rsid w:val="008618BF"/>
    <w:rsid w:val="00861923"/>
    <w:rsid w:val="0086245F"/>
    <w:rsid w:val="00863CEF"/>
    <w:rsid w:val="00864655"/>
    <w:rsid w:val="00865892"/>
    <w:rsid w:val="00867302"/>
    <w:rsid w:val="00867B3D"/>
    <w:rsid w:val="008733C5"/>
    <w:rsid w:val="00874AE2"/>
    <w:rsid w:val="00874B98"/>
    <w:rsid w:val="00875587"/>
    <w:rsid w:val="008757EF"/>
    <w:rsid w:val="0087742E"/>
    <w:rsid w:val="00880079"/>
    <w:rsid w:val="00880266"/>
    <w:rsid w:val="00880349"/>
    <w:rsid w:val="00880579"/>
    <w:rsid w:val="00880A6F"/>
    <w:rsid w:val="00881F9A"/>
    <w:rsid w:val="00887797"/>
    <w:rsid w:val="0089065C"/>
    <w:rsid w:val="008925DE"/>
    <w:rsid w:val="00893F77"/>
    <w:rsid w:val="0089526A"/>
    <w:rsid w:val="008952A8"/>
    <w:rsid w:val="00895625"/>
    <w:rsid w:val="00896760"/>
    <w:rsid w:val="00896BA8"/>
    <w:rsid w:val="008A01F5"/>
    <w:rsid w:val="008A27A4"/>
    <w:rsid w:val="008A2C34"/>
    <w:rsid w:val="008A4243"/>
    <w:rsid w:val="008A592D"/>
    <w:rsid w:val="008A5E7A"/>
    <w:rsid w:val="008B0F68"/>
    <w:rsid w:val="008B1150"/>
    <w:rsid w:val="008B152E"/>
    <w:rsid w:val="008B2432"/>
    <w:rsid w:val="008B4CFC"/>
    <w:rsid w:val="008B54AA"/>
    <w:rsid w:val="008B688A"/>
    <w:rsid w:val="008B6E42"/>
    <w:rsid w:val="008B7E3C"/>
    <w:rsid w:val="008C2CCF"/>
    <w:rsid w:val="008C2DC3"/>
    <w:rsid w:val="008C4447"/>
    <w:rsid w:val="008C4B54"/>
    <w:rsid w:val="008C59CE"/>
    <w:rsid w:val="008C6BAB"/>
    <w:rsid w:val="008C6D64"/>
    <w:rsid w:val="008C6E00"/>
    <w:rsid w:val="008C6F50"/>
    <w:rsid w:val="008C79BC"/>
    <w:rsid w:val="008D045E"/>
    <w:rsid w:val="008D0F84"/>
    <w:rsid w:val="008D1889"/>
    <w:rsid w:val="008D1D24"/>
    <w:rsid w:val="008D1EA0"/>
    <w:rsid w:val="008D2B63"/>
    <w:rsid w:val="008D5C1B"/>
    <w:rsid w:val="008D6A0A"/>
    <w:rsid w:val="008E28C5"/>
    <w:rsid w:val="008E29B8"/>
    <w:rsid w:val="008E42EC"/>
    <w:rsid w:val="008E552C"/>
    <w:rsid w:val="008E57D1"/>
    <w:rsid w:val="008E63AA"/>
    <w:rsid w:val="008F3221"/>
    <w:rsid w:val="008F5505"/>
    <w:rsid w:val="008F5532"/>
    <w:rsid w:val="008F6568"/>
    <w:rsid w:val="008F6BF2"/>
    <w:rsid w:val="008F6F8B"/>
    <w:rsid w:val="008F709A"/>
    <w:rsid w:val="00903FA9"/>
    <w:rsid w:val="00904927"/>
    <w:rsid w:val="00904F21"/>
    <w:rsid w:val="0090512C"/>
    <w:rsid w:val="00905E82"/>
    <w:rsid w:val="00907155"/>
    <w:rsid w:val="00911FFA"/>
    <w:rsid w:val="00912B01"/>
    <w:rsid w:val="009139D5"/>
    <w:rsid w:val="00914554"/>
    <w:rsid w:val="009155A9"/>
    <w:rsid w:val="009206AB"/>
    <w:rsid w:val="0092125E"/>
    <w:rsid w:val="00921B72"/>
    <w:rsid w:val="00926FFF"/>
    <w:rsid w:val="00927762"/>
    <w:rsid w:val="00927B52"/>
    <w:rsid w:val="0093034C"/>
    <w:rsid w:val="00932CD4"/>
    <w:rsid w:val="00933228"/>
    <w:rsid w:val="0093368D"/>
    <w:rsid w:val="009337F2"/>
    <w:rsid w:val="009349EB"/>
    <w:rsid w:val="00935919"/>
    <w:rsid w:val="00942953"/>
    <w:rsid w:val="00943727"/>
    <w:rsid w:val="009437DB"/>
    <w:rsid w:val="00943D74"/>
    <w:rsid w:val="0094405F"/>
    <w:rsid w:val="00944820"/>
    <w:rsid w:val="00946646"/>
    <w:rsid w:val="00946A69"/>
    <w:rsid w:val="00947A21"/>
    <w:rsid w:val="00947F99"/>
    <w:rsid w:val="00950C26"/>
    <w:rsid w:val="00952762"/>
    <w:rsid w:val="00952C27"/>
    <w:rsid w:val="0095446B"/>
    <w:rsid w:val="00954691"/>
    <w:rsid w:val="00954CB8"/>
    <w:rsid w:val="009551D5"/>
    <w:rsid w:val="00955340"/>
    <w:rsid w:val="00955E81"/>
    <w:rsid w:val="00956333"/>
    <w:rsid w:val="009565A9"/>
    <w:rsid w:val="00956A86"/>
    <w:rsid w:val="00957F52"/>
    <w:rsid w:val="009639FC"/>
    <w:rsid w:val="00964152"/>
    <w:rsid w:val="00966F8E"/>
    <w:rsid w:val="009671B9"/>
    <w:rsid w:val="00967BF7"/>
    <w:rsid w:val="00971680"/>
    <w:rsid w:val="009743A1"/>
    <w:rsid w:val="00974B06"/>
    <w:rsid w:val="009764D3"/>
    <w:rsid w:val="0097778B"/>
    <w:rsid w:val="00977C82"/>
    <w:rsid w:val="00980620"/>
    <w:rsid w:val="00980CDE"/>
    <w:rsid w:val="0098120B"/>
    <w:rsid w:val="009826BC"/>
    <w:rsid w:val="0098316C"/>
    <w:rsid w:val="009849E7"/>
    <w:rsid w:val="00986169"/>
    <w:rsid w:val="0098693C"/>
    <w:rsid w:val="00986A06"/>
    <w:rsid w:val="00990875"/>
    <w:rsid w:val="00991598"/>
    <w:rsid w:val="00995274"/>
    <w:rsid w:val="00995CE5"/>
    <w:rsid w:val="009974CA"/>
    <w:rsid w:val="00997FCF"/>
    <w:rsid w:val="009A4362"/>
    <w:rsid w:val="009A5C4D"/>
    <w:rsid w:val="009B03F2"/>
    <w:rsid w:val="009B09FC"/>
    <w:rsid w:val="009B0D7A"/>
    <w:rsid w:val="009B0EF9"/>
    <w:rsid w:val="009B1550"/>
    <w:rsid w:val="009B1C12"/>
    <w:rsid w:val="009B1EEF"/>
    <w:rsid w:val="009B7799"/>
    <w:rsid w:val="009B7987"/>
    <w:rsid w:val="009C0460"/>
    <w:rsid w:val="009C08A8"/>
    <w:rsid w:val="009C12EA"/>
    <w:rsid w:val="009C1668"/>
    <w:rsid w:val="009C2712"/>
    <w:rsid w:val="009C44BE"/>
    <w:rsid w:val="009C64A4"/>
    <w:rsid w:val="009C6A28"/>
    <w:rsid w:val="009C7652"/>
    <w:rsid w:val="009D110E"/>
    <w:rsid w:val="009D132B"/>
    <w:rsid w:val="009D2D70"/>
    <w:rsid w:val="009D37AB"/>
    <w:rsid w:val="009D3830"/>
    <w:rsid w:val="009D3D72"/>
    <w:rsid w:val="009D6611"/>
    <w:rsid w:val="009E66DD"/>
    <w:rsid w:val="009E7367"/>
    <w:rsid w:val="009F027A"/>
    <w:rsid w:val="009F0ADC"/>
    <w:rsid w:val="009F2A64"/>
    <w:rsid w:val="009F6290"/>
    <w:rsid w:val="009F652A"/>
    <w:rsid w:val="009F7C07"/>
    <w:rsid w:val="00A01B56"/>
    <w:rsid w:val="00A02AE0"/>
    <w:rsid w:val="00A03259"/>
    <w:rsid w:val="00A0371F"/>
    <w:rsid w:val="00A05B9D"/>
    <w:rsid w:val="00A07505"/>
    <w:rsid w:val="00A07F03"/>
    <w:rsid w:val="00A117AC"/>
    <w:rsid w:val="00A12004"/>
    <w:rsid w:val="00A12161"/>
    <w:rsid w:val="00A12167"/>
    <w:rsid w:val="00A123C7"/>
    <w:rsid w:val="00A1363B"/>
    <w:rsid w:val="00A14BC2"/>
    <w:rsid w:val="00A15A96"/>
    <w:rsid w:val="00A168E0"/>
    <w:rsid w:val="00A17171"/>
    <w:rsid w:val="00A20920"/>
    <w:rsid w:val="00A20B68"/>
    <w:rsid w:val="00A2405B"/>
    <w:rsid w:val="00A319E7"/>
    <w:rsid w:val="00A32FC9"/>
    <w:rsid w:val="00A33401"/>
    <w:rsid w:val="00A33F7C"/>
    <w:rsid w:val="00A35033"/>
    <w:rsid w:val="00A36382"/>
    <w:rsid w:val="00A366B0"/>
    <w:rsid w:val="00A418C3"/>
    <w:rsid w:val="00A41C97"/>
    <w:rsid w:val="00A4351B"/>
    <w:rsid w:val="00A45189"/>
    <w:rsid w:val="00A47001"/>
    <w:rsid w:val="00A51FF5"/>
    <w:rsid w:val="00A5356F"/>
    <w:rsid w:val="00A537B5"/>
    <w:rsid w:val="00A54DBA"/>
    <w:rsid w:val="00A56DDC"/>
    <w:rsid w:val="00A57710"/>
    <w:rsid w:val="00A60147"/>
    <w:rsid w:val="00A628B4"/>
    <w:rsid w:val="00A6609F"/>
    <w:rsid w:val="00A6797B"/>
    <w:rsid w:val="00A67CF6"/>
    <w:rsid w:val="00A70D47"/>
    <w:rsid w:val="00A7600F"/>
    <w:rsid w:val="00A77FEC"/>
    <w:rsid w:val="00A8202C"/>
    <w:rsid w:val="00A848CF"/>
    <w:rsid w:val="00A872C5"/>
    <w:rsid w:val="00A90851"/>
    <w:rsid w:val="00A911AA"/>
    <w:rsid w:val="00A917B4"/>
    <w:rsid w:val="00A92792"/>
    <w:rsid w:val="00A92CD3"/>
    <w:rsid w:val="00A937FC"/>
    <w:rsid w:val="00A964A3"/>
    <w:rsid w:val="00A97869"/>
    <w:rsid w:val="00AA414E"/>
    <w:rsid w:val="00AA42ED"/>
    <w:rsid w:val="00AA62D3"/>
    <w:rsid w:val="00AA6776"/>
    <w:rsid w:val="00AA7054"/>
    <w:rsid w:val="00AA79A3"/>
    <w:rsid w:val="00AB00B4"/>
    <w:rsid w:val="00AB3E5A"/>
    <w:rsid w:val="00AB5245"/>
    <w:rsid w:val="00AB654D"/>
    <w:rsid w:val="00AB6673"/>
    <w:rsid w:val="00AC0DC4"/>
    <w:rsid w:val="00AC241E"/>
    <w:rsid w:val="00AC4710"/>
    <w:rsid w:val="00AC474F"/>
    <w:rsid w:val="00AC4D47"/>
    <w:rsid w:val="00AC5447"/>
    <w:rsid w:val="00AD195D"/>
    <w:rsid w:val="00AD1B84"/>
    <w:rsid w:val="00AD2072"/>
    <w:rsid w:val="00AD23F1"/>
    <w:rsid w:val="00AD2B21"/>
    <w:rsid w:val="00AD317C"/>
    <w:rsid w:val="00AD3C50"/>
    <w:rsid w:val="00AD4255"/>
    <w:rsid w:val="00AD6177"/>
    <w:rsid w:val="00AD6A0D"/>
    <w:rsid w:val="00AD7D08"/>
    <w:rsid w:val="00AE00C0"/>
    <w:rsid w:val="00AE0663"/>
    <w:rsid w:val="00AE1072"/>
    <w:rsid w:val="00AE2CAE"/>
    <w:rsid w:val="00AF0191"/>
    <w:rsid w:val="00AF022C"/>
    <w:rsid w:val="00AF12A2"/>
    <w:rsid w:val="00AF20AC"/>
    <w:rsid w:val="00AF344C"/>
    <w:rsid w:val="00AF589D"/>
    <w:rsid w:val="00B00A41"/>
    <w:rsid w:val="00B040C5"/>
    <w:rsid w:val="00B041EB"/>
    <w:rsid w:val="00B047A9"/>
    <w:rsid w:val="00B04EBC"/>
    <w:rsid w:val="00B0633B"/>
    <w:rsid w:val="00B119CC"/>
    <w:rsid w:val="00B1316E"/>
    <w:rsid w:val="00B132A2"/>
    <w:rsid w:val="00B13BCA"/>
    <w:rsid w:val="00B14235"/>
    <w:rsid w:val="00B15E15"/>
    <w:rsid w:val="00B17411"/>
    <w:rsid w:val="00B1745B"/>
    <w:rsid w:val="00B20261"/>
    <w:rsid w:val="00B23B81"/>
    <w:rsid w:val="00B26720"/>
    <w:rsid w:val="00B26F57"/>
    <w:rsid w:val="00B27782"/>
    <w:rsid w:val="00B2782D"/>
    <w:rsid w:val="00B3016A"/>
    <w:rsid w:val="00B3102F"/>
    <w:rsid w:val="00B37D08"/>
    <w:rsid w:val="00B37EC8"/>
    <w:rsid w:val="00B40E1E"/>
    <w:rsid w:val="00B45A62"/>
    <w:rsid w:val="00B45D04"/>
    <w:rsid w:val="00B47111"/>
    <w:rsid w:val="00B50A8E"/>
    <w:rsid w:val="00B56590"/>
    <w:rsid w:val="00B567F5"/>
    <w:rsid w:val="00B57386"/>
    <w:rsid w:val="00B61046"/>
    <w:rsid w:val="00B6107D"/>
    <w:rsid w:val="00B6156B"/>
    <w:rsid w:val="00B61C4B"/>
    <w:rsid w:val="00B6296E"/>
    <w:rsid w:val="00B62B54"/>
    <w:rsid w:val="00B633E9"/>
    <w:rsid w:val="00B634BF"/>
    <w:rsid w:val="00B65276"/>
    <w:rsid w:val="00B665BB"/>
    <w:rsid w:val="00B67B9F"/>
    <w:rsid w:val="00B7165B"/>
    <w:rsid w:val="00B71853"/>
    <w:rsid w:val="00B71E74"/>
    <w:rsid w:val="00B722F6"/>
    <w:rsid w:val="00B753C5"/>
    <w:rsid w:val="00B758FF"/>
    <w:rsid w:val="00B75967"/>
    <w:rsid w:val="00B76CDA"/>
    <w:rsid w:val="00B853E9"/>
    <w:rsid w:val="00B854FE"/>
    <w:rsid w:val="00B86409"/>
    <w:rsid w:val="00B87C2D"/>
    <w:rsid w:val="00B91C9A"/>
    <w:rsid w:val="00B9412F"/>
    <w:rsid w:val="00B94665"/>
    <w:rsid w:val="00B9492A"/>
    <w:rsid w:val="00B96F4B"/>
    <w:rsid w:val="00BA048F"/>
    <w:rsid w:val="00BA145F"/>
    <w:rsid w:val="00BA1DEE"/>
    <w:rsid w:val="00BA2177"/>
    <w:rsid w:val="00BA2561"/>
    <w:rsid w:val="00BA38D6"/>
    <w:rsid w:val="00BA39AA"/>
    <w:rsid w:val="00BA3F37"/>
    <w:rsid w:val="00BA4286"/>
    <w:rsid w:val="00BA4E97"/>
    <w:rsid w:val="00BA5317"/>
    <w:rsid w:val="00BA5923"/>
    <w:rsid w:val="00BA6718"/>
    <w:rsid w:val="00BA6995"/>
    <w:rsid w:val="00BA6D23"/>
    <w:rsid w:val="00BB0EB3"/>
    <w:rsid w:val="00BB3E74"/>
    <w:rsid w:val="00BB476D"/>
    <w:rsid w:val="00BB69A8"/>
    <w:rsid w:val="00BB733A"/>
    <w:rsid w:val="00BB734A"/>
    <w:rsid w:val="00BB76B8"/>
    <w:rsid w:val="00BC165D"/>
    <w:rsid w:val="00BC1F85"/>
    <w:rsid w:val="00BC3D91"/>
    <w:rsid w:val="00BC440B"/>
    <w:rsid w:val="00BC5BCC"/>
    <w:rsid w:val="00BC5D95"/>
    <w:rsid w:val="00BC6E5A"/>
    <w:rsid w:val="00BC7758"/>
    <w:rsid w:val="00BC7A75"/>
    <w:rsid w:val="00BD0829"/>
    <w:rsid w:val="00BD2951"/>
    <w:rsid w:val="00BD322C"/>
    <w:rsid w:val="00BD3BC4"/>
    <w:rsid w:val="00BD5529"/>
    <w:rsid w:val="00BD602E"/>
    <w:rsid w:val="00BD72DD"/>
    <w:rsid w:val="00BD7826"/>
    <w:rsid w:val="00BD7E51"/>
    <w:rsid w:val="00BE04E9"/>
    <w:rsid w:val="00BE361F"/>
    <w:rsid w:val="00BE5140"/>
    <w:rsid w:val="00BE5765"/>
    <w:rsid w:val="00BE5B2F"/>
    <w:rsid w:val="00BE6FED"/>
    <w:rsid w:val="00BE734B"/>
    <w:rsid w:val="00BF0558"/>
    <w:rsid w:val="00BF0D73"/>
    <w:rsid w:val="00BF4D87"/>
    <w:rsid w:val="00BF5064"/>
    <w:rsid w:val="00BF74AA"/>
    <w:rsid w:val="00C00273"/>
    <w:rsid w:val="00C007B0"/>
    <w:rsid w:val="00C00EA5"/>
    <w:rsid w:val="00C00F1B"/>
    <w:rsid w:val="00C055CD"/>
    <w:rsid w:val="00C05AD5"/>
    <w:rsid w:val="00C061F8"/>
    <w:rsid w:val="00C0745B"/>
    <w:rsid w:val="00C11190"/>
    <w:rsid w:val="00C142CC"/>
    <w:rsid w:val="00C14707"/>
    <w:rsid w:val="00C15BCC"/>
    <w:rsid w:val="00C168D3"/>
    <w:rsid w:val="00C16CC1"/>
    <w:rsid w:val="00C226A4"/>
    <w:rsid w:val="00C2314F"/>
    <w:rsid w:val="00C2339C"/>
    <w:rsid w:val="00C26625"/>
    <w:rsid w:val="00C316A5"/>
    <w:rsid w:val="00C31816"/>
    <w:rsid w:val="00C31A27"/>
    <w:rsid w:val="00C31A83"/>
    <w:rsid w:val="00C32B18"/>
    <w:rsid w:val="00C334F9"/>
    <w:rsid w:val="00C40A08"/>
    <w:rsid w:val="00C40C70"/>
    <w:rsid w:val="00C46270"/>
    <w:rsid w:val="00C464C6"/>
    <w:rsid w:val="00C47FCD"/>
    <w:rsid w:val="00C50197"/>
    <w:rsid w:val="00C5127F"/>
    <w:rsid w:val="00C5149A"/>
    <w:rsid w:val="00C5200B"/>
    <w:rsid w:val="00C526F5"/>
    <w:rsid w:val="00C534E1"/>
    <w:rsid w:val="00C53BFB"/>
    <w:rsid w:val="00C549BA"/>
    <w:rsid w:val="00C55B9C"/>
    <w:rsid w:val="00C60158"/>
    <w:rsid w:val="00C62E4C"/>
    <w:rsid w:val="00C646D6"/>
    <w:rsid w:val="00C65E6E"/>
    <w:rsid w:val="00C7124A"/>
    <w:rsid w:val="00C722C5"/>
    <w:rsid w:val="00C73AB0"/>
    <w:rsid w:val="00C73F39"/>
    <w:rsid w:val="00C7432D"/>
    <w:rsid w:val="00C7455D"/>
    <w:rsid w:val="00C74E8A"/>
    <w:rsid w:val="00C75F15"/>
    <w:rsid w:val="00C7608C"/>
    <w:rsid w:val="00C768AD"/>
    <w:rsid w:val="00C80F3D"/>
    <w:rsid w:val="00C81153"/>
    <w:rsid w:val="00C821D0"/>
    <w:rsid w:val="00C822F8"/>
    <w:rsid w:val="00C825D0"/>
    <w:rsid w:val="00C837C7"/>
    <w:rsid w:val="00C84118"/>
    <w:rsid w:val="00C86CE4"/>
    <w:rsid w:val="00C872BD"/>
    <w:rsid w:val="00C91E17"/>
    <w:rsid w:val="00C954FB"/>
    <w:rsid w:val="00C95F3D"/>
    <w:rsid w:val="00C96269"/>
    <w:rsid w:val="00C96639"/>
    <w:rsid w:val="00CA0006"/>
    <w:rsid w:val="00CA1549"/>
    <w:rsid w:val="00CA1F29"/>
    <w:rsid w:val="00CA30F1"/>
    <w:rsid w:val="00CA33FE"/>
    <w:rsid w:val="00CA526E"/>
    <w:rsid w:val="00CA604E"/>
    <w:rsid w:val="00CB0B89"/>
    <w:rsid w:val="00CB1691"/>
    <w:rsid w:val="00CB23EC"/>
    <w:rsid w:val="00CB3FF7"/>
    <w:rsid w:val="00CB4C46"/>
    <w:rsid w:val="00CB4D9C"/>
    <w:rsid w:val="00CB5469"/>
    <w:rsid w:val="00CB59A8"/>
    <w:rsid w:val="00CC0893"/>
    <w:rsid w:val="00CC0F71"/>
    <w:rsid w:val="00CC297E"/>
    <w:rsid w:val="00CC491F"/>
    <w:rsid w:val="00CC4B63"/>
    <w:rsid w:val="00CC6FDC"/>
    <w:rsid w:val="00CD019D"/>
    <w:rsid w:val="00CD35B1"/>
    <w:rsid w:val="00CD6314"/>
    <w:rsid w:val="00CD7B75"/>
    <w:rsid w:val="00CE094B"/>
    <w:rsid w:val="00CE0A3C"/>
    <w:rsid w:val="00CE153D"/>
    <w:rsid w:val="00CE1ED1"/>
    <w:rsid w:val="00CE22F5"/>
    <w:rsid w:val="00CE2682"/>
    <w:rsid w:val="00CE434B"/>
    <w:rsid w:val="00CE55FA"/>
    <w:rsid w:val="00CE5A6D"/>
    <w:rsid w:val="00CE6E0E"/>
    <w:rsid w:val="00CE7EB4"/>
    <w:rsid w:val="00CF0298"/>
    <w:rsid w:val="00CF06F8"/>
    <w:rsid w:val="00CF0CC5"/>
    <w:rsid w:val="00CF1606"/>
    <w:rsid w:val="00CF39CA"/>
    <w:rsid w:val="00CF4211"/>
    <w:rsid w:val="00CF7984"/>
    <w:rsid w:val="00D01CE7"/>
    <w:rsid w:val="00D0292B"/>
    <w:rsid w:val="00D02D48"/>
    <w:rsid w:val="00D04530"/>
    <w:rsid w:val="00D057E4"/>
    <w:rsid w:val="00D06B30"/>
    <w:rsid w:val="00D1236C"/>
    <w:rsid w:val="00D127A8"/>
    <w:rsid w:val="00D134EC"/>
    <w:rsid w:val="00D13BBC"/>
    <w:rsid w:val="00D13ECE"/>
    <w:rsid w:val="00D1610C"/>
    <w:rsid w:val="00D22272"/>
    <w:rsid w:val="00D224EF"/>
    <w:rsid w:val="00D256AF"/>
    <w:rsid w:val="00D2645C"/>
    <w:rsid w:val="00D272BE"/>
    <w:rsid w:val="00D276EA"/>
    <w:rsid w:val="00D34532"/>
    <w:rsid w:val="00D37AB3"/>
    <w:rsid w:val="00D406F0"/>
    <w:rsid w:val="00D409F4"/>
    <w:rsid w:val="00D42F51"/>
    <w:rsid w:val="00D433D1"/>
    <w:rsid w:val="00D4348D"/>
    <w:rsid w:val="00D436C4"/>
    <w:rsid w:val="00D4753B"/>
    <w:rsid w:val="00D5022A"/>
    <w:rsid w:val="00D528F2"/>
    <w:rsid w:val="00D52BD6"/>
    <w:rsid w:val="00D53EC7"/>
    <w:rsid w:val="00D54019"/>
    <w:rsid w:val="00D60D43"/>
    <w:rsid w:val="00D61730"/>
    <w:rsid w:val="00D63963"/>
    <w:rsid w:val="00D640F1"/>
    <w:rsid w:val="00D645BE"/>
    <w:rsid w:val="00D67C32"/>
    <w:rsid w:val="00D7080C"/>
    <w:rsid w:val="00D72213"/>
    <w:rsid w:val="00D748D2"/>
    <w:rsid w:val="00D74C82"/>
    <w:rsid w:val="00D774A7"/>
    <w:rsid w:val="00D81C2A"/>
    <w:rsid w:val="00D83C2D"/>
    <w:rsid w:val="00D83EF3"/>
    <w:rsid w:val="00D841F3"/>
    <w:rsid w:val="00D86208"/>
    <w:rsid w:val="00D86C84"/>
    <w:rsid w:val="00D87568"/>
    <w:rsid w:val="00D906F2"/>
    <w:rsid w:val="00D90896"/>
    <w:rsid w:val="00D94FB8"/>
    <w:rsid w:val="00D954F2"/>
    <w:rsid w:val="00D96963"/>
    <w:rsid w:val="00D97BD4"/>
    <w:rsid w:val="00DA051F"/>
    <w:rsid w:val="00DA17BE"/>
    <w:rsid w:val="00DA1F33"/>
    <w:rsid w:val="00DA27C1"/>
    <w:rsid w:val="00DA658B"/>
    <w:rsid w:val="00DA6F5D"/>
    <w:rsid w:val="00DA73D0"/>
    <w:rsid w:val="00DB05A6"/>
    <w:rsid w:val="00DB1719"/>
    <w:rsid w:val="00DB29FD"/>
    <w:rsid w:val="00DB359C"/>
    <w:rsid w:val="00DB59BB"/>
    <w:rsid w:val="00DB64F4"/>
    <w:rsid w:val="00DB66F0"/>
    <w:rsid w:val="00DB7A3A"/>
    <w:rsid w:val="00DC0485"/>
    <w:rsid w:val="00DC31BF"/>
    <w:rsid w:val="00DC4FDB"/>
    <w:rsid w:val="00DC6FF7"/>
    <w:rsid w:val="00DC73C9"/>
    <w:rsid w:val="00DC765D"/>
    <w:rsid w:val="00DC7884"/>
    <w:rsid w:val="00DD2764"/>
    <w:rsid w:val="00DD34F5"/>
    <w:rsid w:val="00DD51D2"/>
    <w:rsid w:val="00DD55A1"/>
    <w:rsid w:val="00DD6AA7"/>
    <w:rsid w:val="00DD796B"/>
    <w:rsid w:val="00DE6DEF"/>
    <w:rsid w:val="00DE73CA"/>
    <w:rsid w:val="00DE77F1"/>
    <w:rsid w:val="00DF03AA"/>
    <w:rsid w:val="00DF2969"/>
    <w:rsid w:val="00DF5D9C"/>
    <w:rsid w:val="00DF66B8"/>
    <w:rsid w:val="00DF6AAD"/>
    <w:rsid w:val="00DF7A7B"/>
    <w:rsid w:val="00E021A4"/>
    <w:rsid w:val="00E07557"/>
    <w:rsid w:val="00E10EED"/>
    <w:rsid w:val="00E12571"/>
    <w:rsid w:val="00E12DF3"/>
    <w:rsid w:val="00E12E77"/>
    <w:rsid w:val="00E13596"/>
    <w:rsid w:val="00E1368C"/>
    <w:rsid w:val="00E16BB3"/>
    <w:rsid w:val="00E229D3"/>
    <w:rsid w:val="00E22EF7"/>
    <w:rsid w:val="00E23F35"/>
    <w:rsid w:val="00E244F5"/>
    <w:rsid w:val="00E24B0F"/>
    <w:rsid w:val="00E31B4A"/>
    <w:rsid w:val="00E3353E"/>
    <w:rsid w:val="00E33AD1"/>
    <w:rsid w:val="00E34467"/>
    <w:rsid w:val="00E355BB"/>
    <w:rsid w:val="00E41229"/>
    <w:rsid w:val="00E43516"/>
    <w:rsid w:val="00E4396D"/>
    <w:rsid w:val="00E43B75"/>
    <w:rsid w:val="00E448F5"/>
    <w:rsid w:val="00E45600"/>
    <w:rsid w:val="00E45776"/>
    <w:rsid w:val="00E47394"/>
    <w:rsid w:val="00E47EB9"/>
    <w:rsid w:val="00E534B1"/>
    <w:rsid w:val="00E53526"/>
    <w:rsid w:val="00E5422C"/>
    <w:rsid w:val="00E555EA"/>
    <w:rsid w:val="00E559DF"/>
    <w:rsid w:val="00E55D23"/>
    <w:rsid w:val="00E56F65"/>
    <w:rsid w:val="00E575F3"/>
    <w:rsid w:val="00E6197A"/>
    <w:rsid w:val="00E626C7"/>
    <w:rsid w:val="00E62D5E"/>
    <w:rsid w:val="00E63F82"/>
    <w:rsid w:val="00E64308"/>
    <w:rsid w:val="00E64946"/>
    <w:rsid w:val="00E66A60"/>
    <w:rsid w:val="00E66A6E"/>
    <w:rsid w:val="00E67C4A"/>
    <w:rsid w:val="00E70A9F"/>
    <w:rsid w:val="00E72B14"/>
    <w:rsid w:val="00E73776"/>
    <w:rsid w:val="00E74B53"/>
    <w:rsid w:val="00E76750"/>
    <w:rsid w:val="00E76754"/>
    <w:rsid w:val="00E7754D"/>
    <w:rsid w:val="00E77DED"/>
    <w:rsid w:val="00E81632"/>
    <w:rsid w:val="00E83142"/>
    <w:rsid w:val="00E85B36"/>
    <w:rsid w:val="00E92C7F"/>
    <w:rsid w:val="00E92FA1"/>
    <w:rsid w:val="00E95E6E"/>
    <w:rsid w:val="00E96074"/>
    <w:rsid w:val="00E96D78"/>
    <w:rsid w:val="00E97023"/>
    <w:rsid w:val="00E97C7A"/>
    <w:rsid w:val="00EA0432"/>
    <w:rsid w:val="00EA09E1"/>
    <w:rsid w:val="00EA0CBA"/>
    <w:rsid w:val="00EA42AE"/>
    <w:rsid w:val="00EA5320"/>
    <w:rsid w:val="00EA53A7"/>
    <w:rsid w:val="00EA60DB"/>
    <w:rsid w:val="00EA6FDE"/>
    <w:rsid w:val="00EB0755"/>
    <w:rsid w:val="00EB2C03"/>
    <w:rsid w:val="00EB3265"/>
    <w:rsid w:val="00EB3D53"/>
    <w:rsid w:val="00EB42E1"/>
    <w:rsid w:val="00EB5EC3"/>
    <w:rsid w:val="00EB6CEB"/>
    <w:rsid w:val="00EC0DE5"/>
    <w:rsid w:val="00EC63C4"/>
    <w:rsid w:val="00EC7817"/>
    <w:rsid w:val="00ED1A25"/>
    <w:rsid w:val="00ED2A6E"/>
    <w:rsid w:val="00ED3BFD"/>
    <w:rsid w:val="00ED5F5B"/>
    <w:rsid w:val="00ED6628"/>
    <w:rsid w:val="00ED773E"/>
    <w:rsid w:val="00EE17A4"/>
    <w:rsid w:val="00EE183A"/>
    <w:rsid w:val="00EE1D30"/>
    <w:rsid w:val="00EE265A"/>
    <w:rsid w:val="00EE26B6"/>
    <w:rsid w:val="00EE3FA8"/>
    <w:rsid w:val="00EE4E05"/>
    <w:rsid w:val="00EE4FF4"/>
    <w:rsid w:val="00EE5778"/>
    <w:rsid w:val="00EE6075"/>
    <w:rsid w:val="00EE6491"/>
    <w:rsid w:val="00EE674F"/>
    <w:rsid w:val="00EE6F50"/>
    <w:rsid w:val="00EE7180"/>
    <w:rsid w:val="00EE7861"/>
    <w:rsid w:val="00EF13ED"/>
    <w:rsid w:val="00EF1F07"/>
    <w:rsid w:val="00EF32AF"/>
    <w:rsid w:val="00EF3CE4"/>
    <w:rsid w:val="00EF5D76"/>
    <w:rsid w:val="00F02545"/>
    <w:rsid w:val="00F02B65"/>
    <w:rsid w:val="00F02BEF"/>
    <w:rsid w:val="00F03F70"/>
    <w:rsid w:val="00F05FF8"/>
    <w:rsid w:val="00F07798"/>
    <w:rsid w:val="00F07A0F"/>
    <w:rsid w:val="00F10D86"/>
    <w:rsid w:val="00F10D89"/>
    <w:rsid w:val="00F1447F"/>
    <w:rsid w:val="00F148D2"/>
    <w:rsid w:val="00F14F36"/>
    <w:rsid w:val="00F16B31"/>
    <w:rsid w:val="00F17495"/>
    <w:rsid w:val="00F21283"/>
    <w:rsid w:val="00F220D8"/>
    <w:rsid w:val="00F22B01"/>
    <w:rsid w:val="00F22C36"/>
    <w:rsid w:val="00F22E26"/>
    <w:rsid w:val="00F23077"/>
    <w:rsid w:val="00F23BA9"/>
    <w:rsid w:val="00F2597C"/>
    <w:rsid w:val="00F25B3C"/>
    <w:rsid w:val="00F265E5"/>
    <w:rsid w:val="00F2748B"/>
    <w:rsid w:val="00F3293B"/>
    <w:rsid w:val="00F32A99"/>
    <w:rsid w:val="00F33B28"/>
    <w:rsid w:val="00F33F64"/>
    <w:rsid w:val="00F341C6"/>
    <w:rsid w:val="00F35D44"/>
    <w:rsid w:val="00F3601D"/>
    <w:rsid w:val="00F36991"/>
    <w:rsid w:val="00F4490F"/>
    <w:rsid w:val="00F4555F"/>
    <w:rsid w:val="00F46AAD"/>
    <w:rsid w:val="00F47B62"/>
    <w:rsid w:val="00F52233"/>
    <w:rsid w:val="00F55340"/>
    <w:rsid w:val="00F56A28"/>
    <w:rsid w:val="00F56A49"/>
    <w:rsid w:val="00F57DE8"/>
    <w:rsid w:val="00F6034D"/>
    <w:rsid w:val="00F60A6E"/>
    <w:rsid w:val="00F621E2"/>
    <w:rsid w:val="00F63399"/>
    <w:rsid w:val="00F63C55"/>
    <w:rsid w:val="00F66274"/>
    <w:rsid w:val="00F67BB0"/>
    <w:rsid w:val="00F70144"/>
    <w:rsid w:val="00F70F19"/>
    <w:rsid w:val="00F71BD4"/>
    <w:rsid w:val="00F74ECE"/>
    <w:rsid w:val="00F77711"/>
    <w:rsid w:val="00F81361"/>
    <w:rsid w:val="00F8370A"/>
    <w:rsid w:val="00F85298"/>
    <w:rsid w:val="00F8592A"/>
    <w:rsid w:val="00F85B8D"/>
    <w:rsid w:val="00F86677"/>
    <w:rsid w:val="00F91E91"/>
    <w:rsid w:val="00F93207"/>
    <w:rsid w:val="00F95220"/>
    <w:rsid w:val="00F954ED"/>
    <w:rsid w:val="00F95A06"/>
    <w:rsid w:val="00F96E71"/>
    <w:rsid w:val="00F97009"/>
    <w:rsid w:val="00FA0356"/>
    <w:rsid w:val="00FA10FA"/>
    <w:rsid w:val="00FA2761"/>
    <w:rsid w:val="00FA2B35"/>
    <w:rsid w:val="00FA31D3"/>
    <w:rsid w:val="00FA4FF5"/>
    <w:rsid w:val="00FA5066"/>
    <w:rsid w:val="00FA5537"/>
    <w:rsid w:val="00FA6010"/>
    <w:rsid w:val="00FA73FD"/>
    <w:rsid w:val="00FB03AC"/>
    <w:rsid w:val="00FB0C59"/>
    <w:rsid w:val="00FB463E"/>
    <w:rsid w:val="00FB4A01"/>
    <w:rsid w:val="00FB5076"/>
    <w:rsid w:val="00FB5765"/>
    <w:rsid w:val="00FB6D36"/>
    <w:rsid w:val="00FB7444"/>
    <w:rsid w:val="00FB7AC5"/>
    <w:rsid w:val="00FC302C"/>
    <w:rsid w:val="00FC4893"/>
    <w:rsid w:val="00FD006E"/>
    <w:rsid w:val="00FD4DAF"/>
    <w:rsid w:val="00FD6AB7"/>
    <w:rsid w:val="00FD7F6F"/>
    <w:rsid w:val="00FD7F95"/>
    <w:rsid w:val="00FE0F76"/>
    <w:rsid w:val="00FE3605"/>
    <w:rsid w:val="00FE3ED3"/>
    <w:rsid w:val="00FE4495"/>
    <w:rsid w:val="00FE4DA7"/>
    <w:rsid w:val="00FE5887"/>
    <w:rsid w:val="00FF0901"/>
    <w:rsid w:val="00FF159A"/>
    <w:rsid w:val="00FF2BDF"/>
    <w:rsid w:val="00FF32F3"/>
    <w:rsid w:val="00FF75A1"/>
    <w:rsid w:val="00FF75C5"/>
    <w:rsid w:val="00FF7C6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F360D"/>
  <w15:docId w15:val="{29CA912C-AECA-4F08-BAA3-351B6A44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Cordia New" w:hAnsi="Cordia New" w:cs="Angsana New"/>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897"/>
    <w:rPr>
      <w:rFonts w:cs="Cordia New"/>
      <w:sz w:val="28"/>
      <w:szCs w:val="28"/>
    </w:rPr>
  </w:style>
  <w:style w:type="paragraph" w:styleId="1">
    <w:name w:val="heading 1"/>
    <w:basedOn w:val="a"/>
    <w:next w:val="a"/>
    <w:qFormat/>
    <w:rsid w:val="00090897"/>
    <w:pPr>
      <w:keepNext/>
      <w:ind w:left="4320" w:firstLine="720"/>
      <w:outlineLvl w:val="0"/>
    </w:pPr>
    <w:rPr>
      <w:rFonts w:ascii="Angsana New" w:eastAsia="Angsana New" w:cs="Angsana New"/>
      <w:sz w:val="32"/>
      <w:szCs w:val="32"/>
    </w:rPr>
  </w:style>
  <w:style w:type="paragraph" w:styleId="2">
    <w:name w:val="heading 2"/>
    <w:basedOn w:val="a"/>
    <w:next w:val="a"/>
    <w:qFormat/>
    <w:rsid w:val="00090897"/>
    <w:pPr>
      <w:keepNext/>
      <w:ind w:left="4320"/>
      <w:outlineLvl w:val="1"/>
    </w:pPr>
    <w:rPr>
      <w:rFonts w:ascii="Angsana New" w:eastAsia="Angsana New" w:cs="Angsana New"/>
      <w:sz w:val="36"/>
      <w:szCs w:val="36"/>
    </w:rPr>
  </w:style>
  <w:style w:type="paragraph" w:styleId="3">
    <w:name w:val="heading 3"/>
    <w:basedOn w:val="a"/>
    <w:next w:val="a"/>
    <w:qFormat/>
    <w:rsid w:val="00090897"/>
    <w:pPr>
      <w:keepNext/>
      <w:outlineLvl w:val="2"/>
    </w:pPr>
    <w:rPr>
      <w:rFonts w:ascii="Angsana New" w:eastAsia="Angsana New" w:cs="Angsana New"/>
      <w:sz w:val="36"/>
      <w:szCs w:val="36"/>
    </w:rPr>
  </w:style>
  <w:style w:type="paragraph" w:styleId="4">
    <w:name w:val="heading 4"/>
    <w:basedOn w:val="a"/>
    <w:next w:val="a"/>
    <w:qFormat/>
    <w:rsid w:val="00090897"/>
    <w:pPr>
      <w:keepNext/>
      <w:tabs>
        <w:tab w:val="left" w:pos="1440"/>
      </w:tabs>
      <w:spacing w:line="260" w:lineRule="exact"/>
      <w:outlineLvl w:val="3"/>
    </w:pPr>
    <w:rPr>
      <w:rFonts w:ascii="Angsana New" w:eastAsia="Angsana New" w:cs="Angsana New"/>
      <w:b/>
      <w:bCs/>
      <w:sz w:val="36"/>
      <w:szCs w:val="36"/>
    </w:rPr>
  </w:style>
  <w:style w:type="paragraph" w:styleId="5">
    <w:name w:val="heading 5"/>
    <w:basedOn w:val="a"/>
    <w:next w:val="a"/>
    <w:qFormat/>
    <w:rsid w:val="00090897"/>
    <w:pPr>
      <w:keepNext/>
      <w:spacing w:line="260" w:lineRule="exact"/>
      <w:ind w:left="720" w:firstLine="720"/>
      <w:outlineLvl w:val="4"/>
    </w:pPr>
    <w:rPr>
      <w:rFonts w:ascii="Angsana New" w:eastAsia="Angsana New" w:cs="Angsana New"/>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090897"/>
    <w:rPr>
      <w:rFonts w:ascii="Angsana New" w:eastAsia="Angsana New" w:cs="Angsana New"/>
      <w:sz w:val="32"/>
      <w:szCs w:val="32"/>
    </w:rPr>
  </w:style>
  <w:style w:type="paragraph" w:styleId="20">
    <w:name w:val="Body Text 2"/>
    <w:basedOn w:val="a"/>
    <w:rsid w:val="00090897"/>
    <w:rPr>
      <w:rFonts w:ascii="Angsana New" w:eastAsia="Angsana New" w:cs="Angsana New"/>
      <w:sz w:val="34"/>
      <w:szCs w:val="34"/>
    </w:rPr>
  </w:style>
  <w:style w:type="paragraph" w:styleId="30">
    <w:name w:val="Body Text 3"/>
    <w:basedOn w:val="a"/>
    <w:rsid w:val="00090897"/>
    <w:pPr>
      <w:tabs>
        <w:tab w:val="left" w:pos="735"/>
        <w:tab w:val="left" w:pos="1440"/>
      </w:tabs>
      <w:spacing w:line="260" w:lineRule="exact"/>
    </w:pPr>
    <w:rPr>
      <w:rFonts w:ascii="Angsana New" w:eastAsia="Angsana New" w:cs="Angsana New"/>
      <w:sz w:val="36"/>
      <w:szCs w:val="36"/>
    </w:rPr>
  </w:style>
  <w:style w:type="character" w:styleId="a4">
    <w:name w:val="Hyperlink"/>
    <w:basedOn w:val="a0"/>
    <w:rsid w:val="00090897"/>
    <w:rPr>
      <w:color w:val="0000FF"/>
      <w:u w:val="single"/>
    </w:rPr>
  </w:style>
  <w:style w:type="paragraph" w:styleId="a5">
    <w:name w:val="Title"/>
    <w:basedOn w:val="a"/>
    <w:qFormat/>
    <w:rsid w:val="00090897"/>
    <w:pPr>
      <w:jc w:val="center"/>
    </w:pPr>
    <w:rPr>
      <w:rFonts w:ascii="Comic Sans MS" w:eastAsia="Times New Roman" w:hAnsi="Comic Sans MS" w:cs="Angsana New"/>
      <w:b/>
      <w:bCs/>
      <w:sz w:val="22"/>
      <w:szCs w:val="22"/>
    </w:rPr>
  </w:style>
  <w:style w:type="paragraph" w:styleId="HTML">
    <w:name w:val="HTML Preformatted"/>
    <w:basedOn w:val="a"/>
    <w:rsid w:val="00090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eastAsia="Times New Roman" w:hAnsi="Tahoma" w:cs="Tahoma"/>
      <w:color w:val="000000"/>
      <w:sz w:val="20"/>
      <w:szCs w:val="20"/>
    </w:rPr>
  </w:style>
  <w:style w:type="character" w:customStyle="1" w:styleId="Heading2Char">
    <w:name w:val="Heading 2 Char"/>
    <w:autoRedefine/>
    <w:rsid w:val="00BC1F85"/>
    <w:rPr>
      <w:rFonts w:ascii="Times New Roman" w:hAnsi="Times New Roman"/>
      <w:color w:val="auto"/>
      <w:szCs w:val="28"/>
      <w:lang w:eastAsia="fr-FR" w:bidi="th-TH"/>
    </w:rPr>
  </w:style>
  <w:style w:type="character" w:styleId="a6">
    <w:name w:val="Strong"/>
    <w:basedOn w:val="a0"/>
    <w:qFormat/>
    <w:rsid w:val="000F613C"/>
    <w:rPr>
      <w:b/>
      <w:bCs/>
    </w:rPr>
  </w:style>
  <w:style w:type="paragraph" w:styleId="a7">
    <w:name w:val="Balloon Text"/>
    <w:basedOn w:val="a"/>
    <w:semiHidden/>
    <w:rsid w:val="00B047A9"/>
    <w:rPr>
      <w:rFonts w:ascii="Tahoma" w:hAnsi="Tahoma" w:cs="Angsana New"/>
      <w:sz w:val="16"/>
      <w:szCs w:val="18"/>
    </w:rPr>
  </w:style>
  <w:style w:type="character" w:styleId="a8">
    <w:name w:val="annotation reference"/>
    <w:basedOn w:val="a0"/>
    <w:semiHidden/>
    <w:rsid w:val="00B047A9"/>
    <w:rPr>
      <w:sz w:val="16"/>
      <w:szCs w:val="18"/>
    </w:rPr>
  </w:style>
  <w:style w:type="paragraph" w:styleId="a9">
    <w:name w:val="annotation text"/>
    <w:basedOn w:val="a"/>
    <w:semiHidden/>
    <w:rsid w:val="00B047A9"/>
    <w:rPr>
      <w:sz w:val="20"/>
      <w:szCs w:val="23"/>
    </w:rPr>
  </w:style>
  <w:style w:type="paragraph" w:styleId="aa">
    <w:name w:val="annotation subject"/>
    <w:basedOn w:val="a9"/>
    <w:next w:val="a9"/>
    <w:semiHidden/>
    <w:rsid w:val="00B047A9"/>
    <w:rPr>
      <w:b/>
      <w:bCs/>
    </w:rPr>
  </w:style>
  <w:style w:type="paragraph" w:customStyle="1" w:styleId="10">
    <w:name w:val="การตรวจทานแก้ไข1"/>
    <w:hidden/>
    <w:uiPriority w:val="99"/>
    <w:semiHidden/>
    <w:rsid w:val="002F4822"/>
    <w:rPr>
      <w:rFonts w:cs="Cordia New"/>
      <w:sz w:val="28"/>
      <w:szCs w:val="35"/>
    </w:rPr>
  </w:style>
  <w:style w:type="table" w:styleId="ab">
    <w:name w:val="Table Grid"/>
    <w:basedOn w:val="a1"/>
    <w:uiPriority w:val="59"/>
    <w:rsid w:val="004939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5E6EBA"/>
    <w:pPr>
      <w:ind w:left="720"/>
      <w:contextualSpacing/>
    </w:pPr>
    <w:rPr>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เอกสาร" ma:contentTypeID="0x0101009D6CD97341622B468838C9CDCBD4448B" ma:contentTypeVersion="7" ma:contentTypeDescription="สร้างเอกสารใหม่" ma:contentTypeScope="" ma:versionID="c0372e571e9cb07cb9590f4d8b56a304">
  <xsd:schema xmlns:xsd="http://www.w3.org/2001/XMLSchema" xmlns:xs="http://www.w3.org/2001/XMLSchema" xmlns:p="http://schemas.microsoft.com/office/2006/metadata/properties" xmlns:ns3="2b3771a8-3e75-420f-92f1-00d7a8f7a829" xmlns:ns4="f75f49ea-9361-4646-8925-e7708035df1d" targetNamespace="http://schemas.microsoft.com/office/2006/metadata/properties" ma:root="true" ma:fieldsID="37140b4ccaa97d40d6b6762e2a9fdb0e" ns3:_="" ns4:_="">
    <xsd:import namespace="2b3771a8-3e75-420f-92f1-00d7a8f7a829"/>
    <xsd:import namespace="f75f49ea-9361-4646-8925-e7708035df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3771a8-3e75-420f-92f1-00d7a8f7a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5f49ea-9361-4646-8925-e7708035df1d" elementFormDefault="qualified">
    <xsd:import namespace="http://schemas.microsoft.com/office/2006/documentManagement/types"/>
    <xsd:import namespace="http://schemas.microsoft.com/office/infopath/2007/PartnerControls"/>
    <xsd:element name="SharedWithUsers" ma:index="10"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แชร์พร้อมกับรายละเอียด" ma:internalName="SharedWithDetails" ma:readOnly="true">
      <xsd:simpleType>
        <xsd:restriction base="dms:Note">
          <xsd:maxLength value="255"/>
        </xsd:restriction>
      </xsd:simpleType>
    </xsd:element>
    <xsd:element name="SharingHintHash" ma:index="12" nillable="true" ma:displayName="การแชร์แฮชคำแนะนำ"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73EA-10EE-4BF2-8D9F-21FAF8870499}">
  <ds:schemaRefs>
    <ds:schemaRef ds:uri="http://schemas.microsoft.com/sharepoint/v3/contenttype/forms"/>
  </ds:schemaRefs>
</ds:datastoreItem>
</file>

<file path=customXml/itemProps2.xml><?xml version="1.0" encoding="utf-8"?>
<ds:datastoreItem xmlns:ds="http://schemas.openxmlformats.org/officeDocument/2006/customXml" ds:itemID="{5A2E9355-505D-4A27-8A8D-2FC77269E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3771a8-3e75-420f-92f1-00d7a8f7a829"/>
    <ds:schemaRef ds:uri="f75f49ea-9361-4646-8925-e7708035d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415501-C49A-4364-9528-4E134C6484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2ABA0D-989A-42E3-B171-DC5699EE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3412</Characters>
  <Application>Microsoft Office Word</Application>
  <DocSecurity>0</DocSecurity>
  <Lines>28</Lines>
  <Paragraphs>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MOE 572100/</vt:lpstr>
      <vt:lpstr>MOE 572100/</vt:lpstr>
    </vt:vector>
  </TitlesOfParts>
  <Company>Ccs</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 572100/</dc:title>
  <dc:creator>D2Client25</dc:creator>
  <cp:lastModifiedBy>USER</cp:lastModifiedBy>
  <cp:revision>2</cp:revision>
  <cp:lastPrinted>2020-12-28T03:32:00Z</cp:lastPrinted>
  <dcterms:created xsi:type="dcterms:W3CDTF">2021-01-01T05:07:00Z</dcterms:created>
  <dcterms:modified xsi:type="dcterms:W3CDTF">2021-01-01T05:07:00Z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0x0101009D6CD97341622B468838C9CDCBD4448B</vt:lpwstr>
  </property>
</Properties>
</file>